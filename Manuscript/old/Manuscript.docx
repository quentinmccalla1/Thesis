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14F6" w14:textId="7D4E501C" w:rsidR="00692843" w:rsidRDefault="00692843" w:rsidP="00692843">
      <w:pPr>
        <w:spacing w:line="240" w:lineRule="auto"/>
        <w:ind w:firstLine="720"/>
        <w:jc w:val="center"/>
        <w:rPr>
          <w:rFonts w:ascii="Times New Roman" w:eastAsia="Times New Roman" w:hAnsi="Times New Roman" w:cs="Times New Roman"/>
          <w:bCs/>
          <w:sz w:val="36"/>
          <w:szCs w:val="36"/>
        </w:rPr>
      </w:pPr>
      <w:commentRangeStart w:id="0"/>
      <w:commentRangeStart w:id="1"/>
      <w:commentRangeStart w:id="2"/>
      <w:commentRangeStart w:id="3"/>
      <w:commentRangeStart w:id="4"/>
      <w:r w:rsidRPr="001C7A2B">
        <w:rPr>
          <w:rFonts w:ascii="Times New Roman" w:eastAsia="Times New Roman" w:hAnsi="Times New Roman" w:cs="Times New Roman"/>
          <w:bCs/>
          <w:sz w:val="36"/>
          <w:szCs w:val="36"/>
        </w:rPr>
        <w:t>Fremont</w:t>
      </w:r>
      <w:commentRangeEnd w:id="0"/>
      <w:r w:rsidRPr="001C7A2B">
        <w:rPr>
          <w:rStyle w:val="CommentReference"/>
          <w:rFonts w:ascii="Times New Roman" w:hAnsi="Times New Roman" w:cs="Times New Roman"/>
        </w:rPr>
        <w:commentReference w:id="0"/>
      </w:r>
      <w:commentRangeEnd w:id="1"/>
      <w:r w:rsidRPr="001C7A2B">
        <w:rPr>
          <w:rStyle w:val="CommentReference"/>
          <w:rFonts w:ascii="Times New Roman" w:hAnsi="Times New Roman" w:cs="Times New Roman"/>
        </w:rPr>
        <w:commentReference w:id="1"/>
      </w:r>
      <w:commentRangeEnd w:id="2"/>
      <w:r w:rsidRPr="001C7A2B">
        <w:rPr>
          <w:rStyle w:val="CommentReference"/>
          <w:rFonts w:ascii="Times New Roman" w:hAnsi="Times New Roman" w:cs="Times New Roman"/>
        </w:rPr>
        <w:commentReference w:id="2"/>
      </w:r>
      <w:commentRangeEnd w:id="3"/>
      <w:r w:rsidRPr="001C7A2B">
        <w:rPr>
          <w:rStyle w:val="CommentReference"/>
          <w:rFonts w:ascii="Times New Roman" w:hAnsi="Times New Roman" w:cs="Times New Roman"/>
        </w:rPr>
        <w:commentReference w:id="3"/>
      </w:r>
      <w:commentRangeEnd w:id="4"/>
      <w:r w:rsidRPr="001C7A2B">
        <w:rPr>
          <w:rStyle w:val="CommentReference"/>
          <w:rFonts w:ascii="Times New Roman" w:hAnsi="Times New Roman" w:cs="Times New Roman"/>
        </w:rPr>
        <w:commentReference w:id="4"/>
      </w:r>
      <w:r w:rsidRPr="001C7A2B">
        <w:rPr>
          <w:rFonts w:ascii="Times New Roman" w:eastAsia="Times New Roman" w:hAnsi="Times New Roman" w:cs="Times New Roman"/>
          <w:bCs/>
          <w:sz w:val="36"/>
          <w:szCs w:val="36"/>
        </w:rPr>
        <w:t xml:space="preserve"> Cottonwood demographics and regeneration along the Verde Wild and Scenic River</w:t>
      </w:r>
    </w:p>
    <w:p w14:paraId="6005BD9F"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6A6AB49C" w14:textId="77777777" w:rsidR="00692843" w:rsidRPr="001C7A2B" w:rsidRDefault="00692843" w:rsidP="00692843">
      <w:pPr>
        <w:pStyle w:val="Heading1"/>
      </w:pPr>
      <w:bookmarkStart w:id="5" w:name="_Toc187849249"/>
      <w:r>
        <w:t>Abstract</w:t>
      </w:r>
      <w:bookmarkEnd w:id="5"/>
    </w:p>
    <w:p w14:paraId="1A9FA45C" w14:textId="77777777" w:rsidR="00692843" w:rsidRDefault="00692843" w:rsidP="00692843">
      <w:pPr>
        <w:pStyle w:val="NoSpacing"/>
        <w:rPr>
          <w:rFonts w:ascii="Calibri" w:hAnsi="Calibri" w:cs="Calibri"/>
          <w:sz w:val="24"/>
          <w:szCs w:val="24"/>
        </w:rPr>
      </w:pPr>
      <w:r>
        <w:rPr>
          <w:rFonts w:ascii="Calibri" w:hAnsi="Calibri" w:cs="Calibri"/>
          <w:sz w:val="24"/>
          <w:szCs w:val="24"/>
        </w:rPr>
        <w:t>The watershed upstream from the Verde Wild and Scenic River drains central Arizona and the Verde River from its headwaters to terminus at the Salt River is the state’s longest remaining perennial river. Fremont cottonwoods (</w:t>
      </w:r>
      <w:r>
        <w:rPr>
          <w:rFonts w:ascii="Calibri" w:hAnsi="Calibri" w:cs="Calibri"/>
          <w:i/>
          <w:iCs/>
          <w:sz w:val="24"/>
          <w:szCs w:val="24"/>
        </w:rPr>
        <w:t xml:space="preserve">Populus </w:t>
      </w:r>
      <w:proofErr w:type="spellStart"/>
      <w:r>
        <w:rPr>
          <w:rFonts w:ascii="Calibri" w:hAnsi="Calibri" w:cs="Calibri"/>
          <w:i/>
          <w:iCs/>
          <w:sz w:val="24"/>
          <w:szCs w:val="24"/>
        </w:rPr>
        <w:t>fremontii</w:t>
      </w:r>
      <w:proofErr w:type="spellEnd"/>
      <w:r>
        <w:rPr>
          <w:rFonts w:ascii="Calibri" w:hAnsi="Calibri" w:cs="Calibri"/>
          <w:i/>
          <w:iCs/>
          <w:sz w:val="24"/>
          <w:szCs w:val="24"/>
        </w:rPr>
        <w:t xml:space="preserve">) </w:t>
      </w:r>
      <w:r>
        <w:rPr>
          <w:rFonts w:ascii="Calibri" w:hAnsi="Calibri" w:cs="Calibri"/>
          <w:sz w:val="24"/>
          <w:szCs w:val="24"/>
        </w:rPr>
        <w:t>are a dominant riparian tree species in the Southwest and are important habitat for native wildlife, highly dependent upon river hydrology and are a included as one of the Outstandingly Remarkable Values in the 1984 amendment to the 1964 Wild Scenic River Act. Fremont cottonwood health and demographics along the Verde River are understudied</w:t>
      </w:r>
      <w:ins w:id="6" w:author="Merritt, David - FS, CO" w:date="2024-12-30T09:27:00Z" w16du:dateUtc="2024-12-30T16:27:00Z">
        <w:r>
          <w:rPr>
            <w:rFonts w:ascii="Calibri" w:hAnsi="Calibri" w:cs="Calibri"/>
            <w:sz w:val="24"/>
            <w:szCs w:val="24"/>
          </w:rPr>
          <w:t>.</w:t>
        </w:r>
      </w:ins>
      <w:r>
        <w:rPr>
          <w:rFonts w:ascii="Calibri" w:hAnsi="Calibri" w:cs="Calibri"/>
          <w:sz w:val="24"/>
          <w:szCs w:val="24"/>
        </w:rPr>
        <w:t xml:space="preserve"> This study uses seedling plots established after 2023 winter floods and dendrochronology to monitor regeneration and to quantify tree age and growth. Fremont cottonwoods along the Verde River are young, with the mean age being 24 years old. They continue to add biomass at an above average rate and their growth is significantly impacted by summer temperatures and river flows. Seedlings from the 2023 cohort continue to grow rapidly and their survival is governed by a diverse set of environmental conditions. </w:t>
      </w:r>
    </w:p>
    <w:p w14:paraId="10CF99D9" w14:textId="5C9406C0" w:rsidR="009954F4" w:rsidRDefault="009954F4">
      <w:pPr>
        <w:spacing w:after="160" w:line="278"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br w:type="page"/>
      </w:r>
    </w:p>
    <w:p w14:paraId="35D3E7BD"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7349C1F8" w14:textId="77777777" w:rsidR="009954F4" w:rsidRPr="001C7A2B" w:rsidRDefault="009954F4" w:rsidP="009954F4">
      <w:pPr>
        <w:pStyle w:val="Heading1"/>
        <w:spacing w:line="240" w:lineRule="auto"/>
        <w:rPr>
          <w:rFonts w:ascii="Times New Roman" w:hAnsi="Times New Roman" w:cs="Times New Roman"/>
        </w:rPr>
      </w:pPr>
      <w:bookmarkStart w:id="7" w:name="_Toc187849251"/>
      <w:r w:rsidRPr="001C7A2B">
        <w:rPr>
          <w:rFonts w:ascii="Times New Roman" w:hAnsi="Times New Roman" w:cs="Times New Roman"/>
        </w:rPr>
        <w:t>Introduction and Background</w:t>
      </w:r>
      <w:bookmarkEnd w:id="7"/>
    </w:p>
    <w:p w14:paraId="6FA341D3" w14:textId="77777777" w:rsidR="009954F4" w:rsidRPr="001C7A2B" w:rsidRDefault="009954F4" w:rsidP="009954F4">
      <w:pPr>
        <w:spacing w:line="240" w:lineRule="auto"/>
        <w:rPr>
          <w:rFonts w:ascii="Times New Roman" w:eastAsia="Times New Roman" w:hAnsi="Times New Roman" w:cs="Times New Roman"/>
          <w:b/>
          <w:bCs/>
          <w:sz w:val="28"/>
          <w:szCs w:val="28"/>
        </w:rPr>
      </w:pPr>
      <w:r w:rsidRPr="001C7A2B">
        <w:rPr>
          <w:rFonts w:ascii="Times New Roman" w:eastAsia="Times New Roman" w:hAnsi="Times New Roman" w:cs="Times New Roman"/>
          <w:b/>
          <w:bCs/>
          <w:sz w:val="28"/>
          <w:szCs w:val="28"/>
        </w:rPr>
        <w:t>Verde River Overview</w:t>
      </w:r>
    </w:p>
    <w:p w14:paraId="652129DF" w14:textId="77777777" w:rsidR="009954F4" w:rsidRPr="001C7A2B" w:rsidRDefault="009954F4" w:rsidP="009954F4">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The Verde River is in central Arizona and its watershed drains over </w:t>
      </w:r>
      <w:r>
        <w:rPr>
          <w:rFonts w:ascii="Times New Roman" w:eastAsia="Times New Roman" w:hAnsi="Times New Roman" w:cs="Times New Roman"/>
          <w:sz w:val="24"/>
          <w:szCs w:val="24"/>
        </w:rPr>
        <w:t>16</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thousand square kilometers</w:t>
      </w:r>
      <w:r w:rsidRPr="001C7A2B">
        <w:rPr>
          <w:rFonts w:ascii="Times New Roman" w:eastAsia="Times New Roman" w:hAnsi="Times New Roman" w:cs="Times New Roman"/>
          <w:sz w:val="24"/>
          <w:szCs w:val="24"/>
        </w:rPr>
        <w:t xml:space="preserve">. Elevations range from over </w:t>
      </w:r>
      <w:r>
        <w:rPr>
          <w:rFonts w:ascii="Times New Roman" w:eastAsia="Times New Roman" w:hAnsi="Times New Roman" w:cs="Times New Roman"/>
          <w:sz w:val="24"/>
          <w:szCs w:val="24"/>
        </w:rPr>
        <w:t xml:space="preserve">3650 </w:t>
      </w:r>
      <w:r w:rsidRPr="003530F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commentRangeStart w:id="8"/>
      <w:commentRangeEnd w:id="8"/>
      <w:r w:rsidRPr="003530F0">
        <w:rPr>
          <w:rStyle w:val="CommentReference"/>
        </w:rPr>
        <w:commentReference w:id="8"/>
      </w:r>
      <w:r w:rsidRPr="001C7A2B">
        <w:rPr>
          <w:rFonts w:ascii="Times New Roman" w:eastAsia="Times New Roman" w:hAnsi="Times New Roman" w:cs="Times New Roman"/>
          <w:sz w:val="24"/>
          <w:szCs w:val="24"/>
        </w:rPr>
        <w:t xml:space="preserve">ASL in the San Francisco Peaks to about </w:t>
      </w:r>
      <w:r>
        <w:rPr>
          <w:rFonts w:ascii="Times New Roman" w:eastAsia="Times New Roman" w:hAnsi="Times New Roman" w:cs="Times New Roman"/>
          <w:sz w:val="24"/>
          <w:szCs w:val="24"/>
        </w:rPr>
        <w:t xml:space="preserve">400 m </w:t>
      </w:r>
      <w:r w:rsidRPr="001C7A2B">
        <w:rPr>
          <w:rFonts w:ascii="Times New Roman" w:eastAsia="Times New Roman" w:hAnsi="Times New Roman" w:cs="Times New Roman"/>
          <w:sz w:val="24"/>
          <w:szCs w:val="24"/>
        </w:rPr>
        <w:t>ASL at its confluence with the Salt River. The upper reaches of the watershed are largely ephemeral, consisting of the Chino Valley and Big Chino Wash. Perennial flow begins at a series of springs near Paulden, AZ. The river flows through an isolated area until it reaches Cottonwood, Arizona. The river flows then flows through the towns of Cottonwood and Camp Verde, Arizona before it reaches its Wild and Scenic (W&amp;S) designation at Beasley River Access Point (</w:t>
      </w:r>
      <w:r>
        <w:rPr>
          <w:rFonts w:ascii="Times New Roman" w:eastAsia="Times New Roman" w:hAnsi="Times New Roman" w:cs="Times New Roman"/>
          <w:sz w:val="24"/>
          <w:szCs w:val="24"/>
        </w:rPr>
        <w:t>B</w:t>
      </w:r>
      <w:r w:rsidRPr="001C7A2B">
        <w:rPr>
          <w:rFonts w:ascii="Times New Roman" w:eastAsia="Times New Roman" w:hAnsi="Times New Roman" w:cs="Times New Roman"/>
          <w:sz w:val="24"/>
          <w:szCs w:val="24"/>
        </w:rPr>
        <w:t xml:space="preserve">RAP). </w:t>
      </w:r>
      <w:r>
        <w:rPr>
          <w:rFonts w:ascii="Times New Roman" w:eastAsia="Times New Roman" w:hAnsi="Times New Roman" w:cs="Times New Roman"/>
          <w:sz w:val="24"/>
          <w:szCs w:val="24"/>
        </w:rPr>
        <w:t>Along</w:t>
      </w:r>
      <w:r w:rsidRPr="001C7A2B">
        <w:rPr>
          <w:rFonts w:ascii="Times New Roman" w:eastAsia="Times New Roman" w:hAnsi="Times New Roman" w:cs="Times New Roman"/>
          <w:sz w:val="24"/>
          <w:szCs w:val="24"/>
        </w:rPr>
        <w:t xml:space="preserve"> this reach the Verde River gains volume from a string of canyons with perennial tributaries. These include Sycamore, Wet Beaver, Oak, and West Clear creeks. These perennial tributaries get large portions of their base</w:t>
      </w:r>
      <w:ins w:id="9" w:author="Abraham E Springer" w:date="2024-03-02T07:38: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from springs </w:t>
      </w:r>
      <w:r>
        <w:rPr>
          <w:rFonts w:ascii="Times New Roman" w:eastAsia="Times New Roman" w:hAnsi="Times New Roman" w:cs="Times New Roman"/>
          <w:sz w:val="24"/>
          <w:szCs w:val="24"/>
        </w:rPr>
        <w:t>discharging from the</w:t>
      </w:r>
      <w:r w:rsidRPr="001C7A2B">
        <w:rPr>
          <w:rFonts w:ascii="Times New Roman" w:eastAsia="Times New Roman" w:hAnsi="Times New Roman" w:cs="Times New Roman"/>
          <w:sz w:val="24"/>
          <w:szCs w:val="24"/>
        </w:rPr>
        <w:t xml:space="preserve"> regional aquifers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(Ecological Implications of Verde River Flows, 2008)</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5DD613A9" w14:textId="77777777" w:rsidR="009954F4" w:rsidRPr="001C7A2B" w:rsidRDefault="009954F4" w:rsidP="009954F4">
      <w:pPr>
        <w:spacing w:line="240" w:lineRule="auto"/>
        <w:rPr>
          <w:rFonts w:ascii="Times New Roman" w:eastAsia="Times New Roman" w:hAnsi="Times New Roman" w:cs="Times New Roman"/>
          <w:b/>
          <w:bCs/>
          <w:sz w:val="28"/>
          <w:szCs w:val="28"/>
        </w:rPr>
      </w:pPr>
      <w:commentRangeStart w:id="10"/>
      <w:r w:rsidRPr="001C7A2B">
        <w:rPr>
          <w:rFonts w:ascii="Times New Roman" w:eastAsia="Times New Roman" w:hAnsi="Times New Roman" w:cs="Times New Roman"/>
          <w:b/>
          <w:bCs/>
          <w:sz w:val="28"/>
          <w:szCs w:val="28"/>
        </w:rPr>
        <w:t>Riparian</w:t>
      </w:r>
      <w:commentRangeEnd w:id="10"/>
      <w:r w:rsidRPr="001C7A2B">
        <w:rPr>
          <w:rStyle w:val="CommentReference"/>
          <w:rFonts w:ascii="Times New Roman" w:hAnsi="Times New Roman" w:cs="Times New Roman"/>
          <w:b/>
          <w:bCs/>
          <w:sz w:val="28"/>
          <w:szCs w:val="28"/>
        </w:rPr>
        <w:commentReference w:id="10"/>
      </w:r>
      <w:r w:rsidRPr="001C7A2B">
        <w:rPr>
          <w:rFonts w:ascii="Times New Roman" w:eastAsia="Times New Roman" w:hAnsi="Times New Roman" w:cs="Times New Roman"/>
          <w:b/>
          <w:bCs/>
          <w:sz w:val="28"/>
          <w:szCs w:val="28"/>
        </w:rPr>
        <w:t xml:space="preserve"> Forest Overview</w:t>
      </w:r>
    </w:p>
    <w:p w14:paraId="78BD2803" w14:textId="77777777" w:rsidR="009954F4" w:rsidRPr="001C7A2B" w:rsidRDefault="009954F4" w:rsidP="009954F4">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the land surface area yet support more biodiversity and ecosystem functions than surrounding upland habitat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(Ffolliott et al. 2004)</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In Arizona, 80 percent of all vertebrate species complete a part of their lifecycle in riparian areas (Hubbard, 1977).  Riparian forest</w:t>
      </w:r>
      <w:del w:id="11" w:author="Abraham E Springer" w:date="2024-10-18T14:21:00Z" w16du:dateUtc="2024-10-18T21:21:00Z">
        <w:r w:rsidRPr="001C7A2B" w:rsidDel="004D0CF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support and enhance terrestrial and aquatic habitat, filter upland sediment and nutrients, store water and recharge aquifers and stabilize stream banks among many other functions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(Schultz et al. 2009)</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0BB4F155" w14:textId="77777777" w:rsidR="009954F4" w:rsidRPr="001C7A2B" w:rsidRDefault="009954F4" w:rsidP="009954F4">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Fremont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 xml:space="preserve">ottonwood </w:t>
      </w:r>
      <w:r w:rsidRPr="001C7A2B">
        <w:rPr>
          <w:rFonts w:ascii="Times New Roman" w:eastAsia="Times New Roman" w:hAnsi="Times New Roman" w:cs="Times New Roman"/>
          <w:i/>
          <w:sz w:val="24"/>
          <w:szCs w:val="24"/>
        </w:rPr>
        <w:t xml:space="preserve">(Populus </w:t>
      </w:r>
      <w:proofErr w:type="spellStart"/>
      <w:r w:rsidRPr="001C7A2B">
        <w:rPr>
          <w:rFonts w:ascii="Times New Roman" w:eastAsia="Times New Roman" w:hAnsi="Times New Roman" w:cs="Times New Roman"/>
          <w:i/>
          <w:sz w:val="24"/>
          <w:szCs w:val="24"/>
        </w:rPr>
        <w:t>fremontii</w:t>
      </w:r>
      <w:proofErr w:type="spellEnd"/>
      <w:r w:rsidRPr="001C7A2B">
        <w:rPr>
          <w:rFonts w:ascii="Times New Roman" w:eastAsia="Times New Roman" w:hAnsi="Times New Roman" w:cs="Times New Roman"/>
          <w:sz w:val="24"/>
          <w:szCs w:val="24"/>
        </w:rPr>
        <w:t>)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1C7A2B">
        <w:rPr>
          <w:rFonts w:ascii="Times New Roman" w:eastAsia="Times New Roman" w:hAnsi="Times New Roman" w:cs="Times New Roman"/>
          <w:sz w:val="24"/>
          <w:szCs w:val="24"/>
        </w:rPr>
        <w:t>illow (</w:t>
      </w:r>
      <w:r w:rsidRPr="001C7A2B">
        <w:rPr>
          <w:rFonts w:ascii="Times New Roman" w:eastAsia="Times New Roman" w:hAnsi="Times New Roman" w:cs="Times New Roman"/>
          <w:i/>
          <w:sz w:val="24"/>
          <w:szCs w:val="24"/>
        </w:rPr>
        <w:t xml:space="preserve">Salix </w:t>
      </w:r>
      <w:proofErr w:type="spellStart"/>
      <w:r w:rsidRPr="001C7A2B">
        <w:rPr>
          <w:rFonts w:ascii="Times New Roman" w:eastAsia="Times New Roman" w:hAnsi="Times New Roman" w:cs="Times New Roman"/>
          <w:i/>
          <w:sz w:val="24"/>
          <w:szCs w:val="24"/>
        </w:rPr>
        <w:t>goo</w:t>
      </w:r>
      <w:r>
        <w:rPr>
          <w:rFonts w:ascii="Times New Roman" w:eastAsia="Times New Roman" w:hAnsi="Times New Roman" w:cs="Times New Roman"/>
          <w:i/>
          <w:sz w:val="24"/>
          <w:szCs w:val="24"/>
        </w:rPr>
        <w:t>d</w:t>
      </w:r>
      <w:r w:rsidRPr="001C7A2B">
        <w:rPr>
          <w:rFonts w:ascii="Times New Roman" w:eastAsia="Times New Roman" w:hAnsi="Times New Roman" w:cs="Times New Roman"/>
          <w:i/>
          <w:sz w:val="24"/>
          <w:szCs w:val="24"/>
        </w:rPr>
        <w:t>dingii</w:t>
      </w:r>
      <w:proofErr w:type="spellEnd"/>
      <w:r w:rsidRPr="001C7A2B">
        <w:rPr>
          <w:rFonts w:ascii="Times New Roman" w:eastAsia="Times New Roman" w:hAnsi="Times New Roman" w:cs="Times New Roman"/>
          <w:sz w:val="24"/>
          <w:szCs w:val="24"/>
        </w:rPr>
        <w:t xml:space="preserve">) are major components of riparian forests along the Verde </w:t>
      </w:r>
      <w:commentRangeStart w:id="12"/>
      <w:r w:rsidRPr="001C7A2B">
        <w:rPr>
          <w:rFonts w:ascii="Times New Roman" w:eastAsia="Times New Roman" w:hAnsi="Times New Roman" w:cs="Times New Roman"/>
          <w:sz w:val="24"/>
          <w:szCs w:val="24"/>
        </w:rPr>
        <w:t>River</w:t>
      </w:r>
      <w:commentRangeEnd w:id="12"/>
      <w:r>
        <w:rPr>
          <w:rStyle w:val="CommentReference"/>
        </w:rPr>
        <w:commentReference w:id="12"/>
      </w:r>
      <w:r w:rsidRPr="001C7A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A0B4E">
        <w:rPr>
          <w:rFonts w:ascii="Times New Roman" w:eastAsia="Times New Roman" w:hAnsi="Times New Roman" w:cs="Times New Roman"/>
          <w:sz w:val="24"/>
          <w:szCs w:val="24"/>
        </w:rPr>
        <w:t>Other important woody riparian plants include</w:t>
      </w:r>
      <w:r>
        <w:rPr>
          <w:rFonts w:ascii="Times New Roman" w:eastAsia="Times New Roman" w:hAnsi="Times New Roman" w:cs="Times New Roman"/>
          <w:sz w:val="24"/>
          <w:szCs w:val="24"/>
        </w:rPr>
        <w:t xml:space="preserve"> Arizona sycamore (</w:t>
      </w:r>
      <w:r>
        <w:rPr>
          <w:rFonts w:ascii="Times New Roman" w:eastAsia="Times New Roman" w:hAnsi="Times New Roman" w:cs="Times New Roman"/>
          <w:i/>
          <w:iCs/>
          <w:sz w:val="24"/>
          <w:szCs w:val="24"/>
        </w:rPr>
        <w:t xml:space="preserve">Platanus </w:t>
      </w:r>
      <w:proofErr w:type="spellStart"/>
      <w:r>
        <w:rPr>
          <w:rFonts w:ascii="Times New Roman" w:eastAsia="Times New Roman" w:hAnsi="Times New Roman" w:cs="Times New Roman"/>
          <w:i/>
          <w:iCs/>
          <w:sz w:val="24"/>
          <w:szCs w:val="24"/>
        </w:rPr>
        <w:t>wrightii</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Arizona Ash (</w:t>
      </w:r>
      <w:r>
        <w:rPr>
          <w:rFonts w:ascii="Times New Roman" w:eastAsia="Times New Roman" w:hAnsi="Times New Roman" w:cs="Times New Roman"/>
          <w:i/>
          <w:iCs/>
          <w:sz w:val="24"/>
          <w:szCs w:val="24"/>
        </w:rPr>
        <w:t xml:space="preserve">Fraxinus </w:t>
      </w:r>
      <w:proofErr w:type="spellStart"/>
      <w:r>
        <w:rPr>
          <w:rFonts w:ascii="Times New Roman" w:eastAsia="Times New Roman" w:hAnsi="Times New Roman" w:cs="Times New Roman"/>
          <w:i/>
          <w:iCs/>
          <w:sz w:val="24"/>
          <w:szCs w:val="24"/>
        </w:rPr>
        <w:t>veluntin</w:t>
      </w:r>
      <w:del w:id="13" w:author="Merritt, David - FS, CO" w:date="2025-01-09T11:02:00Z" w16du:dateUtc="2025-01-09T18:02:00Z">
        <w:r w:rsidDel="00152E07">
          <w:rPr>
            <w:rFonts w:ascii="Times New Roman" w:eastAsia="Times New Roman" w:hAnsi="Times New Roman" w:cs="Times New Roman"/>
            <w:i/>
            <w:iCs/>
            <w:sz w:val="24"/>
            <w:szCs w:val="24"/>
          </w:rPr>
          <w:delText>i</w:delText>
        </w:r>
      </w:del>
      <w:r>
        <w:rPr>
          <w:rFonts w:ascii="Times New Roman" w:eastAsia="Times New Roman" w:hAnsi="Times New Roman" w:cs="Times New Roman"/>
          <w:i/>
          <w:iCs/>
          <w:sz w:val="24"/>
          <w:szCs w:val="24"/>
        </w:rPr>
        <w:t>a</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seep willow (</w:t>
      </w:r>
      <w:r>
        <w:rPr>
          <w:rFonts w:ascii="Times New Roman" w:eastAsia="Times New Roman" w:hAnsi="Times New Roman" w:cs="Times New Roman"/>
          <w:i/>
          <w:iCs/>
          <w:sz w:val="24"/>
          <w:szCs w:val="24"/>
        </w:rPr>
        <w:t>Baccharis salicifolia</w:t>
      </w:r>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c</w:t>
      </w:r>
      <w:r w:rsidRPr="00BA0B4E">
        <w:rPr>
          <w:rFonts w:ascii="Times New Roman" w:eastAsia="Times New Roman" w:hAnsi="Times New Roman" w:cs="Times New Roman"/>
          <w:sz w:val="24"/>
          <w:szCs w:val="24"/>
        </w:rPr>
        <w:t xml:space="preserve">oyote </w:t>
      </w:r>
      <w:r>
        <w:rPr>
          <w:rFonts w:ascii="Times New Roman" w:eastAsia="Times New Roman" w:hAnsi="Times New Roman" w:cs="Times New Roman"/>
          <w:sz w:val="24"/>
          <w:szCs w:val="24"/>
        </w:rPr>
        <w:t>w</w:t>
      </w:r>
      <w:r w:rsidRPr="00BA0B4E">
        <w:rPr>
          <w:rFonts w:ascii="Times New Roman" w:eastAsia="Times New Roman" w:hAnsi="Times New Roman" w:cs="Times New Roman"/>
          <w:sz w:val="24"/>
          <w:szCs w:val="24"/>
        </w:rPr>
        <w:t>illow</w:t>
      </w:r>
      <w:r>
        <w:rPr>
          <w:rFonts w:ascii="Times New Roman" w:eastAsia="Times New Roman" w:hAnsi="Times New Roman" w:cs="Times New Roman"/>
          <w:i/>
          <w:iCs/>
          <w:sz w:val="24"/>
          <w:szCs w:val="24"/>
        </w:rPr>
        <w:t xml:space="preserve"> (Salix </w:t>
      </w:r>
      <w:proofErr w:type="spellStart"/>
      <w:r>
        <w:rPr>
          <w:rFonts w:ascii="Times New Roman" w:eastAsia="Times New Roman" w:hAnsi="Times New Roman" w:cs="Times New Roman"/>
          <w:i/>
          <w:iCs/>
          <w:sz w:val="24"/>
          <w:szCs w:val="24"/>
        </w:rPr>
        <w:t>exigua</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and sedges (</w:t>
      </w:r>
      <w:proofErr w:type="spellStart"/>
      <w:r>
        <w:rPr>
          <w:rFonts w:ascii="Times New Roman" w:eastAsia="Times New Roman" w:hAnsi="Times New Roman" w:cs="Times New Roman"/>
          <w:i/>
          <w:iCs/>
          <w:sz w:val="24"/>
          <w:szCs w:val="24"/>
        </w:rPr>
        <w:t>Carex</w:t>
      </w:r>
      <w:proofErr w:type="spellEnd"/>
      <w:r>
        <w:rPr>
          <w:rFonts w:ascii="Times New Roman" w:eastAsia="Times New Roman" w:hAnsi="Times New Roman" w:cs="Times New Roman"/>
          <w:i/>
          <w:iCs/>
          <w:sz w:val="24"/>
          <w:szCs w:val="24"/>
        </w:rPr>
        <w:t>).</w:t>
      </w:r>
      <w:r w:rsidRPr="001C7A2B">
        <w:rPr>
          <w:rFonts w:ascii="Times New Roman" w:eastAsia="Times New Roman" w:hAnsi="Times New Roman" w:cs="Times New Roman"/>
          <w:sz w:val="24"/>
          <w:szCs w:val="24"/>
        </w:rPr>
        <w:t xml:space="preserve"> Tree diversity is low in Verde River riparian forests with Good</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1C7A2B">
        <w:rPr>
          <w:rFonts w:ascii="Times New Roman" w:eastAsia="Times New Roman" w:hAnsi="Times New Roman" w:cs="Times New Roman"/>
          <w:sz w:val="24"/>
          <w:szCs w:val="24"/>
        </w:rPr>
        <w:t xml:space="preserve">illow </w:t>
      </w:r>
      <w:r>
        <w:rPr>
          <w:rFonts w:ascii="Times New Roman" w:eastAsia="Times New Roman" w:hAnsi="Times New Roman" w:cs="Times New Roman"/>
          <w:sz w:val="24"/>
          <w:szCs w:val="24"/>
        </w:rPr>
        <w:t xml:space="preserve">and </w:t>
      </w:r>
      <w:r w:rsidRPr="001C7A2B">
        <w:rPr>
          <w:rFonts w:ascii="Times New Roman" w:eastAsia="Times New Roman" w:hAnsi="Times New Roman" w:cs="Times New Roman"/>
          <w:sz w:val="24"/>
          <w:szCs w:val="24"/>
        </w:rPr>
        <w:t xml:space="preserve">Fremont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ottonwood being the dominant species. However, age class structure is usually very diverse. Stands of Fremont cottonwood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willow often occur in spatially separate, but same age cohorts with younger stands closer to the active channel and older stands extending up to 200 meters away (Stromberg, 1993). </w:t>
      </w:r>
    </w:p>
    <w:p w14:paraId="6A517406" w14:textId="77777777" w:rsidR="0064393E" w:rsidRDefault="0064393E"/>
    <w:p w14:paraId="4DA833D7" w14:textId="66276E1B" w:rsidR="009954F4" w:rsidRDefault="009954F4" w:rsidP="009954F4">
      <w:pPr>
        <w:pStyle w:val="Heading2"/>
      </w:pPr>
      <w:r>
        <w:t>Methods</w:t>
      </w:r>
    </w:p>
    <w:p w14:paraId="595DCB8B" w14:textId="11A93AFD" w:rsidR="009954F4" w:rsidRDefault="009954F4" w:rsidP="009954F4">
      <w:pPr>
        <w:pStyle w:val="Heading3"/>
      </w:pPr>
      <w:r>
        <w:t>Field Site</w:t>
      </w:r>
    </w:p>
    <w:p w14:paraId="66BAC3FF" w14:textId="08C4A5AB" w:rsidR="009954F4" w:rsidRPr="009954F4" w:rsidRDefault="009954F4" w:rsidP="009954F4">
      <w:pPr>
        <w:pStyle w:val="ListParagraph"/>
        <w:numPr>
          <w:ilvl w:val="0"/>
          <w:numId w:val="3"/>
        </w:numPr>
        <w:rPr>
          <w:lang w:val="en-US"/>
        </w:rPr>
      </w:pPr>
      <w:r>
        <w:t>2023 floods</w:t>
      </w:r>
    </w:p>
    <w:p w14:paraId="5A96C5BE" w14:textId="2AF9AE23" w:rsidR="009954F4" w:rsidRDefault="009954F4" w:rsidP="009954F4">
      <w:pPr>
        <w:pStyle w:val="Heading3"/>
      </w:pPr>
      <w:r>
        <w:t>Seedling Plots</w:t>
      </w:r>
    </w:p>
    <w:p w14:paraId="78CBBB33" w14:textId="2326C0D6" w:rsidR="009954F4" w:rsidRDefault="009954F4" w:rsidP="009954F4">
      <w:pPr>
        <w:pStyle w:val="ListParagraph"/>
        <w:numPr>
          <w:ilvl w:val="0"/>
          <w:numId w:val="2"/>
        </w:numPr>
      </w:pPr>
      <w:r>
        <w:t>Plot method</w:t>
      </w:r>
    </w:p>
    <w:p w14:paraId="758974D9" w14:textId="7755EAA6" w:rsidR="00140FC2" w:rsidRDefault="00140FC2" w:rsidP="00140FC2">
      <w:pPr>
        <w:spacing w:line="240" w:lineRule="auto"/>
        <w:ind w:firstLine="720"/>
        <w:rPr>
          <w:rFonts w:ascii="Times New Roman" w:eastAsia="Times New Roman" w:hAnsi="Times New Roman" w:cs="Times New Roman"/>
          <w:sz w:val="24"/>
          <w:szCs w:val="24"/>
        </w:rPr>
      </w:pPr>
      <w:r>
        <w:t xml:space="preserve">10 monitoring plots were established at two W&amp;S sites. River reaches were walked in Fall 2023 to identify seedlings that had survived most of their first growing season. </w:t>
      </w:r>
      <w:r w:rsidRPr="001C7A2B">
        <w:rPr>
          <w:rFonts w:ascii="Times New Roman" w:eastAsia="Times New Roman" w:hAnsi="Times New Roman" w:cs="Times New Roman"/>
          <w:sz w:val="24"/>
          <w:szCs w:val="24"/>
        </w:rPr>
        <w:t xml:space="preserve">If regeneration was found and able to be surveyed, a metal pin was pounded into the ground. We </w:t>
      </w:r>
      <w:r w:rsidRPr="001C7A2B">
        <w:rPr>
          <w:rFonts w:ascii="Times New Roman" w:eastAsia="Times New Roman" w:hAnsi="Times New Roman" w:cs="Times New Roman"/>
          <w:sz w:val="24"/>
          <w:szCs w:val="24"/>
        </w:rPr>
        <w:lastRenderedPageBreak/>
        <w:t>determined a radius to encompass all or most of the seedlings</w:t>
      </w:r>
      <w:r>
        <w:rPr>
          <w:rFonts w:ascii="Times New Roman" w:eastAsia="Times New Roman" w:hAnsi="Times New Roman" w:cs="Times New Roman"/>
          <w:sz w:val="24"/>
          <w:szCs w:val="24"/>
        </w:rPr>
        <w:t>. An</w:t>
      </w:r>
      <w:r w:rsidRPr="001C7A2B">
        <w:rPr>
          <w:rFonts w:ascii="Times New Roman" w:eastAsia="Times New Roman" w:hAnsi="Times New Roman" w:cs="Times New Roman"/>
          <w:sz w:val="24"/>
          <w:szCs w:val="24"/>
        </w:rPr>
        <w:t xml:space="preserve"> </w:t>
      </w:r>
      <w:commentRangeStart w:id="14"/>
      <w:commentRangeStart w:id="15"/>
      <w:r w:rsidRPr="001C7A2B">
        <w:rPr>
          <w:rFonts w:ascii="Times New Roman" w:eastAsia="Times New Roman" w:hAnsi="Times New Roman" w:cs="Times New Roman"/>
          <w:sz w:val="24"/>
          <w:szCs w:val="24"/>
        </w:rPr>
        <w:t>Arrow100 GNSS</w:t>
      </w:r>
      <w:commentRangeEnd w:id="14"/>
      <w:r w:rsidRPr="001C7A2B">
        <w:rPr>
          <w:rStyle w:val="CommentReference"/>
          <w:rFonts w:ascii="Times New Roman" w:hAnsi="Times New Roman" w:cs="Times New Roman"/>
        </w:rPr>
        <w:commentReference w:id="14"/>
      </w:r>
      <w:commentRangeEnd w:id="15"/>
      <w:r w:rsidRPr="001C7A2B">
        <w:rPr>
          <w:rStyle w:val="CommentReference"/>
          <w:rFonts w:ascii="Times New Roman" w:hAnsi="Times New Roman" w:cs="Times New Roman"/>
        </w:rPr>
        <w:commentReference w:id="15"/>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(Quebec, Canada)</w:t>
      </w:r>
      <w:ins w:id="16" w:author="Abraham E Springer" w:date="2024-10-18T14:35:00Z" w16du:dateUtc="2024-10-18T21:35:00Z">
        <w:r>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was used to record the coordinates of the seedlings to less than </w:t>
      </w:r>
      <w:r>
        <w:rPr>
          <w:rFonts w:ascii="Times New Roman" w:eastAsia="Times New Roman" w:hAnsi="Times New Roman" w:cs="Times New Roman"/>
          <w:sz w:val="24"/>
          <w:szCs w:val="24"/>
        </w:rPr>
        <w:t>0</w:t>
      </w:r>
      <w:r w:rsidRPr="001C7A2B">
        <w:rPr>
          <w:rFonts w:ascii="Times New Roman" w:eastAsia="Times New Roman" w:hAnsi="Times New Roman" w:cs="Times New Roman"/>
          <w:sz w:val="24"/>
          <w:szCs w:val="24"/>
        </w:rPr>
        <w:t xml:space="preserve">.60 meters. We measured seedling heights with a ruler or </w:t>
      </w:r>
      <w:commentRangeStart w:id="17"/>
      <w:commentRangeStart w:id="18"/>
      <w:r w:rsidRPr="001C7A2B">
        <w:rPr>
          <w:rFonts w:ascii="Times New Roman" w:eastAsia="Times New Roman" w:hAnsi="Times New Roman" w:cs="Times New Roman"/>
          <w:sz w:val="24"/>
          <w:szCs w:val="24"/>
        </w:rPr>
        <w:t xml:space="preserve">measuring </w:t>
      </w:r>
      <w:commentRangeEnd w:id="17"/>
      <w:r w:rsidRPr="001C7A2B">
        <w:rPr>
          <w:rStyle w:val="CommentReference"/>
          <w:rFonts w:ascii="Times New Roman" w:hAnsi="Times New Roman" w:cs="Times New Roman"/>
        </w:rPr>
        <w:commentReference w:id="17"/>
      </w:r>
      <w:commentRangeEnd w:id="18"/>
      <w:r w:rsidRPr="001C7A2B">
        <w:rPr>
          <w:rStyle w:val="CommentReference"/>
          <w:rFonts w:ascii="Times New Roman" w:hAnsi="Times New Roman" w:cs="Times New Roman"/>
        </w:rPr>
        <w:commentReference w:id="18"/>
      </w:r>
      <w:r w:rsidRPr="001C7A2B">
        <w:rPr>
          <w:rFonts w:ascii="Times New Roman" w:eastAsia="Times New Roman" w:hAnsi="Times New Roman" w:cs="Times New Roman"/>
          <w:sz w:val="24"/>
          <w:szCs w:val="24"/>
        </w:rPr>
        <w:t xml:space="preserve">tape to the </w:t>
      </w:r>
      <w:r>
        <w:rPr>
          <w:rFonts w:ascii="Times New Roman" w:eastAsia="Times New Roman" w:hAnsi="Times New Roman" w:cs="Times New Roman"/>
          <w:sz w:val="24"/>
          <w:szCs w:val="24"/>
        </w:rPr>
        <w:t xml:space="preserve">nearest </w:t>
      </w:r>
      <w:r w:rsidRPr="001C7A2B">
        <w:rPr>
          <w:rFonts w:ascii="Times New Roman" w:eastAsia="Times New Roman" w:hAnsi="Times New Roman" w:cs="Times New Roman"/>
          <w:sz w:val="24"/>
          <w:szCs w:val="24"/>
        </w:rPr>
        <w:t xml:space="preserve">centimeter and the diameters near the ground were measured with calipers to the nearest millimeter within the determined radius. These data were recorded along with a site ID and brief description of the environmental setting. </w:t>
      </w:r>
    </w:p>
    <w:p w14:paraId="7524DDA5" w14:textId="77777777" w:rsidR="00140FC2" w:rsidRDefault="00140FC2" w:rsidP="00140FC2">
      <w:pPr>
        <w:spacing w:line="240" w:lineRule="auto"/>
        <w:ind w:firstLine="720"/>
        <w:rPr>
          <w:rFonts w:ascii="Times New Roman" w:eastAsia="Times New Roman" w:hAnsi="Times New Roman" w:cs="Times New Roman"/>
          <w:sz w:val="24"/>
          <w:szCs w:val="24"/>
        </w:rPr>
      </w:pPr>
    </w:p>
    <w:p w14:paraId="24FEF9E1" w14:textId="64C5029B" w:rsidR="00140FC2" w:rsidRPr="001C7A2B" w:rsidRDefault="00140FC2" w:rsidP="00140FC2">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If a regeneration area was too large or there were too many seedlings to feasibly measure, the area was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 xml:space="preserve">sampled. First the area containing the cottonwood seedling was mapped using the GNSS. After the polygon was created and the area determined to the nearest square meter, a one square meter hoop was used to create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sample areas. This hoop was placed in representative areas within the plot. The seedlings within the hoop were then measured and recorded. The goal was to sample 15-30% of the total area containing seedlings.</w:t>
      </w:r>
    </w:p>
    <w:p w14:paraId="07F01A8F" w14:textId="3554A789" w:rsidR="00140FC2" w:rsidRDefault="00140FC2" w:rsidP="00140FC2"/>
    <w:p w14:paraId="047EA4E8" w14:textId="77777777" w:rsidR="009954F4" w:rsidRPr="009954F4" w:rsidRDefault="009954F4" w:rsidP="009954F4">
      <w:pPr>
        <w:pStyle w:val="ListParagraph"/>
        <w:numPr>
          <w:ilvl w:val="0"/>
          <w:numId w:val="2"/>
        </w:numPr>
        <w:rPr>
          <w:lang w:val="en-US"/>
        </w:rPr>
      </w:pPr>
    </w:p>
    <w:p w14:paraId="64AC8175" w14:textId="33782921" w:rsidR="00140FC2" w:rsidRDefault="009954F4" w:rsidP="009954F4">
      <w:pPr>
        <w:rPr>
          <w:lang w:val="en-US"/>
        </w:rPr>
      </w:pPr>
      <w:r>
        <w:rPr>
          <w:lang w:val="en-US"/>
        </w:rPr>
        <w:t>Light</w:t>
      </w:r>
    </w:p>
    <w:p w14:paraId="1EAB55A4" w14:textId="23CEA238" w:rsidR="00140FC2" w:rsidRPr="00140FC2" w:rsidRDefault="00140FC2" w:rsidP="00140FC2">
      <w:pPr>
        <w:spacing w:line="240" w:lineRule="auto"/>
        <w:ind w:firstLine="360"/>
        <w:rPr>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t>Light intensity was taken with a Li-COR LI-1500 Light Sensor Logger</w:t>
      </w:r>
      <w:r>
        <w:rPr>
          <w:rFonts w:ascii="Times New Roman" w:eastAsia="Times New Roman" w:hAnsi="Times New Roman" w:cs="Times New Roman"/>
          <w:sz w:val="24"/>
          <w:szCs w:val="24"/>
        </w:rPr>
        <w:t xml:space="preserve"> (Lincoln, NE)</w:t>
      </w:r>
      <w:r w:rsidRPr="00682568">
        <w:rPr>
          <w:rFonts w:ascii="Times New Roman" w:eastAsia="Times New Roman" w:hAnsi="Times New Roman" w:cs="Times New Roman"/>
          <w:sz w:val="24"/>
          <w:szCs w:val="24"/>
        </w:rPr>
        <w:t>. The pyranometer sensor was placed in the or near the plot and allowed to acclimate. Then, a reading was taken every minute for 5 minutes. These readings were then averaged to get an average W m-2 value at each plot.</w:t>
      </w:r>
    </w:p>
    <w:p w14:paraId="1E333EA6" w14:textId="77777777" w:rsidR="00140FC2" w:rsidRDefault="00140FC2" w:rsidP="009954F4">
      <w:pPr>
        <w:rPr>
          <w:lang w:val="en-US"/>
        </w:rPr>
      </w:pPr>
    </w:p>
    <w:p w14:paraId="5784D584" w14:textId="4931FFE8" w:rsidR="009954F4" w:rsidRDefault="009954F4" w:rsidP="009954F4">
      <w:pPr>
        <w:rPr>
          <w:lang w:val="en-US"/>
        </w:rPr>
      </w:pPr>
      <w:r>
        <w:rPr>
          <w:lang w:val="en-US"/>
        </w:rPr>
        <w:t>Herbaceous</w:t>
      </w:r>
    </w:p>
    <w:p w14:paraId="6F2BCF2C" w14:textId="77777777" w:rsidR="00140FC2" w:rsidRPr="00682568" w:rsidRDefault="00140FC2" w:rsidP="00140FC2">
      <w:pPr>
        <w:spacing w:line="240" w:lineRule="auto"/>
        <w:ind w:firstLine="720"/>
        <w:rPr>
          <w:ins w:id="19" w:author="Quentin R McCalla" w:date="2024-10-29T10:31:00Z" w16du:dateUtc="2024-10-29T17:31:00Z"/>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t>Herbaceous competition was estimated using the Braun-</w:t>
      </w:r>
      <w:commentRangeStart w:id="20"/>
      <w:r w:rsidRPr="00682568">
        <w:rPr>
          <w:rFonts w:ascii="Times New Roman" w:eastAsia="Times New Roman" w:hAnsi="Times New Roman" w:cs="Times New Roman"/>
          <w:sz w:val="24"/>
          <w:szCs w:val="24"/>
        </w:rPr>
        <w:t xml:space="preserve">Blanquet </w:t>
      </w:r>
      <w:commentRangeEnd w:id="20"/>
      <w:r>
        <w:rPr>
          <w:rStyle w:val="CommentReference"/>
        </w:rPr>
        <w:commentReference w:id="20"/>
      </w:r>
      <w:r w:rsidRPr="00682568">
        <w:rPr>
          <w:rFonts w:ascii="Times New Roman" w:eastAsia="Times New Roman" w:hAnsi="Times New Roman" w:cs="Times New Roman"/>
          <w:sz w:val="24"/>
          <w:szCs w:val="24"/>
        </w:rPr>
        <w:t>6 step scale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Pr>
          <w:rFonts w:ascii="Times New Roman" w:eastAsia="Times New Roman" w:hAnsi="Times New Roman" w:cs="Times New Roman"/>
          <w:sz w:val="24"/>
          <w:szCs w:val="24"/>
        </w:rPr>
        <w:fldChar w:fldCharType="separate"/>
      </w:r>
      <w:r w:rsidRPr="00E91AA7">
        <w:rPr>
          <w:rFonts w:ascii="Times New Roman" w:hAnsi="Times New Roman" w:cs="Times New Roman"/>
          <w:sz w:val="24"/>
        </w:rPr>
        <w:t>(Braun-Blanquet 1964)</w:t>
      </w:r>
      <w:r>
        <w:rPr>
          <w:rFonts w:ascii="Times New Roman" w:eastAsia="Times New Roman" w:hAnsi="Times New Roman" w:cs="Times New Roman"/>
          <w:sz w:val="24"/>
          <w:szCs w:val="24"/>
        </w:rPr>
        <w:fldChar w:fldCharType="end"/>
      </w:r>
      <w:r w:rsidRPr="006825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82568">
        <w:rPr>
          <w:rFonts w:ascii="Times New Roman" w:eastAsia="Times New Roman" w:hAnsi="Times New Roman" w:cs="Times New Roman"/>
          <w:sz w:val="24"/>
          <w:szCs w:val="24"/>
        </w:rPr>
        <w:t>Plants within the plots and rooted at the same elevation as the cottonwood seedlings were considered.</w:t>
      </w:r>
      <w:bookmarkStart w:id="21" w:name="_Hlk185250511"/>
    </w:p>
    <w:bookmarkEnd w:id="21"/>
    <w:p w14:paraId="5D33EAD2" w14:textId="77777777" w:rsidR="00140FC2" w:rsidRDefault="00140FC2" w:rsidP="009954F4">
      <w:pPr>
        <w:rPr>
          <w:lang w:val="en-US"/>
        </w:rPr>
      </w:pPr>
    </w:p>
    <w:p w14:paraId="1CD81F02" w14:textId="2A2A4FDE" w:rsidR="00140FC2" w:rsidRDefault="009954F4" w:rsidP="009954F4">
      <w:r>
        <w:rPr>
          <w:lang w:val="en-US"/>
        </w:rPr>
        <w:t xml:space="preserve">Soil </w:t>
      </w:r>
    </w:p>
    <w:p w14:paraId="02478CA1" w14:textId="1497B5A9" w:rsidR="009954F4" w:rsidRDefault="00140FC2" w:rsidP="008856CC">
      <w:pPr>
        <w:ind w:firstLine="720"/>
        <w:rPr>
          <w:lang w:val="en-US"/>
        </w:rPr>
      </w:pPr>
      <w:r w:rsidRPr="00140FC2">
        <w:rPr>
          <w:lang w:val="en-US"/>
        </w:rPr>
        <w:t>Soil samples were taken inside the seedling plots using a trowel. Soil samples are from the first few inches of the soil horizon where the cottonwoods originally germinated. The soil samples will then be sieved to get the soil texture in which seedlings germinated.</w:t>
      </w:r>
    </w:p>
    <w:p w14:paraId="568BE60F" w14:textId="1A445EF1" w:rsidR="008856CC" w:rsidRDefault="008856CC" w:rsidP="009954F4">
      <w:pPr>
        <w:rPr>
          <w:lang w:val="en-US"/>
        </w:rPr>
      </w:pPr>
      <w:r>
        <w:rPr>
          <w:lang w:val="en-US"/>
        </w:rPr>
        <w:tab/>
        <w:t xml:space="preserve">Samples were then dried in an oven for 6 hours at 70 degrees Celsius. The samples were ten sieved to </w:t>
      </w:r>
    </w:p>
    <w:p w14:paraId="14E3B6BA" w14:textId="77777777" w:rsidR="00140FC2" w:rsidRDefault="00140FC2" w:rsidP="009954F4">
      <w:pPr>
        <w:rPr>
          <w:lang w:val="en-US"/>
        </w:rPr>
      </w:pPr>
    </w:p>
    <w:p w14:paraId="6050C2F6" w14:textId="7B9DD237" w:rsidR="009954F4" w:rsidRDefault="009954F4" w:rsidP="009954F4">
      <w:pPr>
        <w:pStyle w:val="Heading3"/>
      </w:pPr>
      <w:r>
        <w:t>Dendrochronology</w:t>
      </w:r>
    </w:p>
    <w:p w14:paraId="3F68F350" w14:textId="67EB7756" w:rsidR="009954F4" w:rsidRDefault="009954F4" w:rsidP="009954F4">
      <w:pPr>
        <w:pStyle w:val="ListParagraph"/>
        <w:numPr>
          <w:ilvl w:val="0"/>
          <w:numId w:val="1"/>
        </w:numPr>
      </w:pPr>
      <w:r>
        <w:t>How were cores taken</w:t>
      </w:r>
    </w:p>
    <w:p w14:paraId="02FE4C93" w14:textId="631BFEA5" w:rsidR="009954F4" w:rsidRDefault="009954F4" w:rsidP="009954F4">
      <w:pPr>
        <w:pStyle w:val="ListParagraph"/>
        <w:numPr>
          <w:ilvl w:val="0"/>
          <w:numId w:val="1"/>
        </w:numPr>
      </w:pPr>
      <w:r>
        <w:t>How were cores prepared</w:t>
      </w:r>
    </w:p>
    <w:p w14:paraId="0912601C" w14:textId="1803AB86" w:rsidR="009954F4" w:rsidRDefault="009954F4" w:rsidP="009954F4">
      <w:pPr>
        <w:pStyle w:val="ListParagraph"/>
        <w:numPr>
          <w:ilvl w:val="0"/>
          <w:numId w:val="1"/>
        </w:numPr>
      </w:pPr>
      <w:r>
        <w:t>How were cores measured</w:t>
      </w:r>
    </w:p>
    <w:p w14:paraId="5A8E8016" w14:textId="4D4E7A9D" w:rsidR="00140FC2" w:rsidRPr="009954F4" w:rsidRDefault="00140FC2" w:rsidP="009954F4">
      <w:pPr>
        <w:pStyle w:val="ListParagraph"/>
        <w:numPr>
          <w:ilvl w:val="0"/>
          <w:numId w:val="1"/>
        </w:numPr>
        <w:rPr>
          <w:lang w:val="en-US"/>
        </w:rPr>
      </w:pPr>
      <w:r>
        <w:t>Analysis</w:t>
      </w:r>
    </w:p>
    <w:p w14:paraId="4977EFE2" w14:textId="538ABDE7" w:rsidR="009954F4" w:rsidRDefault="009954F4" w:rsidP="009954F4">
      <w:pPr>
        <w:pStyle w:val="Heading2"/>
      </w:pPr>
      <w:r>
        <w:t>Results</w:t>
      </w:r>
    </w:p>
    <w:p w14:paraId="12218647" w14:textId="207F76EF" w:rsidR="009954F4" w:rsidRPr="009954F4" w:rsidRDefault="009954F4" w:rsidP="009954F4">
      <w:pPr>
        <w:pStyle w:val="Heading2"/>
      </w:pPr>
      <w:r>
        <w:t>Discussion</w:t>
      </w:r>
    </w:p>
    <w:sectPr w:rsidR="009954F4" w:rsidRPr="009954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8" w:author="Abraham E Springer" w:date="2024-10-18T13:33:00Z" w:initials="AS">
    <w:p w14:paraId="44503158" w14:textId="77777777" w:rsidR="009954F4" w:rsidRDefault="009954F4" w:rsidP="009954F4">
      <w:pPr>
        <w:pStyle w:val="CommentText"/>
      </w:pPr>
      <w:r>
        <w:rPr>
          <w:rStyle w:val="CommentReference"/>
        </w:rPr>
        <w:annotationRef/>
      </w:r>
      <w:r>
        <w:t>Use all SI units.</w:t>
      </w:r>
    </w:p>
  </w:comment>
  <w:comment w:id="10" w:author="Ryan Porter" w:date="2024-01-17T09:42:00Z" w:initials="RP">
    <w:p w14:paraId="379AEF45" w14:textId="77777777" w:rsidR="009954F4" w:rsidRDefault="009954F4" w:rsidP="009954F4">
      <w:pPr>
        <w:pStyle w:val="CommentText"/>
      </w:pPr>
      <w:r>
        <w:rPr>
          <w:rStyle w:val="CommentReference"/>
        </w:rPr>
        <w:annotationRef/>
      </w:r>
      <w:r>
        <w:t>Really well written below, make sure for your proposal you lead with a paragraph that a) introduced the problem and how you will address it before diving into the details.</w:t>
      </w:r>
    </w:p>
  </w:comment>
  <w:comment w:id="12" w:author="Abraham E Springer" w:date="2024-10-18T14:22:00Z" w:initials="AS">
    <w:p w14:paraId="4DD9F60B" w14:textId="77777777" w:rsidR="009954F4" w:rsidRDefault="009954F4" w:rsidP="009954F4">
      <w:pPr>
        <w:pStyle w:val="CommentText"/>
      </w:pPr>
      <w:r>
        <w:rPr>
          <w:rStyle w:val="CommentReference"/>
        </w:rPr>
        <w:annotationRef/>
      </w:r>
      <w:r>
        <w:t>Might have a short woody plant list of the next 3-5 most common riparian trees</w:t>
      </w:r>
    </w:p>
  </w:comment>
  <w:comment w:id="14" w:author="Quentin R McCalla" w:date="2024-08-27T14:26:00Z" w:initials="QM">
    <w:p w14:paraId="0BAC129B" w14:textId="77777777" w:rsidR="00140FC2" w:rsidRDefault="00140FC2" w:rsidP="00140FC2">
      <w:pPr>
        <w:pStyle w:val="CommentText"/>
      </w:pPr>
      <w:r>
        <w:rPr>
          <w:rStyle w:val="CommentReference"/>
        </w:rPr>
        <w:annotationRef/>
      </w:r>
      <w:r>
        <w:t>Accuracy?</w:t>
      </w:r>
    </w:p>
  </w:comment>
  <w:comment w:id="15" w:author="Quentin R McCalla" w:date="2024-08-27T15:44:00Z" w:initials="QM">
    <w:p w14:paraId="635283FF" w14:textId="77777777" w:rsidR="00140FC2" w:rsidRDefault="00140FC2" w:rsidP="00140FC2">
      <w:pPr>
        <w:pStyle w:val="CommentText"/>
      </w:pPr>
      <w:r>
        <w:rPr>
          <w:rStyle w:val="CommentReference"/>
        </w:rPr>
        <w:annotationRef/>
      </w:r>
      <w:r>
        <w:t>.3 to .6 M</w:t>
      </w:r>
    </w:p>
  </w:comment>
  <w:comment w:id="17" w:author="Quentin R McCalla" w:date="2024-08-27T14:26:00Z" w:initials="QM">
    <w:p w14:paraId="6F9EB69C" w14:textId="77777777" w:rsidR="00140FC2" w:rsidRDefault="00140FC2" w:rsidP="00140FC2">
      <w:pPr>
        <w:pStyle w:val="CommentText"/>
      </w:pPr>
      <w:r>
        <w:rPr>
          <w:rStyle w:val="CommentReference"/>
        </w:rPr>
        <w:annotationRef/>
      </w:r>
      <w:r>
        <w:t>To what digit</w:t>
      </w:r>
    </w:p>
  </w:comment>
  <w:comment w:id="18" w:author="Quentin R McCalla" w:date="2024-08-27T15:45:00Z" w:initials="QM">
    <w:p w14:paraId="36D06ADF" w14:textId="77777777" w:rsidR="00140FC2" w:rsidRDefault="00140FC2" w:rsidP="00140FC2">
      <w:pPr>
        <w:pStyle w:val="CommentText"/>
      </w:pPr>
      <w:r>
        <w:rPr>
          <w:rStyle w:val="CommentReference"/>
        </w:rPr>
        <w:annotationRef/>
      </w:r>
      <w:r>
        <w:t>To the centimeter</w:t>
      </w:r>
    </w:p>
  </w:comment>
  <w:comment w:id="20" w:author="Quentin R McCalla" w:date="2024-12-17T11:46:00Z" w:initials="QM">
    <w:p w14:paraId="7EB7CB7C" w14:textId="77777777" w:rsidR="00140FC2" w:rsidRDefault="00140FC2" w:rsidP="00140FC2">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44503158" w15:done="1"/>
  <w15:commentEx w15:paraId="379AEF45" w15:done="1"/>
  <w15:commentEx w15:paraId="4DD9F60B" w15:done="1"/>
  <w15:commentEx w15:paraId="0BAC129B" w15:done="1"/>
  <w15:commentEx w15:paraId="635283FF" w15:paraIdParent="0BAC129B" w15:done="1"/>
  <w15:commentEx w15:paraId="6F9EB69C" w15:done="1"/>
  <w15:commentEx w15:paraId="36D06ADF" w15:paraIdParent="6F9EB69C" w15:done="1"/>
  <w15:commentEx w15:paraId="7EB7CB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71ABF662" w16cex:dateUtc="2024-10-18T20:33:00Z"/>
  <w16cex:commentExtensible w16cex:durableId="314C952F" w16cex:dateUtc="2024-01-17T16:42:00Z"/>
  <w16cex:commentExtensible w16cex:durableId="4887A709" w16cex:dateUtc="2024-10-18T21:22:00Z"/>
  <w16cex:commentExtensible w16cex:durableId="2A72D633" w16cex:dateUtc="2024-08-27T21:26:00Z"/>
  <w16cex:commentExtensible w16cex:durableId="63FB1CA9" w16cex:dateUtc="2024-08-27T22:44:00Z"/>
  <w16cex:commentExtensible w16cex:durableId="013AFCED" w16cex:dateUtc="2024-08-27T21:26:00Z"/>
  <w16cex:commentExtensible w16cex:durableId="7F960262" w16cex:dateUtc="2024-08-27T22:45:00Z"/>
  <w16cex:commentExtensible w16cex:durableId="63573891" w16cex:dateUtc="2024-12-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44503158" w16cid:durableId="71ABF662"/>
  <w16cid:commentId w16cid:paraId="379AEF45" w16cid:durableId="314C952F"/>
  <w16cid:commentId w16cid:paraId="4DD9F60B" w16cid:durableId="4887A709"/>
  <w16cid:commentId w16cid:paraId="0BAC129B" w16cid:durableId="2A72D633"/>
  <w16cid:commentId w16cid:paraId="635283FF" w16cid:durableId="63FB1CA9"/>
  <w16cid:commentId w16cid:paraId="6F9EB69C" w16cid:durableId="013AFCED"/>
  <w16cid:commentId w16cid:paraId="36D06ADF" w16cid:durableId="7F960262"/>
  <w16cid:commentId w16cid:paraId="7EB7CB7C" w16cid:durableId="635738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0"/>
  </w:num>
  <w:num w:numId="2" w16cid:durableId="495727214">
    <w:abstractNumId w:val="1"/>
  </w:num>
  <w:num w:numId="3" w16cid:durableId="18130552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rson w15:author="Ryan Porter">
    <w15:presenceInfo w15:providerId="Windows Live" w15:userId="3a993ebccfd15a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140FC2"/>
    <w:rsid w:val="001504C0"/>
    <w:rsid w:val="00343140"/>
    <w:rsid w:val="0064393E"/>
    <w:rsid w:val="00692843"/>
    <w:rsid w:val="008856CC"/>
    <w:rsid w:val="0099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C58782AA-CFF3-42FB-BEA7-4BC328EE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2</cp:revision>
  <dcterms:created xsi:type="dcterms:W3CDTF">2025-01-29T21:40:00Z</dcterms:created>
  <dcterms:modified xsi:type="dcterms:W3CDTF">2025-01-29T22:11:00Z</dcterms:modified>
</cp:coreProperties>
</file>