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F14F6" w14:textId="7D4E501C" w:rsidR="00692843" w:rsidRDefault="00692843" w:rsidP="00692843">
      <w:pPr>
        <w:spacing w:line="240" w:lineRule="auto"/>
        <w:ind w:firstLine="720"/>
        <w:jc w:val="center"/>
        <w:rPr>
          <w:rFonts w:ascii="Times New Roman" w:eastAsia="Times New Roman" w:hAnsi="Times New Roman" w:cs="Times New Roman"/>
          <w:bCs/>
          <w:sz w:val="36"/>
          <w:szCs w:val="36"/>
        </w:rPr>
      </w:pPr>
      <w:commentRangeStart w:id="0"/>
      <w:commentRangeStart w:id="1"/>
      <w:commentRangeStart w:id="2"/>
      <w:commentRangeStart w:id="3"/>
      <w:commentRangeStart w:id="4"/>
      <w:r w:rsidRPr="001C7A2B">
        <w:rPr>
          <w:rFonts w:ascii="Times New Roman" w:eastAsia="Times New Roman" w:hAnsi="Times New Roman" w:cs="Times New Roman"/>
          <w:bCs/>
          <w:sz w:val="36"/>
          <w:szCs w:val="36"/>
        </w:rPr>
        <w:t>Fremont</w:t>
      </w:r>
      <w:commentRangeEnd w:id="0"/>
      <w:r w:rsidRPr="001C7A2B">
        <w:rPr>
          <w:rStyle w:val="CommentReference"/>
          <w:rFonts w:ascii="Times New Roman" w:hAnsi="Times New Roman" w:cs="Times New Roman"/>
        </w:rPr>
        <w:commentReference w:id="0"/>
      </w:r>
      <w:commentRangeEnd w:id="1"/>
      <w:r w:rsidRPr="001C7A2B">
        <w:rPr>
          <w:rStyle w:val="CommentReference"/>
          <w:rFonts w:ascii="Times New Roman" w:hAnsi="Times New Roman" w:cs="Times New Roman"/>
        </w:rPr>
        <w:commentReference w:id="1"/>
      </w:r>
      <w:commentRangeEnd w:id="2"/>
      <w:r w:rsidRPr="001C7A2B">
        <w:rPr>
          <w:rStyle w:val="CommentReference"/>
          <w:rFonts w:ascii="Times New Roman" w:hAnsi="Times New Roman" w:cs="Times New Roman"/>
        </w:rPr>
        <w:commentReference w:id="2"/>
      </w:r>
      <w:commentRangeEnd w:id="3"/>
      <w:r w:rsidRPr="001C7A2B">
        <w:rPr>
          <w:rStyle w:val="CommentReference"/>
          <w:rFonts w:ascii="Times New Roman" w:hAnsi="Times New Roman" w:cs="Times New Roman"/>
        </w:rPr>
        <w:commentReference w:id="3"/>
      </w:r>
      <w:commentRangeEnd w:id="4"/>
      <w:r w:rsidRPr="001C7A2B">
        <w:rPr>
          <w:rStyle w:val="CommentReference"/>
          <w:rFonts w:ascii="Times New Roman" w:hAnsi="Times New Roman" w:cs="Times New Roman"/>
        </w:rPr>
        <w:commentReference w:id="4"/>
      </w:r>
      <w:r w:rsidRPr="001C7A2B">
        <w:rPr>
          <w:rFonts w:ascii="Times New Roman" w:eastAsia="Times New Roman" w:hAnsi="Times New Roman" w:cs="Times New Roman"/>
          <w:bCs/>
          <w:sz w:val="36"/>
          <w:szCs w:val="36"/>
        </w:rPr>
        <w:t xml:space="preserve"> Cottonwood demographics and regeneration along the Verde Wild and Scenic River</w:t>
      </w:r>
    </w:p>
    <w:p w14:paraId="6005BD9F" w14:textId="77777777" w:rsidR="00692843" w:rsidRDefault="00692843" w:rsidP="00692843">
      <w:pPr>
        <w:spacing w:line="240" w:lineRule="auto"/>
        <w:ind w:firstLine="720"/>
        <w:jc w:val="center"/>
        <w:rPr>
          <w:rFonts w:ascii="Times New Roman" w:eastAsia="Times New Roman" w:hAnsi="Times New Roman" w:cs="Times New Roman"/>
          <w:bCs/>
          <w:sz w:val="36"/>
          <w:szCs w:val="36"/>
        </w:rPr>
      </w:pPr>
    </w:p>
    <w:p w14:paraId="38478382" w14:textId="28160F8E" w:rsidR="00AA2451" w:rsidRDefault="00AA2451" w:rsidP="00692843">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Quentin McCalla </w:t>
      </w:r>
    </w:p>
    <w:p w14:paraId="76CBB970" w14:textId="7CBC6EB7" w:rsidR="00AA2451" w:rsidRDefault="00AA2451" w:rsidP="00692843">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Abraham Springer</w:t>
      </w:r>
    </w:p>
    <w:p w14:paraId="70987D86" w14:textId="1B795818" w:rsid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Dr. Peter </w:t>
      </w:r>
      <w:proofErr w:type="spellStart"/>
      <w:r>
        <w:rPr>
          <w:rFonts w:ascii="Times New Roman" w:eastAsia="Times New Roman" w:hAnsi="Times New Roman" w:cs="Times New Roman"/>
          <w:bCs/>
          <w:sz w:val="24"/>
          <w:szCs w:val="24"/>
        </w:rPr>
        <w:t>Fule</w:t>
      </w:r>
      <w:proofErr w:type="spellEnd"/>
    </w:p>
    <w:p w14:paraId="2CE793EE" w14:textId="78A57E96" w:rsid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David Meritt</w:t>
      </w:r>
    </w:p>
    <w:p w14:paraId="2470462C" w14:textId="5AF29657" w:rsid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Peter Brown</w:t>
      </w:r>
    </w:p>
    <w:p w14:paraId="3A38B860" w14:textId="64C1627E" w:rsidR="00AA2451" w:rsidRPr="00AA2451" w:rsidRDefault="00AA2451" w:rsidP="00AA2451">
      <w:pPr>
        <w:spacing w:line="24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Dr. David Cooper</w:t>
      </w:r>
    </w:p>
    <w:p w14:paraId="6A6AB49C" w14:textId="77777777" w:rsidR="00692843" w:rsidRPr="001C7A2B" w:rsidRDefault="00692843" w:rsidP="00692843">
      <w:pPr>
        <w:pStyle w:val="Heading1"/>
      </w:pPr>
      <w:bookmarkStart w:id="5" w:name="_Toc187849249"/>
      <w:r>
        <w:t>Abstract</w:t>
      </w:r>
      <w:bookmarkEnd w:id="5"/>
    </w:p>
    <w:p w14:paraId="1A9FA45C" w14:textId="14AB08B1" w:rsidR="00692843" w:rsidRDefault="00692843" w:rsidP="00692843">
      <w:pPr>
        <w:pStyle w:val="NoSpacing"/>
        <w:rPr>
          <w:rFonts w:ascii="Calibri" w:hAnsi="Calibri" w:cs="Calibri"/>
          <w:sz w:val="24"/>
          <w:szCs w:val="24"/>
        </w:rPr>
      </w:pPr>
      <w:r>
        <w:rPr>
          <w:rFonts w:ascii="Calibri" w:hAnsi="Calibri" w:cs="Calibri"/>
          <w:sz w:val="24"/>
          <w:szCs w:val="24"/>
        </w:rPr>
        <w:t>The watershed upstream from the Verde Wild and Scenic River drains central Arizona and the Verde River from its headwaters to terminus at the Salt River is the state’s longest remaining perennial river. Fremont cottonwoods (</w:t>
      </w:r>
      <w:r>
        <w:rPr>
          <w:rFonts w:ascii="Calibri" w:hAnsi="Calibri" w:cs="Calibri"/>
          <w:i/>
          <w:iCs/>
          <w:sz w:val="24"/>
          <w:szCs w:val="24"/>
        </w:rPr>
        <w:t xml:space="preserve">Populus </w:t>
      </w:r>
      <w:proofErr w:type="spellStart"/>
      <w:r>
        <w:rPr>
          <w:rFonts w:ascii="Calibri" w:hAnsi="Calibri" w:cs="Calibri"/>
          <w:i/>
          <w:iCs/>
          <w:sz w:val="24"/>
          <w:szCs w:val="24"/>
        </w:rPr>
        <w:t>fremontii</w:t>
      </w:r>
      <w:proofErr w:type="spellEnd"/>
      <w:r>
        <w:rPr>
          <w:rFonts w:ascii="Calibri" w:hAnsi="Calibri" w:cs="Calibri"/>
          <w:i/>
          <w:iCs/>
          <w:sz w:val="24"/>
          <w:szCs w:val="24"/>
        </w:rPr>
        <w:t xml:space="preserve">) </w:t>
      </w:r>
      <w:r>
        <w:rPr>
          <w:rFonts w:ascii="Calibri" w:hAnsi="Calibri" w:cs="Calibri"/>
          <w:sz w:val="24"/>
          <w:szCs w:val="24"/>
        </w:rPr>
        <w:t xml:space="preserve">are a dominant riparian tree species in the Southwest and are important habitat for native wildlife, highly dependent upon river hydrology and </w:t>
      </w:r>
      <w:r w:rsidR="00D23B58">
        <w:rPr>
          <w:rFonts w:ascii="Calibri" w:hAnsi="Calibri" w:cs="Calibri"/>
          <w:sz w:val="24"/>
          <w:szCs w:val="24"/>
        </w:rPr>
        <w:t>are included</w:t>
      </w:r>
      <w:r>
        <w:rPr>
          <w:rFonts w:ascii="Calibri" w:hAnsi="Calibri" w:cs="Calibri"/>
          <w:sz w:val="24"/>
          <w:szCs w:val="24"/>
        </w:rPr>
        <w:t xml:space="preserve"> as one of the Outstandingly Remarkable Values in the 1984 amendment to the 1964 Wild Scenic River Act. Fremont cottonwood health and demographics along the Verde River are understudied</w:t>
      </w:r>
      <w:ins w:id="6" w:author="Merritt, David - FS, CO" w:date="2024-12-30T09:27:00Z" w16du:dateUtc="2024-12-30T16:27:00Z">
        <w:r>
          <w:rPr>
            <w:rFonts w:ascii="Calibri" w:hAnsi="Calibri" w:cs="Calibri"/>
            <w:sz w:val="24"/>
            <w:szCs w:val="24"/>
          </w:rPr>
          <w:t>.</w:t>
        </w:r>
      </w:ins>
      <w:r>
        <w:rPr>
          <w:rFonts w:ascii="Calibri" w:hAnsi="Calibri" w:cs="Calibri"/>
          <w:sz w:val="24"/>
          <w:szCs w:val="24"/>
        </w:rPr>
        <w:t xml:space="preserve"> This study uses seedling plots established after 2023 winter floods and dendrochronology to monitor regeneration and to quantify tree age and growth. Fremont cottonwoods along the Verde River are young, with the mean age being 24 years old. They continue to add biomass at an above average rate and their growth is significantly impacted by summer temperatures and river flows. Seedlings from the 2023 cohort continue to grow rapidly and their survival is governed by a diverse set of environmental conditions. </w:t>
      </w:r>
    </w:p>
    <w:p w14:paraId="3499AE9B" w14:textId="77777777" w:rsidR="006C154A" w:rsidRDefault="006C154A" w:rsidP="00692843">
      <w:pPr>
        <w:pStyle w:val="NoSpacing"/>
        <w:rPr>
          <w:rFonts w:ascii="Calibri" w:hAnsi="Calibri" w:cs="Calibri"/>
          <w:sz w:val="24"/>
          <w:szCs w:val="24"/>
        </w:rPr>
      </w:pPr>
    </w:p>
    <w:p w14:paraId="650EF371" w14:textId="5F9504B2" w:rsidR="006C154A" w:rsidRDefault="006C154A" w:rsidP="00692843">
      <w:pPr>
        <w:pStyle w:val="NoSpacing"/>
        <w:rPr>
          <w:rFonts w:ascii="Calibri" w:hAnsi="Calibri" w:cs="Calibri"/>
          <w:sz w:val="24"/>
          <w:szCs w:val="24"/>
        </w:rPr>
      </w:pPr>
      <w:r>
        <w:rPr>
          <w:rFonts w:ascii="Calibri" w:hAnsi="Calibri" w:cs="Calibri"/>
          <w:sz w:val="24"/>
          <w:szCs w:val="24"/>
        </w:rPr>
        <w:t xml:space="preserve">Keywords: Fremont Cottonwood (Populus </w:t>
      </w:r>
      <w:proofErr w:type="spellStart"/>
      <w:r>
        <w:rPr>
          <w:rFonts w:ascii="Calibri" w:hAnsi="Calibri" w:cs="Calibri"/>
          <w:sz w:val="24"/>
          <w:szCs w:val="24"/>
        </w:rPr>
        <w:t>fremontii</w:t>
      </w:r>
      <w:proofErr w:type="spellEnd"/>
      <w:r>
        <w:rPr>
          <w:rFonts w:ascii="Calibri" w:hAnsi="Calibri" w:cs="Calibri"/>
          <w:sz w:val="24"/>
          <w:szCs w:val="24"/>
        </w:rPr>
        <w:t>), Verde River, Wild and Scenic Rivers, dendrochronology, riparian</w:t>
      </w:r>
    </w:p>
    <w:p w14:paraId="4E00EB34" w14:textId="6B66319D" w:rsidR="006C154A" w:rsidRDefault="006C154A">
      <w:pPr>
        <w:spacing w:after="160" w:line="278" w:lineRule="auto"/>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br w:type="page"/>
      </w:r>
    </w:p>
    <w:p w14:paraId="4A8A4E18" w14:textId="77777777" w:rsidR="006C154A" w:rsidRDefault="006C154A">
      <w:pPr>
        <w:spacing w:after="160" w:line="278" w:lineRule="auto"/>
        <w:rPr>
          <w:rFonts w:ascii="Times New Roman" w:eastAsia="Times New Roman" w:hAnsi="Times New Roman" w:cs="Times New Roman"/>
          <w:bCs/>
          <w:sz w:val="36"/>
          <w:szCs w:val="36"/>
        </w:rPr>
      </w:pPr>
    </w:p>
    <w:p w14:paraId="35D3E7BD" w14:textId="77777777" w:rsidR="00692843" w:rsidRDefault="00692843" w:rsidP="00692843">
      <w:pPr>
        <w:spacing w:line="240" w:lineRule="auto"/>
        <w:ind w:firstLine="720"/>
        <w:jc w:val="center"/>
        <w:rPr>
          <w:rFonts w:ascii="Times New Roman" w:eastAsia="Times New Roman" w:hAnsi="Times New Roman" w:cs="Times New Roman"/>
          <w:bCs/>
          <w:sz w:val="36"/>
          <w:szCs w:val="36"/>
        </w:rPr>
      </w:pPr>
    </w:p>
    <w:p w14:paraId="7349C1F8" w14:textId="77777777" w:rsidR="009954F4" w:rsidRPr="001C7A2B" w:rsidRDefault="009954F4" w:rsidP="009954F4">
      <w:pPr>
        <w:pStyle w:val="Heading1"/>
        <w:spacing w:line="240" w:lineRule="auto"/>
        <w:rPr>
          <w:rFonts w:ascii="Times New Roman" w:hAnsi="Times New Roman" w:cs="Times New Roman"/>
        </w:rPr>
      </w:pPr>
      <w:bookmarkStart w:id="7" w:name="_Toc187849251"/>
      <w:r w:rsidRPr="001C7A2B">
        <w:rPr>
          <w:rFonts w:ascii="Times New Roman" w:hAnsi="Times New Roman" w:cs="Times New Roman"/>
        </w:rPr>
        <w:t>Introduction and Background</w:t>
      </w:r>
      <w:bookmarkEnd w:id="7"/>
    </w:p>
    <w:p w14:paraId="6FA341D3" w14:textId="77777777" w:rsidR="009954F4" w:rsidRPr="001C7A2B" w:rsidRDefault="009954F4" w:rsidP="009954F4">
      <w:pPr>
        <w:spacing w:line="240" w:lineRule="auto"/>
        <w:rPr>
          <w:rFonts w:ascii="Times New Roman" w:eastAsia="Times New Roman" w:hAnsi="Times New Roman" w:cs="Times New Roman"/>
          <w:b/>
          <w:bCs/>
          <w:sz w:val="28"/>
          <w:szCs w:val="28"/>
        </w:rPr>
      </w:pPr>
      <w:r w:rsidRPr="001C7A2B">
        <w:rPr>
          <w:rFonts w:ascii="Times New Roman" w:eastAsia="Times New Roman" w:hAnsi="Times New Roman" w:cs="Times New Roman"/>
          <w:b/>
          <w:bCs/>
          <w:sz w:val="28"/>
          <w:szCs w:val="28"/>
        </w:rPr>
        <w:t>Verde River Overview</w:t>
      </w:r>
    </w:p>
    <w:p w14:paraId="16EFE1E0" w14:textId="4E79168C" w:rsidR="009A0005" w:rsidRPr="001C7A2B" w:rsidRDefault="009954F4" w:rsidP="000E131F">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 xml:space="preserve">The Verde River is in central Arizona and its watershed drains over </w:t>
      </w:r>
      <w:r>
        <w:rPr>
          <w:rFonts w:ascii="Times New Roman" w:eastAsia="Times New Roman" w:hAnsi="Times New Roman" w:cs="Times New Roman"/>
          <w:sz w:val="24"/>
          <w:szCs w:val="24"/>
        </w:rPr>
        <w:t>16</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thousand square kilometers</w:t>
      </w:r>
      <w:r w:rsidRPr="001C7A2B">
        <w:rPr>
          <w:rFonts w:ascii="Times New Roman" w:eastAsia="Times New Roman" w:hAnsi="Times New Roman" w:cs="Times New Roman"/>
          <w:sz w:val="24"/>
          <w:szCs w:val="24"/>
        </w:rPr>
        <w:t xml:space="preserve">. Elevations range from over </w:t>
      </w:r>
      <w:r>
        <w:rPr>
          <w:rFonts w:ascii="Times New Roman" w:eastAsia="Times New Roman" w:hAnsi="Times New Roman" w:cs="Times New Roman"/>
          <w:sz w:val="24"/>
          <w:szCs w:val="24"/>
        </w:rPr>
        <w:t xml:space="preserve">3650 </w:t>
      </w:r>
      <w:r w:rsidRPr="003530F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commentRangeStart w:id="8"/>
      <w:commentRangeEnd w:id="8"/>
      <w:r w:rsidRPr="003530F0">
        <w:rPr>
          <w:rStyle w:val="CommentReference"/>
        </w:rPr>
        <w:commentReference w:id="8"/>
      </w:r>
      <w:r w:rsidRPr="001C7A2B">
        <w:rPr>
          <w:rFonts w:ascii="Times New Roman" w:eastAsia="Times New Roman" w:hAnsi="Times New Roman" w:cs="Times New Roman"/>
          <w:sz w:val="24"/>
          <w:szCs w:val="24"/>
        </w:rPr>
        <w:t xml:space="preserve">ASL in the San Francisco Peaks to about </w:t>
      </w:r>
      <w:r>
        <w:rPr>
          <w:rFonts w:ascii="Times New Roman" w:eastAsia="Times New Roman" w:hAnsi="Times New Roman" w:cs="Times New Roman"/>
          <w:sz w:val="24"/>
          <w:szCs w:val="24"/>
        </w:rPr>
        <w:t xml:space="preserve">400 m </w:t>
      </w:r>
      <w:r w:rsidRPr="001C7A2B">
        <w:rPr>
          <w:rFonts w:ascii="Times New Roman" w:eastAsia="Times New Roman" w:hAnsi="Times New Roman" w:cs="Times New Roman"/>
          <w:sz w:val="24"/>
          <w:szCs w:val="24"/>
        </w:rPr>
        <w:t xml:space="preserve">ASL at its confluence with the Salt River. The river flows through the </w:t>
      </w:r>
      <w:r w:rsidR="00644803">
        <w:rPr>
          <w:rFonts w:ascii="Times New Roman" w:eastAsia="Times New Roman" w:hAnsi="Times New Roman" w:cs="Times New Roman"/>
          <w:sz w:val="24"/>
          <w:szCs w:val="24"/>
        </w:rPr>
        <w:t>Verde Valley</w:t>
      </w:r>
      <w:r w:rsidRPr="001C7A2B">
        <w:rPr>
          <w:rFonts w:ascii="Times New Roman" w:eastAsia="Times New Roman" w:hAnsi="Times New Roman" w:cs="Times New Roman"/>
          <w:sz w:val="24"/>
          <w:szCs w:val="24"/>
        </w:rPr>
        <w:t xml:space="preserve"> before it reaches its Wild and Scenic (W&amp;S) designation at Beasley River Access Point (</w:t>
      </w:r>
      <w:r>
        <w:rPr>
          <w:rFonts w:ascii="Times New Roman" w:eastAsia="Times New Roman" w:hAnsi="Times New Roman" w:cs="Times New Roman"/>
          <w:sz w:val="24"/>
          <w:szCs w:val="24"/>
        </w:rPr>
        <w:t>B</w:t>
      </w:r>
      <w:r w:rsidRPr="001C7A2B">
        <w:rPr>
          <w:rFonts w:ascii="Times New Roman" w:eastAsia="Times New Roman" w:hAnsi="Times New Roman" w:cs="Times New Roman"/>
          <w:sz w:val="24"/>
          <w:szCs w:val="24"/>
        </w:rPr>
        <w:t>RAP)</w:t>
      </w:r>
      <w:r w:rsidR="00644803">
        <w:rPr>
          <w:rFonts w:ascii="Times New Roman" w:eastAsia="Times New Roman" w:hAnsi="Times New Roman" w:cs="Times New Roman"/>
          <w:sz w:val="24"/>
          <w:szCs w:val="24"/>
        </w:rPr>
        <w:t xml:space="preserve"> just south of Camp Verde, AZ</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Along</w:t>
      </w:r>
      <w:r w:rsidRPr="001C7A2B">
        <w:rPr>
          <w:rFonts w:ascii="Times New Roman" w:eastAsia="Times New Roman" w:hAnsi="Times New Roman" w:cs="Times New Roman"/>
          <w:sz w:val="24"/>
          <w:szCs w:val="24"/>
        </w:rPr>
        <w:t xml:space="preserve"> this reach the Verde River gains volume from a string of canyons with perennial tributaries</w:t>
      </w:r>
      <w:r w:rsidR="00671D23">
        <w:rPr>
          <w:rFonts w:ascii="Times New Roman" w:eastAsia="Times New Roman" w:hAnsi="Times New Roman" w:cs="Times New Roman"/>
          <w:sz w:val="24"/>
          <w:szCs w:val="24"/>
        </w:rPr>
        <w:t xml:space="preserve"> which</w:t>
      </w:r>
      <w:r w:rsidRPr="001C7A2B">
        <w:rPr>
          <w:rFonts w:ascii="Times New Roman" w:eastAsia="Times New Roman" w:hAnsi="Times New Roman" w:cs="Times New Roman"/>
          <w:sz w:val="24"/>
          <w:szCs w:val="24"/>
        </w:rPr>
        <w:t xml:space="preserve"> get large portions of their base</w:t>
      </w:r>
      <w:ins w:id="9" w:author="Abraham E Springer" w:date="2024-03-02T07:38:00Z">
        <w:r w:rsidRPr="001C7A2B">
          <w:rPr>
            <w:rFonts w:ascii="Times New Roman" w:eastAsia="Times New Roman" w:hAnsi="Times New Roman" w:cs="Times New Roman"/>
            <w:sz w:val="24"/>
            <w:szCs w:val="24"/>
          </w:rPr>
          <w:t xml:space="preserve"> </w:t>
        </w:r>
      </w:ins>
      <w:r w:rsidRPr="001C7A2B">
        <w:rPr>
          <w:rFonts w:ascii="Times New Roman" w:eastAsia="Times New Roman" w:hAnsi="Times New Roman" w:cs="Times New Roman"/>
          <w:sz w:val="24"/>
          <w:szCs w:val="24"/>
        </w:rPr>
        <w:t xml:space="preserve">flow from springs </w:t>
      </w:r>
      <w:r>
        <w:rPr>
          <w:rFonts w:ascii="Times New Roman" w:eastAsia="Times New Roman" w:hAnsi="Times New Roman" w:cs="Times New Roman"/>
          <w:sz w:val="24"/>
          <w:szCs w:val="24"/>
        </w:rPr>
        <w:t>discharging from the</w:t>
      </w:r>
      <w:r w:rsidRPr="001C7A2B">
        <w:rPr>
          <w:rFonts w:ascii="Times New Roman" w:eastAsia="Times New Roman" w:hAnsi="Times New Roman" w:cs="Times New Roman"/>
          <w:sz w:val="24"/>
          <w:szCs w:val="24"/>
        </w:rPr>
        <w:t xml:space="preserve"> regional aquifers </w:t>
      </w:r>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{"citationID":"NJgZi3p3","properties":{"formattedCitation":"(Ecological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(Ecological Implications of Verde River Flows, 2008)</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xml:space="preserve">. </w:t>
      </w:r>
    </w:p>
    <w:p w14:paraId="0BB91B8E" w14:textId="25A47EDD" w:rsidR="009A0005" w:rsidRPr="001C7A2B" w:rsidRDefault="009A0005" w:rsidP="009A0005">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The Verde W&amp;S River extends from Beasley RAP to Sheep Bridge Dispersed Camping area</w:t>
      </w:r>
      <w:r w:rsidR="000E13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001C7A2B">
        <w:rPr>
          <w:rFonts w:ascii="Times New Roman" w:eastAsia="Times New Roman" w:hAnsi="Times New Roman" w:cs="Times New Roman"/>
          <w:sz w:val="24"/>
          <w:szCs w:val="24"/>
        </w:rPr>
        <w:t>he river is isolated and generally inaccessible by road</w:t>
      </w:r>
      <w:r>
        <w:rPr>
          <w:rFonts w:ascii="Times New Roman" w:eastAsia="Times New Roman" w:hAnsi="Times New Roman" w:cs="Times New Roman"/>
          <w:sz w:val="24"/>
          <w:szCs w:val="24"/>
        </w:rPr>
        <w:t xml:space="preserve"> along this reach</w:t>
      </w:r>
      <w:r w:rsidRPr="001C7A2B">
        <w:rPr>
          <w:rFonts w:ascii="Times New Roman" w:eastAsia="Times New Roman" w:hAnsi="Times New Roman" w:cs="Times New Roman"/>
          <w:sz w:val="24"/>
          <w:szCs w:val="24"/>
        </w:rPr>
        <w:t>. The region is rugged and arid with Fossil Creek and the intermittent East Verde River contributing flow to the river. After the W&amp;S portion of the river, the Verde enters Horseshoe Reservoir, the first of two large storage reservoirs on the river. Shortly after Horseshoe Reservoir the river flows into Bartlett Reservoir and then joins the Salt River just northeast of the Phoenix metropolitan area.</w:t>
      </w:r>
    </w:p>
    <w:p w14:paraId="5762CD82" w14:textId="2AA39D79" w:rsidR="009A0005" w:rsidRPr="001C7A2B" w:rsidRDefault="009A0005" w:rsidP="009A0005">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 xml:space="preserve">Although there are no large storage reservoirs above the Verde River Wild and Scenic </w:t>
      </w:r>
      <w:r>
        <w:rPr>
          <w:rFonts w:ascii="Times New Roman" w:eastAsia="Times New Roman" w:hAnsi="Times New Roman" w:cs="Times New Roman"/>
          <w:sz w:val="24"/>
          <w:szCs w:val="24"/>
        </w:rPr>
        <w:t>c</w:t>
      </w:r>
      <w:r w:rsidRPr="001C7A2B">
        <w:rPr>
          <w:rFonts w:ascii="Times New Roman" w:eastAsia="Times New Roman" w:hAnsi="Times New Roman" w:cs="Times New Roman"/>
          <w:sz w:val="24"/>
          <w:szCs w:val="24"/>
        </w:rPr>
        <w:t>orridor, the Verde River is still impacted by human use. Base</w:t>
      </w:r>
      <w:ins w:id="10" w:author="Abraham E Springer" w:date="2024-03-02T07:39:00Z">
        <w:r w:rsidRPr="001C7A2B">
          <w:rPr>
            <w:rFonts w:ascii="Times New Roman" w:eastAsia="Times New Roman" w:hAnsi="Times New Roman" w:cs="Times New Roman"/>
            <w:sz w:val="24"/>
            <w:szCs w:val="24"/>
          </w:rPr>
          <w:t xml:space="preserve"> </w:t>
        </w:r>
      </w:ins>
      <w:r w:rsidRPr="001C7A2B">
        <w:rPr>
          <w:rFonts w:ascii="Times New Roman" w:eastAsia="Times New Roman" w:hAnsi="Times New Roman" w:cs="Times New Roman"/>
          <w:sz w:val="24"/>
          <w:szCs w:val="24"/>
        </w:rPr>
        <w:t xml:space="preserve">flow in the upper Verde Valley comes mainly from the Big Chino and Little Chino aquifers </w:t>
      </w:r>
      <w:r w:rsidRPr="001C7A2B">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{"citationID":"od0qy4FF","properties":{"formattedCitation":"(Wirt et al., 2005)","plainCitation":"(Wirt et al., 2005)","noteIndex":0},"citationItems":[{"id":8,"uris":["http://zotero.org/users/local/yyBX3i8n/items/R9RYFKQR"],"itemData":{"id":8,"type":"book","publisher":"US Geological Survey","title":"Geologic framework of aquifer units and ground-water flowpaths, Verde River headwaters, north-central Arizona","author":[{"family":"Wirt","given":"Laurie"},{"family":"DeWitt","given":"Ed"},{"family":"Langenheim","given":"Victoria E"}],"issued":{"date-parts":[["2005"]]}}}],"schema":"https://github.com/citation-style-language/schema/raw/master/csl-citation.json"} </w:instrText>
      </w:r>
      <w:r w:rsidRPr="001C7A2B">
        <w:rPr>
          <w:rFonts w:ascii="Times New Roman" w:eastAsia="Times New Roman" w:hAnsi="Times New Roman" w:cs="Times New Roman"/>
          <w:sz w:val="24"/>
          <w:szCs w:val="24"/>
        </w:rPr>
        <w:fldChar w:fldCharType="separate"/>
      </w:r>
      <w:r w:rsidR="00833CD9" w:rsidRPr="00833CD9">
        <w:rPr>
          <w:rFonts w:ascii="Times New Roman" w:hAnsi="Times New Roman" w:cs="Times New Roman"/>
          <w:sz w:val="24"/>
        </w:rPr>
        <w:t>(Wirt et al., 2005)</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xml:space="preserve">. These aquifers are pumped by municipal, irrigation, and domestic wells near in the Little Chino Basin. Perennial flow in the Verde begins about 5 miles lower downstream than it did historically </w:t>
      </w:r>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{"citationID":"yJKkWJie","properties":{"formattedCitation":"(Ecological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(Ecological Implications of Verde River Flows , 2008)</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Surface water diversions between C</w:t>
      </w:r>
      <w:r>
        <w:rPr>
          <w:rFonts w:ascii="Times New Roman" w:eastAsia="Times New Roman" w:hAnsi="Times New Roman" w:cs="Times New Roman"/>
          <w:sz w:val="24"/>
          <w:szCs w:val="24"/>
        </w:rPr>
        <w:t>larkdale</w:t>
      </w:r>
      <w:r w:rsidRPr="001C7A2B">
        <w:rPr>
          <w:rFonts w:ascii="Times New Roman" w:eastAsia="Times New Roman" w:hAnsi="Times New Roman" w:cs="Times New Roman"/>
          <w:sz w:val="24"/>
          <w:szCs w:val="24"/>
        </w:rPr>
        <w:t xml:space="preserve"> and Beasley RAP reduce base</w:t>
      </w:r>
      <w:ins w:id="11" w:author="Abraham E Springer" w:date="2024-03-02T07:39:00Z">
        <w:r w:rsidRPr="001C7A2B">
          <w:rPr>
            <w:rFonts w:ascii="Times New Roman" w:eastAsia="Times New Roman" w:hAnsi="Times New Roman" w:cs="Times New Roman"/>
            <w:sz w:val="24"/>
            <w:szCs w:val="24"/>
          </w:rPr>
          <w:t xml:space="preserve"> </w:t>
        </w:r>
      </w:ins>
      <w:r w:rsidRPr="001C7A2B">
        <w:rPr>
          <w:rFonts w:ascii="Times New Roman" w:eastAsia="Times New Roman" w:hAnsi="Times New Roman" w:cs="Times New Roman"/>
          <w:sz w:val="24"/>
          <w:szCs w:val="24"/>
        </w:rPr>
        <w:t xml:space="preserve">flow during the summer when water levels are historically at their lowest. In total, irrigation ditches withdraw about 34,000 acre feet with about half of that being consumed </w:t>
      </w:r>
      <w:commentRangeStart w:id="12"/>
      <w:r w:rsidRPr="001C7A2B">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{"citationID":"OxheZMgz","properties":{"formattedCitation":"(Alam, 1997; Blasch et al., 2006)","plainCitation":"(Alam, 1997; Blasch et al., 2006)","noteIndex":0},"citationItems":[{"id":9,"uris":["http://zotero.org/users/local/yyBX3i8n/items/4K6X5ZWE"],"itemData":{"id":9,"type":"article-journal","container-title":"A report of the irrigation diversion improvement project. Verde Natural Resource Conservation District","journalAbbreviation":"A report of the irrigation diversion improvement project. Verde Natural Resource Conservation District","title":"Irrigation in the Verde Valley","author":[{"family":"Alam","given":"J"}],"issued":{"date-parts":[["1997"]]}}},{"id":10,"uris":["http://zotero.org/users/local/yyBX3i8n/items/N8XZPFJK"],"itemData":{"id":10,"type":"report","publisher":"U. S. Geological Survey","title":"Hydrogeology of the upper and middle Verde River watersheds, central Arizona","author":[{"family":"Blasch","given":"Kyle W"},{"family":"Hoffmann","given":"John P"},{"family":"Graser","given":"Leslie F"},{"family":"Bryson","given":"Jeannie R"},{"family":"Flint","given":"Alan L"}],"issued":{"date-parts":[["2006"]]}}}],"schema":"https://github.com/citation-style-language/schema/raw/master/csl-citation.json"} </w:instrText>
      </w:r>
      <w:r w:rsidRPr="001C7A2B">
        <w:rPr>
          <w:rFonts w:ascii="Times New Roman" w:eastAsia="Times New Roman" w:hAnsi="Times New Roman" w:cs="Times New Roman"/>
          <w:sz w:val="24"/>
          <w:szCs w:val="24"/>
        </w:rPr>
        <w:fldChar w:fldCharType="separate"/>
      </w:r>
      <w:r w:rsidR="00833CD9" w:rsidRPr="00833CD9">
        <w:rPr>
          <w:rFonts w:ascii="Times New Roman" w:hAnsi="Times New Roman" w:cs="Times New Roman"/>
          <w:sz w:val="24"/>
        </w:rPr>
        <w:t>(Alam, 1997; Blasch et al., 2006)</w:t>
      </w:r>
      <w:r w:rsidRPr="001C7A2B">
        <w:rPr>
          <w:rFonts w:ascii="Times New Roman" w:eastAsia="Times New Roman" w:hAnsi="Times New Roman" w:cs="Times New Roman"/>
          <w:sz w:val="24"/>
          <w:szCs w:val="24"/>
        </w:rPr>
        <w:fldChar w:fldCharType="end"/>
      </w:r>
      <w:commentRangeEnd w:id="12"/>
      <w:r>
        <w:rPr>
          <w:rStyle w:val="CommentReference"/>
        </w:rPr>
        <w:commentReference w:id="12"/>
      </w:r>
      <w:r w:rsidRPr="001C7A2B">
        <w:rPr>
          <w:rFonts w:ascii="Times New Roman" w:eastAsia="Times New Roman" w:hAnsi="Times New Roman" w:cs="Times New Roman"/>
          <w:sz w:val="24"/>
          <w:szCs w:val="24"/>
        </w:rPr>
        <w:t xml:space="preserve">. The Verde Valley also is an agricultural area with land being used for: pasture, pecans, grapes, corn, and vegetables. However, most farms are small both in size and revenue </w:t>
      </w:r>
      <w:commentRangeStart w:id="13"/>
      <w:r w:rsidRPr="001C7A2B">
        <w:rPr>
          <w:rFonts w:ascii="Times New Roman" w:eastAsia="Times New Roman" w:hAnsi="Times New Roman" w:cs="Times New Roman"/>
          <w:sz w:val="24"/>
          <w:szCs w:val="24"/>
        </w:rPr>
        <w:fldChar w:fldCharType="begin"/>
      </w:r>
      <w:r w:rsidRPr="001C7A2B">
        <w:rPr>
          <w:rFonts w:ascii="Times New Roman" w:eastAsia="Times New Roman" w:hAnsi="Times New Roman" w:cs="Times New Roman"/>
          <w:sz w:val="24"/>
          <w:szCs w:val="24"/>
        </w:rPr>
        <w:instrText xml:space="preserve"> ADDIN ZOTERO_ITEM CSL_CITATION {"citationID":"qCA7wkLx","properties":{"formattedCitation":"(USDA n.d.)","plainCitation":"(USDA n.d.)","dontUpdate":true,"noteIndex":0},"citationItems":[{"id":11,"uris":["http://zotero.org/users/local/yyBX3i8n/items/ES4WDK62"],"itemData":{"id":11,"type":"report","collection-title":"Census of Agriculture","title":"Yavapai County Profile","URL":"https://agcensus.library.cornell.edu/wp-content/uploads/2012-Arizona-cp04025.pdf","author":[{"literal":"USDA"}],"issued":{"date-parts":[["2012"]]}}}],"schema":"https://github.com/citation-style-language/schema/raw/master/csl-citation.json"} </w:instrText>
      </w:r>
      <w:r w:rsidRPr="001C7A2B">
        <w:rPr>
          <w:rFonts w:ascii="Times New Roman" w:eastAsia="Times New Roman" w:hAnsi="Times New Roman" w:cs="Times New Roman"/>
          <w:sz w:val="24"/>
          <w:szCs w:val="24"/>
        </w:rPr>
        <w:fldChar w:fldCharType="separate"/>
      </w:r>
      <w:r w:rsidRPr="001C7A2B">
        <w:rPr>
          <w:rFonts w:ascii="Times New Roman" w:hAnsi="Times New Roman" w:cs="Times New Roman"/>
          <w:sz w:val="24"/>
        </w:rPr>
        <w:t>(USDA, 2012)</w:t>
      </w:r>
      <w:r w:rsidRPr="001C7A2B">
        <w:rPr>
          <w:rFonts w:ascii="Times New Roman" w:eastAsia="Times New Roman" w:hAnsi="Times New Roman" w:cs="Times New Roman"/>
          <w:sz w:val="24"/>
          <w:szCs w:val="24"/>
        </w:rPr>
        <w:fldChar w:fldCharType="end"/>
      </w:r>
      <w:commentRangeEnd w:id="13"/>
      <w:r>
        <w:rPr>
          <w:rStyle w:val="CommentReference"/>
        </w:rPr>
        <w:commentReference w:id="13"/>
      </w:r>
      <w:r w:rsidRPr="001C7A2B">
        <w:rPr>
          <w:rFonts w:ascii="Times New Roman" w:eastAsia="Times New Roman" w:hAnsi="Times New Roman" w:cs="Times New Roman"/>
          <w:sz w:val="24"/>
          <w:szCs w:val="24"/>
        </w:rPr>
        <w:t xml:space="preserve"> </w:t>
      </w:r>
    </w:p>
    <w:p w14:paraId="4B4AFD9A" w14:textId="77777777" w:rsidR="009A0005" w:rsidRPr="001C7A2B" w:rsidRDefault="009A0005" w:rsidP="009954F4">
      <w:pPr>
        <w:spacing w:line="240" w:lineRule="auto"/>
        <w:rPr>
          <w:rFonts w:ascii="Times New Roman" w:eastAsia="Times New Roman" w:hAnsi="Times New Roman" w:cs="Times New Roman"/>
          <w:sz w:val="24"/>
          <w:szCs w:val="24"/>
        </w:rPr>
      </w:pPr>
    </w:p>
    <w:p w14:paraId="5DD613A9" w14:textId="77777777" w:rsidR="009954F4" w:rsidRPr="001C7A2B" w:rsidRDefault="009954F4" w:rsidP="009954F4">
      <w:pPr>
        <w:spacing w:line="240" w:lineRule="auto"/>
        <w:rPr>
          <w:rFonts w:ascii="Times New Roman" w:eastAsia="Times New Roman" w:hAnsi="Times New Roman" w:cs="Times New Roman"/>
          <w:b/>
          <w:bCs/>
          <w:sz w:val="28"/>
          <w:szCs w:val="28"/>
        </w:rPr>
      </w:pPr>
      <w:commentRangeStart w:id="14"/>
      <w:r w:rsidRPr="001C7A2B">
        <w:rPr>
          <w:rFonts w:ascii="Times New Roman" w:eastAsia="Times New Roman" w:hAnsi="Times New Roman" w:cs="Times New Roman"/>
          <w:b/>
          <w:bCs/>
          <w:sz w:val="28"/>
          <w:szCs w:val="28"/>
        </w:rPr>
        <w:t>Riparian</w:t>
      </w:r>
      <w:commentRangeEnd w:id="14"/>
      <w:r w:rsidRPr="001C7A2B">
        <w:rPr>
          <w:rStyle w:val="CommentReference"/>
          <w:rFonts w:ascii="Times New Roman" w:hAnsi="Times New Roman" w:cs="Times New Roman"/>
          <w:b/>
          <w:bCs/>
          <w:sz w:val="28"/>
          <w:szCs w:val="28"/>
        </w:rPr>
        <w:commentReference w:id="14"/>
      </w:r>
      <w:r w:rsidRPr="001C7A2B">
        <w:rPr>
          <w:rFonts w:ascii="Times New Roman" w:eastAsia="Times New Roman" w:hAnsi="Times New Roman" w:cs="Times New Roman"/>
          <w:b/>
          <w:bCs/>
          <w:sz w:val="28"/>
          <w:szCs w:val="28"/>
        </w:rPr>
        <w:t xml:space="preserve"> Forest Overview</w:t>
      </w:r>
    </w:p>
    <w:p w14:paraId="78BD2803" w14:textId="6DF156A9" w:rsidR="009954F4" w:rsidRPr="001C7A2B" w:rsidRDefault="009954F4" w:rsidP="009954F4">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ab/>
        <w:t xml:space="preserve">Riparian forests in Arizona are disproportionately important to the landscape despite their relatively small geographic area. Riparian forests in Arizona cover only about 0.4% of the land surface area yet support more biodiversity and ecosystem functions than surrounding upland habitat </w:t>
      </w:r>
      <w:r w:rsidRPr="001C7A2B">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{"citationID":"6CyI5PAk","properties":{"formattedCitation":"(Ffolliott et al., 2004)","plainCitation":"(Ffolliott et al., 2004)","noteIndex":0},"citationItems":[{"id":12,"uris":["http://zotero.org/users/local/yyBX3i8n/items/DBCNC5JK"],"itemData":{"id":12,"type":"article-journal","container-title":"Riparian Areas of the Southwestern United States: Hydrology, Ecology, and Management; Baker, MB, Ffolliott, PF, DeBano, LF, Neary, DG, Eds","journalAbbreviation":"Riparian Areas of the Southwestern United States: Hydrology, Ecology, and Management; Baker, MB, Ffolliott, PF, DeBano, LF, Neary, DG, Eds","page":"51","title":"Hydrology and impacts of disturbances on hydrologic function","author":[{"family":"Ffolliott","given":"Peter F"},{"family":"DeBano","given":"Leonard F"},{"family":"Baker Jr","given":"Malchus B"},{"family":"Neary","given":"Daniel G"},{"family":"Brooks","given":"Kenneth N"}],"issued":{"date-parts":[["2004"]]}}}],"schema":"https://github.com/citation-style-language/schema/raw/master/csl-citation.json"} </w:instrText>
      </w:r>
      <w:r w:rsidRPr="001C7A2B">
        <w:rPr>
          <w:rFonts w:ascii="Times New Roman" w:eastAsia="Times New Roman" w:hAnsi="Times New Roman" w:cs="Times New Roman"/>
          <w:sz w:val="24"/>
          <w:szCs w:val="24"/>
        </w:rPr>
        <w:fldChar w:fldCharType="separate"/>
      </w:r>
      <w:r w:rsidR="00833CD9" w:rsidRPr="00833CD9">
        <w:rPr>
          <w:rFonts w:ascii="Times New Roman" w:hAnsi="Times New Roman" w:cs="Times New Roman"/>
          <w:sz w:val="24"/>
        </w:rPr>
        <w:t>(Ffolliott et al., 2004)</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In Arizona, 80 percent of all vertebrate species complete a part of their lifecycle in riparian areas (Hubbard, 1977).  Riparian forest</w:t>
      </w:r>
      <w:del w:id="15" w:author="Abraham E Springer" w:date="2024-10-18T14:21:00Z" w16du:dateUtc="2024-10-18T21:21:00Z">
        <w:r w:rsidRPr="001C7A2B" w:rsidDel="004D0CF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support and enhance terrestrial and aquatic habitat, filter upland sediment and nutrients, store water and recharge aquifers and stabilize stream banks among many other functions </w:t>
      </w:r>
      <w:r w:rsidRPr="001C7A2B">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{"citationID":"PoaWYhHv","properties":{"formattedCitation":"(Schultz et al., 2009)","plainCitation":"(Schultz et al., 2009)","noteIndex":0},"citationItems":[{"id":14,"uris":["http://zotero.org/users/local/yyBX3i8n/items/Y64D9LNM"],"itemData":{"id":14,"type":"article-journal","container-title":"North American agroforestry: An integrated science and practice","journalAbbreviation":"North American agroforestry: An integrated science and practice","note":"publisher: Wiley Online Library","page":"163-218","title":"Riparian and upland buffer practices","author":[{"family":"Schultz","given":"RC"},{"family":"Isenhart","given":"TM"},{"family":"Colletti","given":"JP"},{"family":"Simpkins","given":"WW"},{"family":"Udawatta","given":"RP"},{"family":"Schultz","given":"PL"}],"issued":{"date-parts":[["2009"]]}}}],"schema":"https://github.com/citation-style-language/schema/raw/master/csl-citation.json"} </w:instrText>
      </w:r>
      <w:r w:rsidRPr="001C7A2B">
        <w:rPr>
          <w:rFonts w:ascii="Times New Roman" w:eastAsia="Times New Roman" w:hAnsi="Times New Roman" w:cs="Times New Roman"/>
          <w:sz w:val="24"/>
          <w:szCs w:val="24"/>
        </w:rPr>
        <w:fldChar w:fldCharType="separate"/>
      </w:r>
      <w:r w:rsidR="00833CD9" w:rsidRPr="00833CD9">
        <w:rPr>
          <w:rFonts w:ascii="Times New Roman" w:hAnsi="Times New Roman" w:cs="Times New Roman"/>
          <w:sz w:val="24"/>
        </w:rPr>
        <w:t>(Schultz et al., 2009)</w:t>
      </w:r>
      <w:r w:rsidRPr="001C7A2B">
        <w:rPr>
          <w:rFonts w:ascii="Times New Roman" w:eastAsia="Times New Roman" w:hAnsi="Times New Roman" w:cs="Times New Roman"/>
          <w:sz w:val="24"/>
          <w:szCs w:val="24"/>
        </w:rPr>
        <w:fldChar w:fldCharType="end"/>
      </w:r>
      <w:r w:rsidRPr="001C7A2B">
        <w:rPr>
          <w:rFonts w:ascii="Times New Roman" w:eastAsia="Times New Roman" w:hAnsi="Times New Roman" w:cs="Times New Roman"/>
          <w:sz w:val="24"/>
          <w:szCs w:val="24"/>
        </w:rPr>
        <w:t xml:space="preserve">. </w:t>
      </w:r>
    </w:p>
    <w:p w14:paraId="6A517406" w14:textId="7150ABC4" w:rsidR="0064393E" w:rsidRPr="00BC187B" w:rsidRDefault="009954F4" w:rsidP="00BC187B">
      <w:pPr>
        <w:spacing w:line="240" w:lineRule="auto"/>
        <w:ind w:firstLine="720"/>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 xml:space="preserve">Fremont </w:t>
      </w:r>
      <w:r>
        <w:rPr>
          <w:rFonts w:ascii="Times New Roman" w:eastAsia="Times New Roman" w:hAnsi="Times New Roman" w:cs="Times New Roman"/>
          <w:sz w:val="24"/>
          <w:szCs w:val="24"/>
        </w:rPr>
        <w:t>c</w:t>
      </w:r>
      <w:r w:rsidRPr="001C7A2B">
        <w:rPr>
          <w:rFonts w:ascii="Times New Roman" w:eastAsia="Times New Roman" w:hAnsi="Times New Roman" w:cs="Times New Roman"/>
          <w:sz w:val="24"/>
          <w:szCs w:val="24"/>
        </w:rPr>
        <w:t xml:space="preserve">ottonwood </w:t>
      </w:r>
      <w:r w:rsidRPr="001C7A2B">
        <w:rPr>
          <w:rFonts w:ascii="Times New Roman" w:eastAsia="Times New Roman" w:hAnsi="Times New Roman" w:cs="Times New Roman"/>
          <w:i/>
          <w:sz w:val="24"/>
          <w:szCs w:val="24"/>
        </w:rPr>
        <w:t xml:space="preserve">(Populus </w:t>
      </w:r>
      <w:proofErr w:type="spellStart"/>
      <w:r w:rsidRPr="001C7A2B">
        <w:rPr>
          <w:rFonts w:ascii="Times New Roman" w:eastAsia="Times New Roman" w:hAnsi="Times New Roman" w:cs="Times New Roman"/>
          <w:i/>
          <w:sz w:val="24"/>
          <w:szCs w:val="24"/>
        </w:rPr>
        <w:t>fremontii</w:t>
      </w:r>
      <w:proofErr w:type="spellEnd"/>
      <w:r w:rsidRPr="001C7A2B">
        <w:rPr>
          <w:rFonts w:ascii="Times New Roman" w:eastAsia="Times New Roman" w:hAnsi="Times New Roman" w:cs="Times New Roman"/>
          <w:sz w:val="24"/>
          <w:szCs w:val="24"/>
        </w:rPr>
        <w:t>) and Goo</w:t>
      </w:r>
      <w:r>
        <w:rPr>
          <w:rFonts w:ascii="Times New Roman" w:eastAsia="Times New Roman" w:hAnsi="Times New Roman" w:cs="Times New Roman"/>
          <w:sz w:val="24"/>
          <w:szCs w:val="24"/>
        </w:rPr>
        <w:t>d</w:t>
      </w:r>
      <w:r w:rsidRPr="001C7A2B">
        <w:rPr>
          <w:rFonts w:ascii="Times New Roman" w:eastAsia="Times New Roman" w:hAnsi="Times New Roman" w:cs="Times New Roman"/>
          <w:sz w:val="24"/>
          <w:szCs w:val="24"/>
        </w:rPr>
        <w:t>ding</w:t>
      </w:r>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1C7A2B">
        <w:rPr>
          <w:rFonts w:ascii="Times New Roman" w:eastAsia="Times New Roman" w:hAnsi="Times New Roman" w:cs="Times New Roman"/>
          <w:sz w:val="24"/>
          <w:szCs w:val="24"/>
        </w:rPr>
        <w:t>illow (</w:t>
      </w:r>
      <w:r w:rsidRPr="001C7A2B">
        <w:rPr>
          <w:rFonts w:ascii="Times New Roman" w:eastAsia="Times New Roman" w:hAnsi="Times New Roman" w:cs="Times New Roman"/>
          <w:i/>
          <w:sz w:val="24"/>
          <w:szCs w:val="24"/>
        </w:rPr>
        <w:t xml:space="preserve">Salix </w:t>
      </w:r>
      <w:proofErr w:type="spellStart"/>
      <w:r w:rsidRPr="001C7A2B">
        <w:rPr>
          <w:rFonts w:ascii="Times New Roman" w:eastAsia="Times New Roman" w:hAnsi="Times New Roman" w:cs="Times New Roman"/>
          <w:i/>
          <w:sz w:val="24"/>
          <w:szCs w:val="24"/>
        </w:rPr>
        <w:t>goo</w:t>
      </w:r>
      <w:r>
        <w:rPr>
          <w:rFonts w:ascii="Times New Roman" w:eastAsia="Times New Roman" w:hAnsi="Times New Roman" w:cs="Times New Roman"/>
          <w:i/>
          <w:sz w:val="24"/>
          <w:szCs w:val="24"/>
        </w:rPr>
        <w:t>d</w:t>
      </w:r>
      <w:r w:rsidRPr="001C7A2B">
        <w:rPr>
          <w:rFonts w:ascii="Times New Roman" w:eastAsia="Times New Roman" w:hAnsi="Times New Roman" w:cs="Times New Roman"/>
          <w:i/>
          <w:sz w:val="24"/>
          <w:szCs w:val="24"/>
        </w:rPr>
        <w:t>dingii</w:t>
      </w:r>
      <w:proofErr w:type="spellEnd"/>
      <w:r w:rsidRPr="001C7A2B">
        <w:rPr>
          <w:rFonts w:ascii="Times New Roman" w:eastAsia="Times New Roman" w:hAnsi="Times New Roman" w:cs="Times New Roman"/>
          <w:sz w:val="24"/>
          <w:szCs w:val="24"/>
        </w:rPr>
        <w:t xml:space="preserve">) are major components of riparian forests along the Verde </w:t>
      </w:r>
      <w:commentRangeStart w:id="16"/>
      <w:r w:rsidRPr="001C7A2B">
        <w:rPr>
          <w:rFonts w:ascii="Times New Roman" w:eastAsia="Times New Roman" w:hAnsi="Times New Roman" w:cs="Times New Roman"/>
          <w:sz w:val="24"/>
          <w:szCs w:val="24"/>
        </w:rPr>
        <w:t>River</w:t>
      </w:r>
      <w:commentRangeEnd w:id="16"/>
      <w:r>
        <w:rPr>
          <w:rStyle w:val="CommentReference"/>
        </w:rPr>
        <w:commentReference w:id="16"/>
      </w:r>
      <w:r w:rsidRPr="001C7A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C7A2B">
        <w:rPr>
          <w:rFonts w:ascii="Times New Roman" w:eastAsia="Times New Roman" w:hAnsi="Times New Roman" w:cs="Times New Roman"/>
          <w:sz w:val="24"/>
          <w:szCs w:val="24"/>
        </w:rPr>
        <w:t>Tree diversity is low in Verde River riparian forests with Fremont</w:t>
      </w:r>
      <w:r w:rsidR="00D42EDA">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Pr="001C7A2B">
        <w:rPr>
          <w:rFonts w:ascii="Times New Roman" w:eastAsia="Times New Roman" w:hAnsi="Times New Roman" w:cs="Times New Roman"/>
          <w:sz w:val="24"/>
          <w:szCs w:val="24"/>
        </w:rPr>
        <w:t>ottonwood being the dominant species. However, age class structure is usually very diverse. Stands of Fremont cottonwood and Goo</w:t>
      </w:r>
      <w:r>
        <w:rPr>
          <w:rFonts w:ascii="Times New Roman" w:eastAsia="Times New Roman" w:hAnsi="Times New Roman" w:cs="Times New Roman"/>
          <w:sz w:val="24"/>
          <w:szCs w:val="24"/>
        </w:rPr>
        <w:t>d</w:t>
      </w:r>
      <w:r w:rsidRPr="001C7A2B">
        <w:rPr>
          <w:rFonts w:ascii="Times New Roman" w:eastAsia="Times New Roman" w:hAnsi="Times New Roman" w:cs="Times New Roman"/>
          <w:sz w:val="24"/>
          <w:szCs w:val="24"/>
        </w:rPr>
        <w:t>ding</w:t>
      </w:r>
      <w:r>
        <w:rPr>
          <w:rFonts w:ascii="Times New Roman" w:eastAsia="Times New Roman" w:hAnsi="Times New Roman" w:cs="Times New Roman"/>
          <w:sz w:val="24"/>
          <w:szCs w:val="24"/>
        </w:rPr>
        <w:t>’s</w:t>
      </w:r>
      <w:r w:rsidRPr="001C7A2B">
        <w:rPr>
          <w:rFonts w:ascii="Times New Roman" w:eastAsia="Times New Roman" w:hAnsi="Times New Roman" w:cs="Times New Roman"/>
          <w:sz w:val="24"/>
          <w:szCs w:val="24"/>
        </w:rPr>
        <w:t xml:space="preserve"> willow often </w:t>
      </w:r>
      <w:r w:rsidRPr="001C7A2B">
        <w:rPr>
          <w:rFonts w:ascii="Times New Roman" w:eastAsia="Times New Roman" w:hAnsi="Times New Roman" w:cs="Times New Roman"/>
          <w:sz w:val="24"/>
          <w:szCs w:val="24"/>
        </w:rPr>
        <w:lastRenderedPageBreak/>
        <w:t xml:space="preserve">occur in spatially separate, but same age cohorts with younger stands closer to the active channel and older stands extending up to 200 meters away (Stromberg, 1993). </w:t>
      </w:r>
    </w:p>
    <w:p w14:paraId="4DA833D7" w14:textId="66276E1B" w:rsidR="009954F4" w:rsidRDefault="009954F4" w:rsidP="009954F4">
      <w:pPr>
        <w:pStyle w:val="Heading2"/>
      </w:pPr>
      <w:r>
        <w:t>Methods</w:t>
      </w:r>
    </w:p>
    <w:p w14:paraId="595DCB8B" w14:textId="11A93AFD" w:rsidR="009954F4" w:rsidRDefault="009954F4" w:rsidP="009954F4">
      <w:pPr>
        <w:pStyle w:val="Heading3"/>
      </w:pPr>
      <w:r>
        <w:t>Field Site</w:t>
      </w:r>
    </w:p>
    <w:p w14:paraId="7ACB5A80" w14:textId="380A398A" w:rsidR="009A0005" w:rsidRDefault="009A0005" w:rsidP="009A0005">
      <w:pPr>
        <w:spacing w:line="240" w:lineRule="auto"/>
        <w:ind w:firstLine="360"/>
        <w:rPr>
          <w:rFonts w:ascii="Times New Roman" w:eastAsia="Times New Roman" w:hAnsi="Times New Roman" w:cs="Times New Roman"/>
          <w:sz w:val="24"/>
          <w:szCs w:val="24"/>
        </w:rPr>
      </w:pPr>
      <w:r w:rsidRPr="009A0005">
        <w:rPr>
          <w:rFonts w:ascii="Times New Roman" w:eastAsia="Times New Roman" w:hAnsi="Times New Roman" w:cs="Times New Roman"/>
          <w:sz w:val="24"/>
          <w:szCs w:val="24"/>
        </w:rPr>
        <w:t>Access to the Verde River Wild and Scenic Corridor is restricted to a few road access points or from rafting along the river. Because of the limited access, sites were chosen that are logistically feasible and realistic to access on a frequent and continuing basis. Beasley Flat River Access Point (</w:t>
      </w:r>
      <w:r>
        <w:rPr>
          <w:rFonts w:ascii="Times New Roman" w:eastAsia="Times New Roman" w:hAnsi="Times New Roman" w:cs="Times New Roman"/>
          <w:sz w:val="24"/>
          <w:szCs w:val="24"/>
        </w:rPr>
        <w:t>B</w:t>
      </w:r>
      <w:r w:rsidRPr="009A0005">
        <w:rPr>
          <w:rFonts w:ascii="Times New Roman" w:eastAsia="Times New Roman" w:hAnsi="Times New Roman" w:cs="Times New Roman"/>
          <w:sz w:val="24"/>
          <w:szCs w:val="24"/>
        </w:rPr>
        <w:t xml:space="preserve">RAP) located downstream of Camp Verde was chosen as one site. Seedling </w:t>
      </w:r>
      <w:r w:rsidR="00644803">
        <w:rPr>
          <w:rFonts w:ascii="Times New Roman" w:eastAsia="Times New Roman" w:hAnsi="Times New Roman" w:cs="Times New Roman"/>
          <w:sz w:val="24"/>
          <w:szCs w:val="24"/>
        </w:rPr>
        <w:t>survivorship and size</w:t>
      </w:r>
      <w:r w:rsidRPr="009A0005">
        <w:rPr>
          <w:rFonts w:ascii="Times New Roman" w:eastAsia="Times New Roman" w:hAnsi="Times New Roman" w:cs="Times New Roman"/>
          <w:sz w:val="24"/>
          <w:szCs w:val="24"/>
        </w:rPr>
        <w:t xml:space="preserve"> </w:t>
      </w:r>
      <w:r w:rsidR="00644803">
        <w:rPr>
          <w:rFonts w:ascii="Times New Roman" w:eastAsia="Times New Roman" w:hAnsi="Times New Roman" w:cs="Times New Roman"/>
          <w:sz w:val="24"/>
          <w:szCs w:val="24"/>
        </w:rPr>
        <w:t>were</w:t>
      </w:r>
      <w:r w:rsidRPr="009A0005">
        <w:rPr>
          <w:rFonts w:ascii="Times New Roman" w:eastAsia="Times New Roman" w:hAnsi="Times New Roman" w:cs="Times New Roman"/>
          <w:sz w:val="24"/>
          <w:szCs w:val="24"/>
        </w:rPr>
        <w:t xml:space="preserve"> </w:t>
      </w:r>
      <w:r w:rsidR="00EE07E2" w:rsidRPr="009A0005">
        <w:rPr>
          <w:rFonts w:ascii="Times New Roman" w:eastAsia="Times New Roman" w:hAnsi="Times New Roman" w:cs="Times New Roman"/>
          <w:sz w:val="24"/>
          <w:szCs w:val="24"/>
        </w:rPr>
        <w:t>measured,</w:t>
      </w:r>
      <w:r w:rsidRPr="009A0005">
        <w:rPr>
          <w:rFonts w:ascii="Times New Roman" w:eastAsia="Times New Roman" w:hAnsi="Times New Roman" w:cs="Times New Roman"/>
          <w:sz w:val="24"/>
          <w:szCs w:val="24"/>
        </w:rPr>
        <w:t xml:space="preserve"> and tree cores were taken. </w:t>
      </w:r>
      <w:r w:rsidR="00A60F24">
        <w:rPr>
          <w:rFonts w:ascii="Times New Roman" w:eastAsia="Times New Roman" w:hAnsi="Times New Roman" w:cs="Times New Roman"/>
          <w:sz w:val="24"/>
          <w:szCs w:val="24"/>
        </w:rPr>
        <w:t>BRAP</w:t>
      </w:r>
      <w:r w:rsidRPr="009A0005">
        <w:rPr>
          <w:rFonts w:ascii="Times New Roman" w:eastAsia="Times New Roman" w:hAnsi="Times New Roman" w:cs="Times New Roman"/>
          <w:sz w:val="24"/>
          <w:szCs w:val="24"/>
        </w:rPr>
        <w:t xml:space="preserve"> is the official beginning of the Verde Wild and Scenic River</w:t>
      </w:r>
      <w:r>
        <w:rPr>
          <w:rFonts w:ascii="Times New Roman" w:eastAsia="Times New Roman" w:hAnsi="Times New Roman" w:cs="Times New Roman"/>
          <w:sz w:val="24"/>
          <w:szCs w:val="24"/>
        </w:rPr>
        <w:t xml:space="preserve">. </w:t>
      </w:r>
      <w:r w:rsidRPr="009A0005">
        <w:rPr>
          <w:rFonts w:ascii="Times New Roman" w:eastAsia="Times New Roman" w:hAnsi="Times New Roman" w:cs="Times New Roman"/>
          <w:sz w:val="24"/>
          <w:szCs w:val="24"/>
        </w:rPr>
        <w:t xml:space="preserve">The second site chosen was Childs dispersed camping area, upstream from the confluence of the Verde River with Fossil Creek. Seedling </w:t>
      </w:r>
      <w:r w:rsidR="00A60F24">
        <w:rPr>
          <w:rFonts w:ascii="Times New Roman" w:eastAsia="Times New Roman" w:hAnsi="Times New Roman" w:cs="Times New Roman"/>
          <w:sz w:val="24"/>
          <w:szCs w:val="24"/>
        </w:rPr>
        <w:t>survivorship and size as well as</w:t>
      </w:r>
      <w:r w:rsidRPr="009A0005">
        <w:rPr>
          <w:rFonts w:ascii="Times New Roman" w:eastAsia="Times New Roman" w:hAnsi="Times New Roman" w:cs="Times New Roman"/>
          <w:sz w:val="24"/>
          <w:szCs w:val="24"/>
        </w:rPr>
        <w:t xml:space="preserve"> tree cores were measured at this site. Childs is located near the middle of the Verde Wild and Scenic River section.</w:t>
      </w:r>
      <w:r>
        <w:rPr>
          <w:rFonts w:ascii="Times New Roman" w:eastAsia="Times New Roman" w:hAnsi="Times New Roman" w:cs="Times New Roman"/>
          <w:sz w:val="24"/>
          <w:szCs w:val="24"/>
        </w:rPr>
        <w:t xml:space="preserve"> </w:t>
      </w:r>
      <w:r w:rsidRPr="009A0005">
        <w:rPr>
          <w:rFonts w:ascii="Times New Roman" w:eastAsia="Times New Roman" w:hAnsi="Times New Roman" w:cs="Times New Roman"/>
          <w:sz w:val="24"/>
          <w:szCs w:val="24"/>
        </w:rPr>
        <w:t>A third site at Sheep Bridge River Access Point was used to collect tree cores but was not used to study seedling mortality monitoring because it is too remote to access regularly. Sheep Bridge is located just downstream from the Wild and Scenic portion of the Verde but still above the two large storage reservoirs.</w:t>
      </w:r>
      <w:r>
        <w:rPr>
          <w:rFonts w:ascii="Times New Roman" w:eastAsia="Times New Roman" w:hAnsi="Times New Roman" w:cs="Times New Roman"/>
          <w:sz w:val="24"/>
          <w:szCs w:val="24"/>
        </w:rPr>
        <w:t xml:space="preserve"> </w:t>
      </w:r>
      <w:r w:rsidRPr="009A0005">
        <w:rPr>
          <w:rFonts w:ascii="Times New Roman" w:eastAsia="Times New Roman" w:hAnsi="Times New Roman" w:cs="Times New Roman"/>
          <w:sz w:val="24"/>
          <w:szCs w:val="24"/>
        </w:rPr>
        <w:t>All three sites have healthy Fremont cottonwood-Goodding’s willow riparian, gallery forests and have</w:t>
      </w:r>
      <w:r>
        <w:rPr>
          <w:rFonts w:ascii="Times New Roman" w:eastAsia="Times New Roman" w:hAnsi="Times New Roman" w:cs="Times New Roman"/>
          <w:sz w:val="24"/>
          <w:szCs w:val="24"/>
        </w:rPr>
        <w:t xml:space="preserve"> a largely intact hydrology</w:t>
      </w:r>
      <w:r w:rsidRPr="009A0005">
        <w:rPr>
          <w:rFonts w:ascii="Times New Roman" w:eastAsia="Times New Roman" w:hAnsi="Times New Roman" w:cs="Times New Roman"/>
          <w:sz w:val="24"/>
          <w:szCs w:val="24"/>
        </w:rPr>
        <w:t xml:space="preserve">. </w:t>
      </w:r>
    </w:p>
    <w:p w14:paraId="67A405A0" w14:textId="21DAF17D" w:rsidR="009A0005" w:rsidRPr="009A0005" w:rsidRDefault="009A0005" w:rsidP="00A60F24">
      <w:p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winter of 2023 was the one of the largest in Arizona in the past 30 years. On April 1</w:t>
      </w:r>
      <w:r w:rsidRPr="009A0005">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t>
      </w:r>
      <w:r w:rsidR="00EE07E2">
        <w:rPr>
          <w:rFonts w:ascii="Times New Roman" w:eastAsia="Times New Roman" w:hAnsi="Times New Roman" w:cs="Times New Roman"/>
          <w:sz w:val="24"/>
          <w:szCs w:val="24"/>
        </w:rPr>
        <w:t>2023,</w:t>
      </w:r>
      <w:r>
        <w:rPr>
          <w:rFonts w:ascii="Times New Roman" w:eastAsia="Times New Roman" w:hAnsi="Times New Roman" w:cs="Times New Roman"/>
          <w:sz w:val="24"/>
          <w:szCs w:val="24"/>
        </w:rPr>
        <w:t xml:space="preserve"> the Verde River basin was at </w:t>
      </w:r>
      <w:r w:rsidR="00EE07E2">
        <w:rPr>
          <w:rFonts w:ascii="Times New Roman" w:eastAsia="Times New Roman" w:hAnsi="Times New Roman" w:cs="Times New Roman"/>
          <w:sz w:val="24"/>
          <w:szCs w:val="24"/>
        </w:rPr>
        <w:t>318</w:t>
      </w:r>
      <w:r>
        <w:rPr>
          <w:rFonts w:ascii="Times New Roman" w:eastAsia="Times New Roman" w:hAnsi="Times New Roman" w:cs="Times New Roman"/>
          <w:sz w:val="24"/>
          <w:szCs w:val="24"/>
        </w:rPr>
        <w:t>% of its normal snowpack (NRCS). As a result,</w:t>
      </w:r>
      <w:r w:rsidR="00A60F24">
        <w:rPr>
          <w:rFonts w:ascii="Times New Roman" w:eastAsia="Times New Roman" w:hAnsi="Times New Roman" w:cs="Times New Roman"/>
          <w:sz w:val="24"/>
          <w:szCs w:val="24"/>
        </w:rPr>
        <w:t xml:space="preserve"> during peak snowmelt</w:t>
      </w:r>
      <w:r>
        <w:rPr>
          <w:rFonts w:ascii="Times New Roman" w:eastAsia="Times New Roman" w:hAnsi="Times New Roman" w:cs="Times New Roman"/>
          <w:sz w:val="24"/>
          <w:szCs w:val="24"/>
        </w:rPr>
        <w:t xml:space="preserve"> the Verde River </w:t>
      </w:r>
      <w:r w:rsidR="00C430DF">
        <w:rPr>
          <w:rFonts w:ascii="Times New Roman" w:eastAsia="Times New Roman" w:hAnsi="Times New Roman" w:cs="Times New Roman"/>
          <w:sz w:val="24"/>
          <w:szCs w:val="24"/>
        </w:rPr>
        <w:t>reached over 61,000 CFS in mid-March.</w:t>
      </w:r>
      <w:r w:rsidR="00EE07E2">
        <w:rPr>
          <w:rFonts w:ascii="Times New Roman" w:eastAsia="Times New Roman" w:hAnsi="Times New Roman" w:cs="Times New Roman"/>
          <w:sz w:val="24"/>
          <w:szCs w:val="24"/>
        </w:rPr>
        <w:t xml:space="preserve"> This large flood caused significant flooding and disturbance to the riparian corridor. Trees were toppled </w:t>
      </w:r>
      <w:r w:rsidR="000E131F">
        <w:rPr>
          <w:rFonts w:ascii="Times New Roman" w:eastAsia="Times New Roman" w:hAnsi="Times New Roman" w:cs="Times New Roman"/>
          <w:sz w:val="24"/>
          <w:szCs w:val="24"/>
        </w:rPr>
        <w:t>and, in some instances,</w:t>
      </w:r>
      <w:r w:rsidR="00EE07E2">
        <w:rPr>
          <w:rFonts w:ascii="Times New Roman" w:eastAsia="Times New Roman" w:hAnsi="Times New Roman" w:cs="Times New Roman"/>
          <w:sz w:val="24"/>
          <w:szCs w:val="24"/>
        </w:rPr>
        <w:t xml:space="preserve"> the active channel was reshaped. </w:t>
      </w:r>
      <w:r w:rsidR="00A83419">
        <w:rPr>
          <w:rFonts w:ascii="Times New Roman" w:eastAsia="Times New Roman" w:hAnsi="Times New Roman" w:cs="Times New Roman"/>
          <w:sz w:val="24"/>
          <w:szCs w:val="24"/>
        </w:rPr>
        <w:t>All</w:t>
      </w:r>
      <w:r w:rsidR="00EE07E2">
        <w:rPr>
          <w:rFonts w:ascii="Times New Roman" w:eastAsia="Times New Roman" w:hAnsi="Times New Roman" w:cs="Times New Roman"/>
          <w:sz w:val="24"/>
          <w:szCs w:val="24"/>
        </w:rPr>
        <w:t xml:space="preserve"> this disturbance created conditions for Fremont cottonwoods to regenerate via seed.</w:t>
      </w:r>
      <w:r w:rsidR="000E131F">
        <w:rPr>
          <w:rFonts w:ascii="Times New Roman" w:eastAsia="Times New Roman" w:hAnsi="Times New Roman" w:cs="Times New Roman"/>
          <w:sz w:val="24"/>
          <w:szCs w:val="24"/>
        </w:rPr>
        <w:t xml:space="preserve"> This created a unique opportunity to study their regeneration and survivorship.</w:t>
      </w:r>
    </w:p>
    <w:p w14:paraId="665BE053" w14:textId="77777777" w:rsidR="009A0005" w:rsidRPr="009A0005" w:rsidRDefault="009A0005" w:rsidP="009A0005">
      <w:pPr>
        <w:spacing w:line="240" w:lineRule="auto"/>
        <w:ind w:left="360"/>
        <w:rPr>
          <w:rFonts w:ascii="Times New Roman" w:hAnsi="Times New Roman" w:cs="Times New Roman"/>
        </w:rPr>
      </w:pPr>
    </w:p>
    <w:p w14:paraId="6C023FA9" w14:textId="77777777" w:rsidR="009A0005" w:rsidRPr="009A0005" w:rsidRDefault="009A0005" w:rsidP="009A0005">
      <w:pPr>
        <w:ind w:left="360"/>
        <w:rPr>
          <w:lang w:val="en-US"/>
        </w:rPr>
      </w:pPr>
    </w:p>
    <w:p w14:paraId="5A96C5BE" w14:textId="2AF9AE23" w:rsidR="009954F4" w:rsidRDefault="009954F4" w:rsidP="009954F4">
      <w:pPr>
        <w:pStyle w:val="Heading3"/>
      </w:pPr>
      <w:r>
        <w:t>Seedling Plots</w:t>
      </w:r>
    </w:p>
    <w:p w14:paraId="7524DDA5" w14:textId="4F4115E8" w:rsidR="00140FC2" w:rsidRDefault="005327A1" w:rsidP="00532AF3">
      <w:pPr>
        <w:spacing w:line="240" w:lineRule="auto"/>
        <w:ind w:firstLine="720"/>
        <w:rPr>
          <w:rFonts w:ascii="Times New Roman" w:eastAsia="Times New Roman" w:hAnsi="Times New Roman" w:cs="Times New Roman"/>
          <w:sz w:val="24"/>
          <w:szCs w:val="24"/>
        </w:rPr>
      </w:pPr>
      <w:r>
        <w:t>Ten</w:t>
      </w:r>
      <w:r w:rsidR="00140FC2">
        <w:t xml:space="preserve"> monitoring plots were established at two W&amp;S sites. River reaches were walked in Fall 2023 to identify seedlings that had survived most of their first growing season. </w:t>
      </w:r>
      <w:r w:rsidR="00223541">
        <w:rPr>
          <w:rFonts w:ascii="Times New Roman" w:eastAsia="Times New Roman" w:hAnsi="Times New Roman" w:cs="Times New Roman"/>
          <w:sz w:val="24"/>
          <w:szCs w:val="24"/>
        </w:rPr>
        <w:t>A</w:t>
      </w:r>
      <w:r w:rsidR="00140FC2" w:rsidRPr="001C7A2B">
        <w:rPr>
          <w:rFonts w:ascii="Times New Roman" w:eastAsia="Times New Roman" w:hAnsi="Times New Roman" w:cs="Times New Roman"/>
          <w:sz w:val="24"/>
          <w:szCs w:val="24"/>
        </w:rPr>
        <w:t xml:space="preserve"> metal pin was pounded into the ground</w:t>
      </w:r>
      <w:r w:rsidR="00613C12">
        <w:rPr>
          <w:rFonts w:ascii="Times New Roman" w:eastAsia="Times New Roman" w:hAnsi="Times New Roman" w:cs="Times New Roman"/>
          <w:sz w:val="24"/>
          <w:szCs w:val="24"/>
        </w:rPr>
        <w:t xml:space="preserve"> and</w:t>
      </w:r>
      <w:r w:rsidR="00140FC2" w:rsidRPr="001C7A2B">
        <w:rPr>
          <w:rFonts w:ascii="Times New Roman" w:eastAsia="Times New Roman" w:hAnsi="Times New Roman" w:cs="Times New Roman"/>
          <w:sz w:val="24"/>
          <w:szCs w:val="24"/>
        </w:rPr>
        <w:t xml:space="preserve"> determined a radius to encompass all or most of the seedlings</w:t>
      </w:r>
      <w:r w:rsidR="00140FC2">
        <w:rPr>
          <w:rFonts w:ascii="Times New Roman" w:eastAsia="Times New Roman" w:hAnsi="Times New Roman" w:cs="Times New Roman"/>
          <w:sz w:val="24"/>
          <w:szCs w:val="24"/>
        </w:rPr>
        <w:t xml:space="preserve">. </w:t>
      </w:r>
      <w:r w:rsidR="00140FC2" w:rsidRPr="001C7A2B">
        <w:rPr>
          <w:rFonts w:ascii="Times New Roman" w:eastAsia="Times New Roman" w:hAnsi="Times New Roman" w:cs="Times New Roman"/>
          <w:sz w:val="24"/>
          <w:szCs w:val="24"/>
        </w:rPr>
        <w:t xml:space="preserve">We measured seedling heights with a ruler or </w:t>
      </w:r>
      <w:commentRangeStart w:id="17"/>
      <w:commentRangeStart w:id="18"/>
      <w:r w:rsidR="00140FC2" w:rsidRPr="001C7A2B">
        <w:rPr>
          <w:rFonts w:ascii="Times New Roman" w:eastAsia="Times New Roman" w:hAnsi="Times New Roman" w:cs="Times New Roman"/>
          <w:sz w:val="24"/>
          <w:szCs w:val="24"/>
        </w:rPr>
        <w:t xml:space="preserve">measuring </w:t>
      </w:r>
      <w:commentRangeEnd w:id="17"/>
      <w:r w:rsidR="00140FC2" w:rsidRPr="001C7A2B">
        <w:rPr>
          <w:rStyle w:val="CommentReference"/>
          <w:rFonts w:ascii="Times New Roman" w:hAnsi="Times New Roman" w:cs="Times New Roman"/>
        </w:rPr>
        <w:commentReference w:id="17"/>
      </w:r>
      <w:commentRangeEnd w:id="18"/>
      <w:r w:rsidR="00140FC2" w:rsidRPr="001C7A2B">
        <w:rPr>
          <w:rStyle w:val="CommentReference"/>
          <w:rFonts w:ascii="Times New Roman" w:hAnsi="Times New Roman" w:cs="Times New Roman"/>
        </w:rPr>
        <w:commentReference w:id="18"/>
      </w:r>
      <w:r w:rsidR="00140FC2" w:rsidRPr="001C7A2B">
        <w:rPr>
          <w:rFonts w:ascii="Times New Roman" w:eastAsia="Times New Roman" w:hAnsi="Times New Roman" w:cs="Times New Roman"/>
          <w:sz w:val="24"/>
          <w:szCs w:val="24"/>
        </w:rPr>
        <w:t xml:space="preserve">tape to the </w:t>
      </w:r>
      <w:r w:rsidR="00140FC2">
        <w:rPr>
          <w:rFonts w:ascii="Times New Roman" w:eastAsia="Times New Roman" w:hAnsi="Times New Roman" w:cs="Times New Roman"/>
          <w:sz w:val="24"/>
          <w:szCs w:val="24"/>
        </w:rPr>
        <w:t xml:space="preserve">nearest </w:t>
      </w:r>
      <w:r w:rsidR="00140FC2" w:rsidRPr="001C7A2B">
        <w:rPr>
          <w:rFonts w:ascii="Times New Roman" w:eastAsia="Times New Roman" w:hAnsi="Times New Roman" w:cs="Times New Roman"/>
          <w:sz w:val="24"/>
          <w:szCs w:val="24"/>
        </w:rPr>
        <w:t xml:space="preserve">centimeter and the diameters near the ground were measured with calipers to the nearest millimeter within the determined radius. </w:t>
      </w:r>
    </w:p>
    <w:p w14:paraId="24FEF9E1" w14:textId="596BCF62" w:rsidR="00140FC2" w:rsidRPr="001C7A2B" w:rsidRDefault="00140FC2" w:rsidP="00140FC2">
      <w:pPr>
        <w:spacing w:line="240" w:lineRule="auto"/>
        <w:ind w:firstLine="720"/>
        <w:rPr>
          <w:rFonts w:ascii="Times New Roman" w:eastAsia="Times New Roman" w:hAnsi="Times New Roman" w:cs="Times New Roman"/>
          <w:sz w:val="24"/>
          <w:szCs w:val="24"/>
        </w:rPr>
      </w:pPr>
      <w:r w:rsidRPr="001C7A2B">
        <w:rPr>
          <w:rFonts w:ascii="Times New Roman" w:eastAsia="Times New Roman" w:hAnsi="Times New Roman" w:cs="Times New Roman"/>
          <w:sz w:val="24"/>
          <w:szCs w:val="24"/>
        </w:rPr>
        <w:t xml:space="preserve">If a regeneration area was too large or there were too many seedlings to feasibly measure, the area was </w:t>
      </w:r>
      <w:r>
        <w:rPr>
          <w:rFonts w:ascii="Times New Roman" w:eastAsia="Times New Roman" w:hAnsi="Times New Roman" w:cs="Times New Roman"/>
          <w:sz w:val="24"/>
          <w:szCs w:val="24"/>
        </w:rPr>
        <w:t>sub</w:t>
      </w:r>
      <w:r w:rsidRPr="001C7A2B">
        <w:rPr>
          <w:rFonts w:ascii="Times New Roman" w:eastAsia="Times New Roman" w:hAnsi="Times New Roman" w:cs="Times New Roman"/>
          <w:sz w:val="24"/>
          <w:szCs w:val="24"/>
        </w:rPr>
        <w:t xml:space="preserve">sampled. First the area containing the cottonwood seedling was mapped using the </w:t>
      </w:r>
      <w:commentRangeStart w:id="19"/>
      <w:commentRangeStart w:id="20"/>
      <w:r w:rsidR="00613C12" w:rsidRPr="001C7A2B">
        <w:rPr>
          <w:rFonts w:ascii="Times New Roman" w:eastAsia="Times New Roman" w:hAnsi="Times New Roman" w:cs="Times New Roman"/>
          <w:sz w:val="24"/>
          <w:szCs w:val="24"/>
        </w:rPr>
        <w:t>Arrow100 GNSS</w:t>
      </w:r>
      <w:commentRangeEnd w:id="19"/>
      <w:r w:rsidR="00613C12" w:rsidRPr="001C7A2B">
        <w:rPr>
          <w:rStyle w:val="CommentReference"/>
          <w:rFonts w:ascii="Times New Roman" w:hAnsi="Times New Roman" w:cs="Times New Roman"/>
        </w:rPr>
        <w:commentReference w:id="19"/>
      </w:r>
      <w:commentRangeEnd w:id="20"/>
      <w:r w:rsidR="00613C12" w:rsidRPr="001C7A2B">
        <w:rPr>
          <w:rStyle w:val="CommentReference"/>
          <w:rFonts w:ascii="Times New Roman" w:hAnsi="Times New Roman" w:cs="Times New Roman"/>
        </w:rPr>
        <w:commentReference w:id="20"/>
      </w:r>
      <w:r w:rsidR="00613C12" w:rsidRPr="001C7A2B">
        <w:rPr>
          <w:rFonts w:ascii="Times New Roman" w:eastAsia="Times New Roman" w:hAnsi="Times New Roman" w:cs="Times New Roman"/>
          <w:sz w:val="24"/>
          <w:szCs w:val="24"/>
        </w:rPr>
        <w:t xml:space="preserve">  </w:t>
      </w:r>
      <w:r w:rsidR="00613C12">
        <w:rPr>
          <w:rFonts w:ascii="Times New Roman" w:eastAsia="Times New Roman" w:hAnsi="Times New Roman" w:cs="Times New Roman"/>
          <w:sz w:val="24"/>
          <w:szCs w:val="24"/>
        </w:rPr>
        <w:t>(Quebec, Canada)</w:t>
      </w:r>
      <w:r w:rsidRPr="001C7A2B">
        <w:rPr>
          <w:rFonts w:ascii="Times New Roman" w:eastAsia="Times New Roman" w:hAnsi="Times New Roman" w:cs="Times New Roman"/>
          <w:sz w:val="24"/>
          <w:szCs w:val="24"/>
        </w:rPr>
        <w:t xml:space="preserve">. After the polygon was created and the area determined to the nearest square meter, a one square meter hoop was used to create </w:t>
      </w:r>
      <w:r>
        <w:rPr>
          <w:rFonts w:ascii="Times New Roman" w:eastAsia="Times New Roman" w:hAnsi="Times New Roman" w:cs="Times New Roman"/>
          <w:sz w:val="24"/>
          <w:szCs w:val="24"/>
        </w:rPr>
        <w:t>sub</w:t>
      </w:r>
      <w:r w:rsidRPr="001C7A2B">
        <w:rPr>
          <w:rFonts w:ascii="Times New Roman" w:eastAsia="Times New Roman" w:hAnsi="Times New Roman" w:cs="Times New Roman"/>
          <w:sz w:val="24"/>
          <w:szCs w:val="24"/>
        </w:rPr>
        <w:t>sample areas</w:t>
      </w:r>
      <w:r w:rsidR="00A83419">
        <w:rPr>
          <w:rFonts w:ascii="Times New Roman" w:eastAsia="Times New Roman" w:hAnsi="Times New Roman" w:cs="Times New Roman"/>
          <w:sz w:val="24"/>
          <w:szCs w:val="24"/>
        </w:rPr>
        <w:t xml:space="preserve"> and </w:t>
      </w:r>
      <w:r w:rsidRPr="001C7A2B">
        <w:rPr>
          <w:rFonts w:ascii="Times New Roman" w:eastAsia="Times New Roman" w:hAnsi="Times New Roman" w:cs="Times New Roman"/>
          <w:sz w:val="24"/>
          <w:szCs w:val="24"/>
        </w:rPr>
        <w:t>seedlings within the hoop were then measured and recorded. 15-30% of the total area containing seedlings</w:t>
      </w:r>
      <w:r w:rsidR="00A83419">
        <w:rPr>
          <w:rFonts w:ascii="Times New Roman" w:eastAsia="Times New Roman" w:hAnsi="Times New Roman" w:cs="Times New Roman"/>
          <w:sz w:val="24"/>
          <w:szCs w:val="24"/>
        </w:rPr>
        <w:t xml:space="preserve"> was sampled</w:t>
      </w:r>
      <w:r w:rsidRPr="001C7A2B">
        <w:rPr>
          <w:rFonts w:ascii="Times New Roman" w:eastAsia="Times New Roman" w:hAnsi="Times New Roman" w:cs="Times New Roman"/>
          <w:sz w:val="24"/>
          <w:szCs w:val="24"/>
        </w:rPr>
        <w:t>.</w:t>
      </w:r>
    </w:p>
    <w:p w14:paraId="52AB81E6" w14:textId="77777777" w:rsidR="00D73F95" w:rsidRDefault="00D73F95" w:rsidP="009954F4">
      <w:pPr>
        <w:rPr>
          <w:lang w:val="en-US"/>
        </w:rPr>
      </w:pPr>
    </w:p>
    <w:p w14:paraId="64AC8175" w14:textId="1B3EC8D6" w:rsidR="00140FC2" w:rsidRDefault="009954F4" w:rsidP="009954F4">
      <w:pPr>
        <w:rPr>
          <w:lang w:val="en-US"/>
        </w:rPr>
      </w:pPr>
      <w:r>
        <w:rPr>
          <w:lang w:val="en-US"/>
        </w:rPr>
        <w:t>Light</w:t>
      </w:r>
    </w:p>
    <w:p w14:paraId="1EAB55A4" w14:textId="23CEA238" w:rsidR="00140FC2" w:rsidRPr="00140FC2" w:rsidRDefault="00140FC2" w:rsidP="00140FC2">
      <w:pPr>
        <w:spacing w:line="240" w:lineRule="auto"/>
        <w:ind w:firstLine="360"/>
        <w:rPr>
          <w:rFonts w:ascii="Times New Roman" w:eastAsia="Times New Roman" w:hAnsi="Times New Roman" w:cs="Times New Roman"/>
          <w:sz w:val="24"/>
          <w:szCs w:val="24"/>
        </w:rPr>
      </w:pPr>
      <w:r w:rsidRPr="00682568">
        <w:rPr>
          <w:rFonts w:ascii="Times New Roman" w:eastAsia="Times New Roman" w:hAnsi="Times New Roman" w:cs="Times New Roman"/>
          <w:sz w:val="24"/>
          <w:szCs w:val="24"/>
        </w:rPr>
        <w:lastRenderedPageBreak/>
        <w:t>Light intensity was taken with a Li-COR LI-1500 Light Sensor Logger</w:t>
      </w:r>
      <w:r>
        <w:rPr>
          <w:rFonts w:ascii="Times New Roman" w:eastAsia="Times New Roman" w:hAnsi="Times New Roman" w:cs="Times New Roman"/>
          <w:sz w:val="24"/>
          <w:szCs w:val="24"/>
        </w:rPr>
        <w:t xml:space="preserve"> (Lincoln, NE)</w:t>
      </w:r>
      <w:r w:rsidRPr="00682568">
        <w:rPr>
          <w:rFonts w:ascii="Times New Roman" w:eastAsia="Times New Roman" w:hAnsi="Times New Roman" w:cs="Times New Roman"/>
          <w:sz w:val="24"/>
          <w:szCs w:val="24"/>
        </w:rPr>
        <w:t>. The pyranometer sensor was placed in the or near the plot and allowed to acclimate. Then, a reading was taken every minute for 5 minutes. These readings were then averaged to get an average W m-2 value at each plot.</w:t>
      </w:r>
    </w:p>
    <w:p w14:paraId="1E333EA6" w14:textId="77777777" w:rsidR="00140FC2" w:rsidRDefault="00140FC2" w:rsidP="009954F4">
      <w:pPr>
        <w:rPr>
          <w:lang w:val="en-US"/>
        </w:rPr>
      </w:pPr>
    </w:p>
    <w:p w14:paraId="5784D584" w14:textId="4931FFE8" w:rsidR="009954F4" w:rsidRDefault="009954F4" w:rsidP="009954F4">
      <w:pPr>
        <w:rPr>
          <w:lang w:val="en-US"/>
        </w:rPr>
      </w:pPr>
      <w:r>
        <w:rPr>
          <w:lang w:val="en-US"/>
        </w:rPr>
        <w:t>Herbaceous</w:t>
      </w:r>
    </w:p>
    <w:p w14:paraId="6F2BCF2C" w14:textId="4331C513" w:rsidR="00140FC2" w:rsidRPr="00682568" w:rsidRDefault="00140FC2" w:rsidP="00140FC2">
      <w:pPr>
        <w:spacing w:line="240" w:lineRule="auto"/>
        <w:ind w:firstLine="720"/>
        <w:rPr>
          <w:ins w:id="21" w:author="Quentin R McCalla" w:date="2024-10-29T10:31:00Z" w16du:dateUtc="2024-10-29T17:31:00Z"/>
          <w:rFonts w:ascii="Times New Roman" w:eastAsia="Times New Roman" w:hAnsi="Times New Roman" w:cs="Times New Roman"/>
          <w:sz w:val="24"/>
          <w:szCs w:val="24"/>
        </w:rPr>
      </w:pPr>
      <w:r w:rsidRPr="00682568">
        <w:rPr>
          <w:rFonts w:ascii="Times New Roman" w:eastAsia="Times New Roman" w:hAnsi="Times New Roman" w:cs="Times New Roman"/>
          <w:sz w:val="24"/>
          <w:szCs w:val="24"/>
        </w:rPr>
        <w:t>Herbaceous competition was estimated using the Braun-</w:t>
      </w:r>
      <w:commentRangeStart w:id="22"/>
      <w:r w:rsidRPr="00682568">
        <w:rPr>
          <w:rFonts w:ascii="Times New Roman" w:eastAsia="Times New Roman" w:hAnsi="Times New Roman" w:cs="Times New Roman"/>
          <w:sz w:val="24"/>
          <w:szCs w:val="24"/>
        </w:rPr>
        <w:t xml:space="preserve">Blanquet </w:t>
      </w:r>
      <w:commentRangeEnd w:id="22"/>
      <w:r>
        <w:rPr>
          <w:rStyle w:val="CommentReference"/>
        </w:rPr>
        <w:commentReference w:id="22"/>
      </w:r>
      <w:r w:rsidRPr="00682568">
        <w:rPr>
          <w:rFonts w:ascii="Times New Roman" w:eastAsia="Times New Roman" w:hAnsi="Times New Roman" w:cs="Times New Roman"/>
          <w:sz w:val="24"/>
          <w:szCs w:val="24"/>
        </w:rPr>
        <w:t>6 step scale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{"citationID":"uj4yrV78","properties":{"formattedCitation":"(Braun-Blanquet, 1964)","plainCitation":"(Braun-Blanquet, 1964)","noteIndex":0},"citationItems":[{"id":48,"uris":["http://zotero.org/users/local/yyBX3i8n/items/UPCR4PYG"],"itemData":{"id":48,"type":"book","event-place":"Vienna","ISBN":"978-3-7091-8111-9","language":"de","license":"http://www.springer.com/tdm","note":"DOI: 10.1007/978-3-7091-8110-2","publisher":"Springer Vienna","publisher-place":"Vienna","source":"DOI.org (Crossref)","title":"Pflanzensoziologie","URL":"http://link.springer.com/10.1007/978-3-7091-8110-2","author":[{"family":"Braun-Blanquet","given":"J."}],"accessed":{"date-parts":[["2024",12,19]]},"issued":{"date-parts":[["1964"]]}}}],"schema":"https://github.com/citation-style-language/schema/raw/master/csl-citation.json"} </w:instrText>
      </w:r>
      <w:r>
        <w:rPr>
          <w:rFonts w:ascii="Times New Roman" w:eastAsia="Times New Roman" w:hAnsi="Times New Roman" w:cs="Times New Roman"/>
          <w:sz w:val="24"/>
          <w:szCs w:val="24"/>
        </w:rPr>
        <w:fldChar w:fldCharType="separate"/>
      </w:r>
      <w:r w:rsidR="00833CD9" w:rsidRPr="00833CD9">
        <w:rPr>
          <w:rFonts w:ascii="Times New Roman" w:hAnsi="Times New Roman" w:cs="Times New Roman"/>
          <w:sz w:val="24"/>
        </w:rPr>
        <w:t>(Braun-Blanquet, 1964)</w:t>
      </w:r>
      <w:r>
        <w:rPr>
          <w:rFonts w:ascii="Times New Roman" w:eastAsia="Times New Roman" w:hAnsi="Times New Roman" w:cs="Times New Roman"/>
          <w:sz w:val="24"/>
          <w:szCs w:val="24"/>
        </w:rPr>
        <w:fldChar w:fldCharType="end"/>
      </w:r>
      <w:r w:rsidRPr="006825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82568">
        <w:rPr>
          <w:rFonts w:ascii="Times New Roman" w:eastAsia="Times New Roman" w:hAnsi="Times New Roman" w:cs="Times New Roman"/>
          <w:sz w:val="24"/>
          <w:szCs w:val="24"/>
        </w:rPr>
        <w:t>Plants within the plots and rooted at the same elevation as the cottonwood seedlings were considered.</w:t>
      </w:r>
      <w:bookmarkStart w:id="23" w:name="_Hlk185250511"/>
    </w:p>
    <w:bookmarkEnd w:id="23"/>
    <w:p w14:paraId="5D33EAD2" w14:textId="77777777" w:rsidR="00140FC2" w:rsidRDefault="00140FC2" w:rsidP="009954F4">
      <w:pPr>
        <w:rPr>
          <w:lang w:val="en-US"/>
        </w:rPr>
      </w:pPr>
    </w:p>
    <w:p w14:paraId="1CD81F02" w14:textId="2A2A4FDE" w:rsidR="00140FC2" w:rsidRDefault="009954F4" w:rsidP="009954F4">
      <w:r>
        <w:rPr>
          <w:lang w:val="en-US"/>
        </w:rPr>
        <w:t xml:space="preserve">Soil </w:t>
      </w:r>
    </w:p>
    <w:p w14:paraId="02478CA1" w14:textId="1497B5A9" w:rsidR="009954F4" w:rsidRDefault="00140FC2" w:rsidP="008856CC">
      <w:pPr>
        <w:ind w:firstLine="720"/>
        <w:rPr>
          <w:lang w:val="en-US"/>
        </w:rPr>
      </w:pPr>
      <w:r w:rsidRPr="00140FC2">
        <w:rPr>
          <w:lang w:val="en-US"/>
        </w:rPr>
        <w:t>Soil samples were taken inside the seedling plots using a trowel. Soil samples are from the first few inches of the soil horizon where the cottonwoods originally germinated. The soil samples will then be sieved to get the soil texture in which seedlings germinated.</w:t>
      </w:r>
    </w:p>
    <w:p w14:paraId="568BE60F" w14:textId="2ADF6E85" w:rsidR="008856CC" w:rsidRDefault="008856CC" w:rsidP="009954F4">
      <w:pPr>
        <w:rPr>
          <w:lang w:val="en-US"/>
        </w:rPr>
      </w:pPr>
      <w:r>
        <w:rPr>
          <w:lang w:val="en-US"/>
        </w:rPr>
        <w:tab/>
        <w:t>Samples were then dried in an oven for 6 hours at 70 degrees Celsius. The samples were t</w:t>
      </w:r>
      <w:r w:rsidR="00F231ED">
        <w:rPr>
          <w:lang w:val="en-US"/>
        </w:rPr>
        <w:t>h</w:t>
      </w:r>
      <w:r>
        <w:rPr>
          <w:lang w:val="en-US"/>
        </w:rPr>
        <w:t xml:space="preserve">en sieved </w:t>
      </w:r>
      <w:r w:rsidR="00F231ED">
        <w:rPr>
          <w:lang w:val="en-US"/>
        </w:rPr>
        <w:t>for 15 min.</w:t>
      </w:r>
    </w:p>
    <w:p w14:paraId="4F7BCAB1" w14:textId="77777777" w:rsidR="00DD6FD8" w:rsidRDefault="00DD6FD8" w:rsidP="009954F4">
      <w:pPr>
        <w:rPr>
          <w:lang w:val="en-US"/>
        </w:rPr>
      </w:pPr>
    </w:p>
    <w:p w14:paraId="5204F584" w14:textId="77777777" w:rsidR="00DD6FD8" w:rsidRDefault="00DD6FD8" w:rsidP="00DD6FD8">
      <w:pPr>
        <w:spacing w:line="240" w:lineRule="auto"/>
        <w:rPr>
          <w:rFonts w:ascii="Times New Roman" w:eastAsia="Times New Roman" w:hAnsi="Times New Roman" w:cs="Times New Roman"/>
          <w:sz w:val="24"/>
          <w:szCs w:val="24"/>
        </w:rPr>
      </w:pPr>
      <w:r w:rsidRPr="001C7A2B">
        <w:rPr>
          <w:rFonts w:ascii="Times New Roman" w:eastAsia="Times New Roman" w:hAnsi="Times New Roman" w:cs="Times New Roman"/>
          <w:b/>
          <w:bCs/>
          <w:sz w:val="24"/>
          <w:szCs w:val="24"/>
        </w:rPr>
        <w:t>Analysis Methods</w:t>
      </w:r>
      <w:r w:rsidRPr="00542824">
        <w:rPr>
          <w:rFonts w:ascii="Times New Roman" w:eastAsia="Times New Roman" w:hAnsi="Times New Roman" w:cs="Times New Roman"/>
          <w:sz w:val="24"/>
          <w:szCs w:val="24"/>
        </w:rPr>
        <w:t xml:space="preserve"> </w:t>
      </w:r>
    </w:p>
    <w:p w14:paraId="46C1CFAA" w14:textId="66DC8C29" w:rsidR="00D73F95" w:rsidRDefault="00DD6FD8" w:rsidP="00DD6FD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were used to calculate summary statistics. Height and diameter values were converted into a single Height-Diameter ratio (HDR). This was done so that each seedling had a single value describing its size. </w:t>
      </w:r>
      <w:r w:rsidR="00C52A64">
        <w:rPr>
          <w:rFonts w:ascii="Times New Roman" w:eastAsia="Times New Roman" w:hAnsi="Times New Roman" w:cs="Times New Roman"/>
          <w:sz w:val="24"/>
          <w:szCs w:val="24"/>
        </w:rPr>
        <w:t>A higher HDR means that a seedling is becoming thinner and taller.</w:t>
      </w:r>
    </w:p>
    <w:p w14:paraId="6F0CFE88" w14:textId="77777777" w:rsidR="00D73F95" w:rsidRPr="00B91807" w:rsidRDefault="00D73F95" w:rsidP="00D73F95">
      <w:pPr>
        <w:spacing w:line="240" w:lineRule="auto"/>
        <w:rPr>
          <w:rFonts w:ascii="Cambria Math" w:eastAsia="Times New Roman" w:hAnsi="Cambria Math" w:cs="Times New Roman"/>
          <w:i/>
          <w:sz w:val="24"/>
          <w:szCs w:val="24"/>
        </w:rPr>
      </w:pPr>
      <m:oMathPara>
        <m:oMath>
          <m:r>
            <w:ins w:id="24" w:author="Quentin R McCalla" w:date="2024-10-29T10:31:00Z" w16du:dateUtc="2024-10-29T17:31:00Z">
              <w:rPr>
                <w:rFonts w:ascii="Cambria Math" w:eastAsia="Times New Roman" w:hAnsi="Cambria Math" w:cs="Times New Roman"/>
                <w:sz w:val="24"/>
                <w:szCs w:val="24"/>
              </w:rPr>
              <m:t>HDR=</m:t>
            </w:ins>
          </m:r>
          <m:f>
            <m:fPr>
              <m:ctrlPr>
                <w:ins w:id="25" w:author="Quentin R McCalla" w:date="2024-10-29T10:32:00Z" w16du:dateUtc="2024-10-29T17:32:00Z">
                  <w:rPr>
                    <w:rFonts w:ascii="Cambria Math" w:eastAsia="Times New Roman" w:hAnsi="Cambria Math" w:cs="Times New Roman"/>
                    <w:i/>
                    <w:sz w:val="24"/>
                    <w:szCs w:val="24"/>
                  </w:rPr>
                </w:ins>
              </m:ctrlPr>
            </m:fPr>
            <m:num>
              <m:r>
                <w:ins w:id="26" w:author="Quentin R McCalla" w:date="2024-10-29T10:33:00Z" w16du:dateUtc="2024-10-29T17:33:00Z">
                  <w:rPr>
                    <w:rFonts w:ascii="Cambria Math" w:eastAsia="Times New Roman" w:hAnsi="Cambria Math" w:cs="Times New Roman"/>
                    <w:sz w:val="24"/>
                    <w:szCs w:val="24"/>
                  </w:rPr>
                  <m:t>Height (cm)</m:t>
                </w:ins>
              </m:r>
            </m:num>
            <m:den>
              <m:r>
                <w:ins w:id="27" w:author="Quentin R McCalla" w:date="2024-10-29T10:33:00Z" w16du:dateUtc="2024-10-29T17:33:00Z">
                  <w:rPr>
                    <w:rFonts w:ascii="Cambria Math" w:eastAsia="Times New Roman" w:hAnsi="Cambria Math" w:cs="Times New Roman"/>
                    <w:sz w:val="24"/>
                    <w:szCs w:val="24"/>
                  </w:rPr>
                  <m:t>Diameter (cm)</m:t>
                </w:ins>
              </m:r>
            </m:den>
          </m:f>
        </m:oMath>
      </m:oMathPara>
    </w:p>
    <w:p w14:paraId="608DA236" w14:textId="77777777" w:rsidR="00D73F95" w:rsidRPr="00B91807" w:rsidRDefault="00D73F95" w:rsidP="00D73F95">
      <w:pPr>
        <w:spacing w:line="240" w:lineRule="auto"/>
        <w:jc w:val="center"/>
        <w:rPr>
          <w:rFonts w:ascii="Times New Roman" w:eastAsia="Times New Roman" w:hAnsi="Times New Roman" w:cs="Times New Roman"/>
          <w:iCs/>
          <w:sz w:val="24"/>
          <w:szCs w:val="24"/>
        </w:rPr>
      </w:pPr>
      <w:r>
        <w:rPr>
          <w:rFonts w:ascii="Cambria Math" w:eastAsia="Times New Roman" w:hAnsi="Cambria Math" w:cs="Times New Roman"/>
          <w:iCs/>
          <w:sz w:val="24"/>
          <w:szCs w:val="24"/>
        </w:rPr>
        <w:t>Equation 1.</w:t>
      </w:r>
    </w:p>
    <w:p w14:paraId="3FA23342" w14:textId="77777777" w:rsidR="00D73F95" w:rsidRDefault="00D73F95" w:rsidP="00DD6FD8">
      <w:pPr>
        <w:spacing w:line="240" w:lineRule="auto"/>
        <w:ind w:firstLine="720"/>
        <w:rPr>
          <w:rFonts w:ascii="Times New Roman" w:eastAsia="Times New Roman" w:hAnsi="Times New Roman" w:cs="Times New Roman"/>
          <w:sz w:val="24"/>
          <w:szCs w:val="24"/>
        </w:rPr>
      </w:pPr>
    </w:p>
    <w:p w14:paraId="234BB826" w14:textId="144895A9" w:rsidR="00DD6FD8" w:rsidRPr="00A60E93" w:rsidRDefault="00DD6FD8" w:rsidP="00DD6FD8">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density and seedling size were determined by subtracting the June 2024 values from the November 2023 values</w:t>
      </w:r>
    </w:p>
    <w:p w14:paraId="2AE45290" w14:textId="77777777" w:rsidR="00DD6FD8" w:rsidRPr="00A60E93" w:rsidRDefault="00DD6FD8" w:rsidP="00DD6FD8">
      <w:pPr>
        <w:spacing w:line="240" w:lineRule="auto"/>
        <w:ind w:firstLine="360"/>
        <w:rPr>
          <w:rFonts w:ascii="Times New Roman" w:eastAsia="Times New Roman" w:hAnsi="Times New Roman" w:cs="Times New Roman"/>
          <w:sz w:val="24"/>
          <w:szCs w:val="24"/>
        </w:rPr>
      </w:pPr>
      <w:r w:rsidRPr="00A60E93">
        <w:rPr>
          <w:rFonts w:ascii="Times New Roman" w:eastAsia="Times New Roman" w:hAnsi="Times New Roman" w:cs="Times New Roman"/>
          <w:sz w:val="24"/>
          <w:szCs w:val="24"/>
        </w:rPr>
        <w:t xml:space="preserve">To measure between significant changes between visit (Fall 2023, Spring 2024 and Fall 2024) and growth (mean height, diameter and HDR) an Analysis of Variance (ANOVA) was used to test for significant changes and then Tukey’s HSD test was used to test for significant changes between variables. A critical P-value of less than or equal to </w:t>
      </w:r>
      <w:r>
        <w:rPr>
          <w:rFonts w:ascii="Times New Roman" w:eastAsia="Times New Roman" w:hAnsi="Times New Roman" w:cs="Times New Roman"/>
          <w:sz w:val="24"/>
          <w:szCs w:val="24"/>
        </w:rPr>
        <w:t>0</w:t>
      </w:r>
      <w:r w:rsidRPr="00A60E93">
        <w:rPr>
          <w:rFonts w:ascii="Times New Roman" w:eastAsia="Times New Roman" w:hAnsi="Times New Roman" w:cs="Times New Roman"/>
          <w:sz w:val="24"/>
          <w:szCs w:val="24"/>
        </w:rPr>
        <w:t>.05 was used to test for significance.</w:t>
      </w:r>
    </w:p>
    <w:p w14:paraId="1440201A" w14:textId="77777777" w:rsidR="00DD6FD8" w:rsidRDefault="00DD6FD8" w:rsidP="00DD6FD8">
      <w:pPr>
        <w:spacing w:line="240" w:lineRule="auto"/>
        <w:ind w:firstLine="360"/>
        <w:rPr>
          <w:rFonts w:ascii="Times New Roman" w:eastAsia="Times New Roman" w:hAnsi="Times New Roman" w:cs="Times New Roman"/>
          <w:sz w:val="24"/>
          <w:szCs w:val="24"/>
        </w:rPr>
      </w:pPr>
      <w:commentRangeStart w:id="28"/>
      <w:r w:rsidRPr="00A60E93">
        <w:rPr>
          <w:rFonts w:ascii="Times New Roman" w:eastAsia="Times New Roman" w:hAnsi="Times New Roman" w:cs="Times New Roman"/>
          <w:sz w:val="24"/>
          <w:szCs w:val="24"/>
        </w:rPr>
        <w:t xml:space="preserve">To see if variables were significantly impacting seedling survival, a Spearman correlation test was used. Measured variable values were correlated to the change in seedling density. A critical P-value of less than or equal to </w:t>
      </w:r>
      <w:r>
        <w:rPr>
          <w:rFonts w:ascii="Times New Roman" w:eastAsia="Times New Roman" w:hAnsi="Times New Roman" w:cs="Times New Roman"/>
          <w:sz w:val="24"/>
          <w:szCs w:val="24"/>
        </w:rPr>
        <w:t>0</w:t>
      </w:r>
      <w:r w:rsidRPr="00A60E93">
        <w:rPr>
          <w:rFonts w:ascii="Times New Roman" w:eastAsia="Times New Roman" w:hAnsi="Times New Roman" w:cs="Times New Roman"/>
          <w:sz w:val="24"/>
          <w:szCs w:val="24"/>
        </w:rPr>
        <w:t>.05 was used to test for significance.</w:t>
      </w:r>
      <w:commentRangeEnd w:id="28"/>
      <w:r>
        <w:rPr>
          <w:rStyle w:val="CommentReference"/>
        </w:rPr>
        <w:commentReference w:id="28"/>
      </w:r>
    </w:p>
    <w:p w14:paraId="53F0A55E" w14:textId="77777777" w:rsidR="00DD6FD8" w:rsidRDefault="00DD6FD8" w:rsidP="009954F4">
      <w:pPr>
        <w:rPr>
          <w:lang w:val="en-US"/>
        </w:rPr>
      </w:pPr>
    </w:p>
    <w:p w14:paraId="14E3B6BA" w14:textId="77777777" w:rsidR="00140FC2" w:rsidRDefault="00140FC2" w:rsidP="009954F4">
      <w:pPr>
        <w:rPr>
          <w:lang w:val="en-US"/>
        </w:rPr>
      </w:pPr>
    </w:p>
    <w:p w14:paraId="6050C2F6" w14:textId="7B9DD237" w:rsidR="009954F4" w:rsidRDefault="009954F4" w:rsidP="009954F4">
      <w:pPr>
        <w:pStyle w:val="Heading3"/>
      </w:pPr>
      <w:r>
        <w:t>Dendrochronology</w:t>
      </w:r>
    </w:p>
    <w:p w14:paraId="17886B7D" w14:textId="676F1210" w:rsidR="00721FD3" w:rsidRPr="00721FD3" w:rsidRDefault="00721FD3" w:rsidP="002D5725">
      <w:pPr>
        <w:spacing w:line="240" w:lineRule="auto"/>
        <w:ind w:firstLine="72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To determine the age and growth of Fremont cottonwood trees, cores were collected October of 2023 at all three study sites. A variety of size classes</w:t>
      </w:r>
      <w:r>
        <w:rPr>
          <w:rFonts w:ascii="Times New Roman" w:eastAsia="Times New Roman" w:hAnsi="Times New Roman" w:cs="Times New Roman"/>
          <w:sz w:val="24"/>
          <w:szCs w:val="24"/>
        </w:rPr>
        <w:t xml:space="preserve"> of </w:t>
      </w:r>
      <w:r w:rsidR="00CB69F6">
        <w:rPr>
          <w:rFonts w:ascii="Times New Roman" w:eastAsia="Times New Roman" w:hAnsi="Times New Roman" w:cs="Times New Roman"/>
          <w:sz w:val="24"/>
          <w:szCs w:val="24"/>
        </w:rPr>
        <w:t xml:space="preserve">alive </w:t>
      </w:r>
      <w:r>
        <w:rPr>
          <w:rFonts w:ascii="Times New Roman" w:eastAsia="Times New Roman" w:hAnsi="Times New Roman" w:cs="Times New Roman"/>
          <w:sz w:val="24"/>
          <w:szCs w:val="24"/>
        </w:rPr>
        <w:t xml:space="preserve">Fremont cottonwoods </w:t>
      </w:r>
      <w:r w:rsidRPr="00721FD3">
        <w:rPr>
          <w:rFonts w:ascii="Times New Roman" w:eastAsia="Times New Roman" w:hAnsi="Times New Roman" w:cs="Times New Roman"/>
          <w:sz w:val="24"/>
          <w:szCs w:val="24"/>
        </w:rPr>
        <w:t>across the floodplain were selected for coring.</w:t>
      </w:r>
      <w:r w:rsidR="006D58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core was taken</w:t>
      </w:r>
      <w:r w:rsidRPr="00721FD3">
        <w:rPr>
          <w:rFonts w:ascii="Times New Roman" w:eastAsia="Times New Roman" w:hAnsi="Times New Roman" w:cs="Times New Roman"/>
          <w:sz w:val="24"/>
          <w:szCs w:val="24"/>
        </w:rPr>
        <w:t xml:space="preserve"> as low on the tree trunk as possible, at an angle perpendicular to the tree’s lean and aimed to be as close to the pith as possible. The borer was then drilled into the tree far enough to ensure that the pith had been passed. </w:t>
      </w:r>
    </w:p>
    <w:p w14:paraId="672CE1CF" w14:textId="61635D08" w:rsidR="00721FD3" w:rsidRPr="00721FD3" w:rsidRDefault="00721FD3" w:rsidP="00721FD3">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lastRenderedPageBreak/>
        <w:t xml:space="preserve">To prepare the cores for ring measurement, they were air dried </w:t>
      </w:r>
      <w:r w:rsidR="001968BE">
        <w:rPr>
          <w:rFonts w:ascii="Times New Roman" w:eastAsia="Times New Roman" w:hAnsi="Times New Roman" w:cs="Times New Roman"/>
          <w:sz w:val="24"/>
          <w:szCs w:val="24"/>
        </w:rPr>
        <w:t>and then mounted</w:t>
      </w:r>
      <w:r w:rsidRPr="00721FD3">
        <w:rPr>
          <w:rFonts w:ascii="Times New Roman" w:eastAsia="Times New Roman" w:hAnsi="Times New Roman" w:cs="Times New Roman"/>
          <w:sz w:val="24"/>
          <w:szCs w:val="24"/>
        </w:rPr>
        <w:t xml:space="preserve">. The cores were sanded with an electric sander, starting with 120 </w:t>
      </w:r>
      <w:proofErr w:type="gramStart"/>
      <w:r w:rsidRPr="00721FD3">
        <w:rPr>
          <w:rFonts w:ascii="Times New Roman" w:eastAsia="Times New Roman" w:hAnsi="Times New Roman" w:cs="Times New Roman"/>
          <w:sz w:val="24"/>
          <w:szCs w:val="24"/>
        </w:rPr>
        <w:t>grit</w:t>
      </w:r>
      <w:proofErr w:type="gramEnd"/>
      <w:r w:rsidRPr="00721FD3">
        <w:rPr>
          <w:rFonts w:ascii="Times New Roman" w:eastAsia="Times New Roman" w:hAnsi="Times New Roman" w:cs="Times New Roman"/>
          <w:sz w:val="24"/>
          <w:szCs w:val="24"/>
        </w:rPr>
        <w:t>, followed with 240 grit and 400 grit sandpaper. Cores were polished with 1200 grit sandpaper as needed at the dissecting microscope</w:t>
      </w:r>
      <w:commentRangeStart w:id="29"/>
      <w:r w:rsidRPr="00721FD3">
        <w:rPr>
          <w:rFonts w:ascii="Times New Roman" w:eastAsia="Times New Roman" w:hAnsi="Times New Roman" w:cs="Times New Roman"/>
          <w:sz w:val="24"/>
          <w:szCs w:val="24"/>
        </w:rPr>
        <w:t xml:space="preserve">. </w:t>
      </w:r>
      <w:commentRangeEnd w:id="29"/>
      <w:r w:rsidR="00CB69F6">
        <w:rPr>
          <w:rStyle w:val="CommentReference"/>
        </w:rPr>
        <w:commentReference w:id="29"/>
      </w:r>
    </w:p>
    <w:p w14:paraId="3FDFBA3C" w14:textId="6BCF3A7C" w:rsidR="00721FD3" w:rsidRPr="00721FD3" w:rsidRDefault="00721FD3" w:rsidP="00721FD3">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The cores were placed under a dissecting microscope and rings were </w:t>
      </w:r>
      <w:r w:rsidR="001968BE">
        <w:rPr>
          <w:rFonts w:ascii="Times New Roman" w:eastAsia="Times New Roman" w:hAnsi="Times New Roman" w:cs="Times New Roman"/>
          <w:sz w:val="24"/>
          <w:szCs w:val="24"/>
        </w:rPr>
        <w:t>counted</w:t>
      </w:r>
      <w:r w:rsidRPr="00721FD3">
        <w:rPr>
          <w:rFonts w:ascii="Times New Roman" w:eastAsia="Times New Roman" w:hAnsi="Times New Roman" w:cs="Times New Roman"/>
          <w:sz w:val="24"/>
          <w:szCs w:val="24"/>
        </w:rPr>
        <w:t>. For cores without a pith,</w:t>
      </w:r>
      <w:r w:rsidRPr="00721FD3">
        <w:rPr>
          <w:rFonts w:ascii="Times New Roman" w:hAnsi="Times New Roman" w:cs="Times New Roman"/>
          <w:color w:val="222222"/>
          <w:sz w:val="24"/>
          <w:szCs w:val="24"/>
          <w:shd w:val="clear" w:color="auto" w:fill="FFFFFF"/>
        </w:rPr>
        <w:t xml:space="preserve"> a concentric circle ruler was used to estimate position and determine the number of the few missing rings. </w:t>
      </w:r>
      <w:r w:rsidRPr="00721FD3">
        <w:rPr>
          <w:rFonts w:ascii="Times New Roman" w:eastAsia="Times New Roman" w:hAnsi="Times New Roman" w:cs="Times New Roman"/>
          <w:sz w:val="24"/>
          <w:szCs w:val="24"/>
        </w:rPr>
        <w:t xml:space="preserve">Ages of the innermost ring as well as the estimated pith date were recorded. For cores where a pith date could not be estimated, a minimum age was recorded. </w:t>
      </w:r>
    </w:p>
    <w:p w14:paraId="04F86931" w14:textId="2329E444" w:rsidR="00721FD3" w:rsidRPr="00721FD3" w:rsidRDefault="00721FD3" w:rsidP="00721FD3">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To measure the ring widths of each core, the cores had to be scanned and uploaded. Dated cores were placed on an electronic scanner</w:t>
      </w:r>
      <w:r w:rsidR="00AF520F">
        <w:rPr>
          <w:rFonts w:ascii="Times New Roman" w:eastAsia="Times New Roman" w:hAnsi="Times New Roman" w:cs="Times New Roman"/>
          <w:sz w:val="24"/>
          <w:szCs w:val="24"/>
        </w:rPr>
        <w:t xml:space="preserve"> and</w:t>
      </w:r>
      <w:r w:rsidRPr="00721FD3">
        <w:rPr>
          <w:rFonts w:ascii="Times New Roman" w:eastAsia="Times New Roman" w:hAnsi="Times New Roman" w:cs="Times New Roman"/>
          <w:sz w:val="24"/>
          <w:szCs w:val="24"/>
        </w:rPr>
        <w:t xml:space="preserve"> uploaded into </w:t>
      </w:r>
      <w:proofErr w:type="spellStart"/>
      <w:r w:rsidRPr="00721FD3">
        <w:rPr>
          <w:rFonts w:ascii="Times New Roman" w:eastAsia="Times New Roman" w:hAnsi="Times New Roman" w:cs="Times New Roman"/>
          <w:sz w:val="24"/>
          <w:szCs w:val="24"/>
        </w:rPr>
        <w:t>Cybis</w:t>
      </w:r>
      <w:proofErr w:type="spellEnd"/>
      <w:r w:rsidRPr="00721FD3">
        <w:rPr>
          <w:rFonts w:ascii="Times New Roman" w:eastAsia="Times New Roman" w:hAnsi="Times New Roman" w:cs="Times New Roman"/>
          <w:sz w:val="24"/>
          <w:szCs w:val="24"/>
        </w:rPr>
        <w:t xml:space="preserve"> </w:t>
      </w:r>
      <w:proofErr w:type="spellStart"/>
      <w:r w:rsidRPr="00721FD3">
        <w:rPr>
          <w:rFonts w:ascii="Times New Roman" w:eastAsia="Times New Roman" w:hAnsi="Times New Roman" w:cs="Times New Roman"/>
          <w:sz w:val="24"/>
          <w:szCs w:val="24"/>
        </w:rPr>
        <w:t>CooRecorder</w:t>
      </w:r>
      <w:proofErr w:type="spellEnd"/>
      <w:r w:rsidRPr="00721FD3">
        <w:rPr>
          <w:rFonts w:ascii="Times New Roman" w:eastAsia="Times New Roman" w:hAnsi="Times New Roman" w:cs="Times New Roman"/>
          <w:sz w:val="24"/>
          <w:szCs w:val="24"/>
        </w:rPr>
        <w:t xml:space="preserve"> software (</w:t>
      </w:r>
      <w:hyperlink r:id="rId9" w:history="1">
        <w:r w:rsidRPr="00721FD3">
          <w:rPr>
            <w:rStyle w:val="Hyperlink"/>
            <w:rFonts w:ascii="Times New Roman" w:eastAsia="Times New Roman" w:hAnsi="Times New Roman" w:cs="Times New Roman"/>
            <w:sz w:val="24"/>
            <w:szCs w:val="24"/>
          </w:rPr>
          <w:t>https://www.cybis.se/forfun/dendro/index.htm</w:t>
        </w:r>
      </w:hyperlink>
      <w:r w:rsidRPr="00721FD3">
        <w:rPr>
          <w:rFonts w:ascii="Times New Roman" w:eastAsia="Times New Roman" w:hAnsi="Times New Roman" w:cs="Times New Roman"/>
          <w:sz w:val="24"/>
          <w:szCs w:val="24"/>
        </w:rPr>
        <w:t xml:space="preserve">). Each ring was marked in the software so that the date could be verified, and ring widths measured. </w:t>
      </w:r>
    </w:p>
    <w:p w14:paraId="675CE7AB" w14:textId="77777777" w:rsidR="00721FD3" w:rsidRDefault="00721FD3" w:rsidP="00721FD3">
      <w:pPr>
        <w:ind w:left="360"/>
      </w:pPr>
    </w:p>
    <w:p w14:paraId="3BFFCAA6" w14:textId="77777777" w:rsidR="00721FD3" w:rsidRPr="00721FD3" w:rsidRDefault="00721FD3" w:rsidP="001968BE">
      <w:pPr>
        <w:spacing w:line="240" w:lineRule="auto"/>
        <w:rPr>
          <w:rFonts w:ascii="Times New Roman" w:eastAsia="Times New Roman" w:hAnsi="Times New Roman" w:cs="Times New Roman"/>
          <w:b/>
          <w:bCs/>
          <w:sz w:val="28"/>
          <w:szCs w:val="28"/>
        </w:rPr>
      </w:pPr>
      <w:r w:rsidRPr="00721FD3">
        <w:rPr>
          <w:rFonts w:ascii="Times New Roman" w:eastAsia="Times New Roman" w:hAnsi="Times New Roman" w:cs="Times New Roman"/>
          <w:b/>
          <w:bCs/>
          <w:sz w:val="28"/>
          <w:szCs w:val="28"/>
        </w:rPr>
        <w:t>Crossdating</w:t>
      </w:r>
    </w:p>
    <w:p w14:paraId="2731D942" w14:textId="6E624FBC" w:rsidR="00794EE5" w:rsidRDefault="00721FD3" w:rsidP="00794EE5">
      <w:pPr>
        <w:spacing w:line="240" w:lineRule="auto"/>
        <w:ind w:firstLine="72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 xml:space="preserve">Dated and scanned cores are saved as a .RWL file and uploaded into </w:t>
      </w:r>
      <w:proofErr w:type="spellStart"/>
      <w:r w:rsidRPr="00721FD3">
        <w:rPr>
          <w:rFonts w:ascii="Times New Roman" w:eastAsia="Times New Roman" w:hAnsi="Times New Roman" w:cs="Times New Roman"/>
          <w:sz w:val="24"/>
          <w:szCs w:val="24"/>
        </w:rPr>
        <w:t>Cdendro</w:t>
      </w:r>
      <w:proofErr w:type="spellEnd"/>
      <w:r w:rsidRPr="00721FD3">
        <w:rPr>
          <w:rFonts w:ascii="Times New Roman" w:eastAsia="Times New Roman" w:hAnsi="Times New Roman" w:cs="Times New Roman"/>
          <w:sz w:val="24"/>
          <w:szCs w:val="24"/>
        </w:rPr>
        <w:t>. Files were separated into 4 different sites: Upper Beasley, Lower Beasley, Childs and Sheep. All the cores (n=1</w:t>
      </w:r>
      <w:r w:rsidR="00794EE5">
        <w:rPr>
          <w:rFonts w:ascii="Times New Roman" w:eastAsia="Times New Roman" w:hAnsi="Times New Roman" w:cs="Times New Roman"/>
          <w:sz w:val="24"/>
          <w:szCs w:val="24"/>
        </w:rPr>
        <w:t>33</w:t>
      </w:r>
      <w:r w:rsidRPr="00721FD3">
        <w:rPr>
          <w:rFonts w:ascii="Times New Roman" w:eastAsia="Times New Roman" w:hAnsi="Times New Roman" w:cs="Times New Roman"/>
          <w:sz w:val="24"/>
          <w:szCs w:val="24"/>
        </w:rPr>
        <w:t xml:space="preserve">) were run through COFECHA </w:t>
      </w:r>
      <w:r w:rsidR="002B382B">
        <w:rPr>
          <w:rFonts w:ascii="Times New Roman" w:eastAsia="Times New Roman" w:hAnsi="Times New Roman" w:cs="Times New Roman"/>
          <w:sz w:val="24"/>
          <w:szCs w:val="24"/>
        </w:rPr>
        <w:t>and</w:t>
      </w:r>
      <w:r w:rsidRPr="00721FD3">
        <w:rPr>
          <w:rFonts w:ascii="Times New Roman" w:eastAsia="Times New Roman" w:hAnsi="Times New Roman" w:cs="Times New Roman"/>
          <w:sz w:val="24"/>
          <w:szCs w:val="24"/>
        </w:rPr>
        <w:t xml:space="preserve"> cores with a correlation coefficient of +0.3</w:t>
      </w:r>
      <w:r w:rsidR="00794EE5">
        <w:rPr>
          <w:rFonts w:ascii="Times New Roman" w:eastAsia="Times New Roman" w:hAnsi="Times New Roman" w:cs="Times New Roman"/>
          <w:sz w:val="24"/>
          <w:szCs w:val="24"/>
        </w:rPr>
        <w:t>0</w:t>
      </w:r>
      <w:r w:rsidRPr="00721FD3">
        <w:rPr>
          <w:rFonts w:ascii="Times New Roman" w:eastAsia="Times New Roman" w:hAnsi="Times New Roman" w:cs="Times New Roman"/>
          <w:sz w:val="24"/>
          <w:szCs w:val="24"/>
        </w:rPr>
        <w:t xml:space="preserve"> were </w:t>
      </w:r>
      <w:r w:rsidR="007336A7">
        <w:rPr>
          <w:rFonts w:ascii="Times New Roman" w:eastAsia="Times New Roman" w:hAnsi="Times New Roman" w:cs="Times New Roman"/>
          <w:sz w:val="24"/>
          <w:szCs w:val="24"/>
        </w:rPr>
        <w:t>separated</w:t>
      </w:r>
      <w:r w:rsidRPr="00721FD3">
        <w:rPr>
          <w:rFonts w:ascii="Times New Roman" w:eastAsia="Times New Roman" w:hAnsi="Times New Roman" w:cs="Times New Roman"/>
          <w:sz w:val="24"/>
          <w:szCs w:val="24"/>
        </w:rPr>
        <w:t xml:space="preserve">. </w:t>
      </w:r>
      <w:r w:rsidR="00794EE5">
        <w:rPr>
          <w:rFonts w:ascii="Times New Roman" w:eastAsia="Times New Roman" w:hAnsi="Times New Roman" w:cs="Times New Roman"/>
          <w:sz w:val="24"/>
          <w:szCs w:val="24"/>
        </w:rPr>
        <w:t xml:space="preserve">This separated series (n=39) was then ran through COFECHA to check for any dating issues. </w:t>
      </w:r>
      <w:r w:rsidR="00794EE5" w:rsidRPr="00721FD3">
        <w:rPr>
          <w:rFonts w:ascii="Times New Roman" w:eastAsia="Times New Roman" w:hAnsi="Times New Roman" w:cs="Times New Roman"/>
          <w:sz w:val="24"/>
          <w:szCs w:val="24"/>
        </w:rPr>
        <w:t xml:space="preserve">The </w:t>
      </w:r>
      <w:proofErr w:type="spellStart"/>
      <w:r w:rsidR="00794EE5" w:rsidRPr="00721FD3">
        <w:rPr>
          <w:rFonts w:ascii="Times New Roman" w:eastAsia="Times New Roman" w:hAnsi="Times New Roman" w:cs="Times New Roman"/>
          <w:sz w:val="24"/>
          <w:szCs w:val="24"/>
        </w:rPr>
        <w:t>dplR</w:t>
      </w:r>
      <w:proofErr w:type="spellEnd"/>
      <w:r w:rsidR="00794EE5" w:rsidRPr="00721FD3">
        <w:rPr>
          <w:rFonts w:ascii="Times New Roman" w:eastAsia="Times New Roman" w:hAnsi="Times New Roman" w:cs="Times New Roman"/>
          <w:sz w:val="24"/>
          <w:szCs w:val="24"/>
        </w:rPr>
        <w:t xml:space="preserve"> package created by Dr. Andy Bunn was used </w:t>
      </w:r>
      <w:r w:rsidR="00794EE5" w:rsidRPr="00721FD3">
        <w:rPr>
          <w:rFonts w:ascii="Times New Roman" w:eastAsia="Times New Roman" w:hAnsi="Times New Roman" w:cs="Times New Roman"/>
          <w:sz w:val="24"/>
          <w:szCs w:val="24"/>
        </w:rPr>
        <w:fldChar w:fldCharType="begin"/>
      </w:r>
      <w:r w:rsidR="00794EE5">
        <w:rPr>
          <w:rFonts w:ascii="Times New Roman" w:eastAsia="Times New Roman" w:hAnsi="Times New Roman" w:cs="Times New Roman"/>
          <w:sz w:val="24"/>
          <w:szCs w:val="24"/>
        </w:rPr>
        <w:instrText xml:space="preserve"> ADDIN ZOTERO_ITEM CSL_CITATION {"citationID":"HAGHol0D","properties":{"formattedCitation":"(Bunn, 2010)","plainCitation":"(Bunn, 2010)","noteIndex":0},"citationItems":[{"id":49,"uris":["http://zotero.org/users/local/yyBX3i8n/items/9DEAW8GT"],"itemData":{"id":49,"type":"article-journal","container-title":"Dendrochronologia","DOI":"10.1016/j.dendro.2009.12.001","ISSN":"11257865","issue":"4","journalAbbreviation":"Dendrochronologia","language":"en","license":"https://www.elsevier.com/tdm/userlicense/1.0/","page":"251-258","source":"DOI.org (Crossref)","title":"Statistical and visual crossdating in R using the dplR library","volume":"28","author":[{"family":"Bunn","given":"Andrew G."}],"issued":{"date-parts":[["2010",1]]}}}],"schema":"https://github.com/citation-style-language/schema/raw/master/csl-citation.json"} </w:instrText>
      </w:r>
      <w:r w:rsidR="00794EE5" w:rsidRPr="00721FD3">
        <w:rPr>
          <w:rFonts w:ascii="Times New Roman" w:eastAsia="Times New Roman" w:hAnsi="Times New Roman" w:cs="Times New Roman"/>
          <w:sz w:val="24"/>
          <w:szCs w:val="24"/>
        </w:rPr>
        <w:fldChar w:fldCharType="separate"/>
      </w:r>
      <w:r w:rsidR="00833CD9" w:rsidRPr="00833CD9">
        <w:rPr>
          <w:rFonts w:ascii="Times New Roman" w:hAnsi="Times New Roman" w:cs="Times New Roman"/>
          <w:sz w:val="24"/>
        </w:rPr>
        <w:t>(Bunn, 2010)</w:t>
      </w:r>
      <w:r w:rsidR="00794EE5" w:rsidRPr="00721FD3">
        <w:rPr>
          <w:rFonts w:ascii="Times New Roman" w:eastAsia="Times New Roman" w:hAnsi="Times New Roman" w:cs="Times New Roman"/>
          <w:sz w:val="24"/>
          <w:szCs w:val="24"/>
        </w:rPr>
        <w:fldChar w:fldCharType="end"/>
      </w:r>
      <w:r w:rsidR="00794EE5">
        <w:rPr>
          <w:rFonts w:ascii="Times New Roman" w:eastAsia="Times New Roman" w:hAnsi="Times New Roman" w:cs="Times New Roman"/>
          <w:sz w:val="24"/>
          <w:szCs w:val="24"/>
        </w:rPr>
        <w:t xml:space="preserve"> to</w:t>
      </w:r>
      <w:r w:rsidR="00794EE5" w:rsidRPr="00721FD3">
        <w:rPr>
          <w:rFonts w:ascii="Times New Roman" w:eastAsia="Times New Roman" w:hAnsi="Times New Roman" w:cs="Times New Roman"/>
          <w:sz w:val="24"/>
          <w:szCs w:val="24"/>
        </w:rPr>
        <w:t xml:space="preserve"> </w:t>
      </w:r>
      <w:r w:rsidR="00794EE5">
        <w:rPr>
          <w:rFonts w:ascii="Times New Roman" w:eastAsia="Times New Roman" w:hAnsi="Times New Roman" w:cs="Times New Roman"/>
          <w:sz w:val="24"/>
          <w:szCs w:val="24"/>
        </w:rPr>
        <w:t>create</w:t>
      </w:r>
      <w:r w:rsidR="00794EE5" w:rsidRPr="00721FD3">
        <w:rPr>
          <w:rFonts w:ascii="Times New Roman" w:eastAsia="Times New Roman" w:hAnsi="Times New Roman" w:cs="Times New Roman"/>
          <w:sz w:val="24"/>
          <w:szCs w:val="24"/>
        </w:rPr>
        <w:t xml:space="preserve"> Ring Width Indices (RWI) </w:t>
      </w:r>
      <w:r w:rsidR="00794EE5">
        <w:rPr>
          <w:rFonts w:ascii="Times New Roman" w:eastAsia="Times New Roman" w:hAnsi="Times New Roman" w:cs="Times New Roman"/>
          <w:sz w:val="24"/>
          <w:szCs w:val="24"/>
        </w:rPr>
        <w:t>and</w:t>
      </w:r>
      <w:r w:rsidR="00794EE5" w:rsidRPr="00721FD3">
        <w:rPr>
          <w:rFonts w:ascii="Times New Roman" w:eastAsia="Times New Roman" w:hAnsi="Times New Roman" w:cs="Times New Roman"/>
          <w:sz w:val="24"/>
          <w:szCs w:val="24"/>
        </w:rPr>
        <w:t xml:space="preserve"> Basal Area Increment </w:t>
      </w:r>
      <w:r w:rsidR="00794EE5">
        <w:rPr>
          <w:rFonts w:ascii="Times New Roman" w:eastAsia="Times New Roman" w:hAnsi="Times New Roman" w:cs="Times New Roman"/>
          <w:sz w:val="24"/>
          <w:szCs w:val="24"/>
        </w:rPr>
        <w:t>(BAI) for</w:t>
      </w:r>
      <w:r w:rsidR="00794EE5" w:rsidRPr="00721FD3">
        <w:rPr>
          <w:rFonts w:ascii="Times New Roman" w:eastAsia="Times New Roman" w:hAnsi="Times New Roman" w:cs="Times New Roman"/>
          <w:sz w:val="24"/>
          <w:szCs w:val="24"/>
        </w:rPr>
        <w:t xml:space="preserve"> the </w:t>
      </w:r>
      <w:r w:rsidR="00794EE5">
        <w:rPr>
          <w:rFonts w:ascii="Times New Roman" w:eastAsia="Times New Roman" w:hAnsi="Times New Roman" w:cs="Times New Roman"/>
          <w:sz w:val="24"/>
          <w:szCs w:val="24"/>
        </w:rPr>
        <w:t>crossdated series</w:t>
      </w:r>
      <w:r w:rsidR="00794EE5">
        <w:rPr>
          <w:rFonts w:ascii="Times New Roman" w:eastAsia="Times New Roman" w:hAnsi="Times New Roman" w:cs="Times New Roman"/>
          <w:sz w:val="24"/>
          <w:szCs w:val="24"/>
        </w:rPr>
        <w:t xml:space="preserve"> to then be compared to climate variables</w:t>
      </w:r>
      <w:r w:rsidR="00794EE5">
        <w:rPr>
          <w:rFonts w:ascii="Times New Roman" w:eastAsia="Times New Roman" w:hAnsi="Times New Roman" w:cs="Times New Roman"/>
          <w:sz w:val="24"/>
          <w:szCs w:val="24"/>
        </w:rPr>
        <w:t>.</w:t>
      </w:r>
    </w:p>
    <w:p w14:paraId="44ECA1A3" w14:textId="3E688794" w:rsidR="00721FD3" w:rsidRPr="00721FD3" w:rsidRDefault="00721FD3" w:rsidP="00120AEE">
      <w:pPr>
        <w:spacing w:line="240" w:lineRule="auto"/>
        <w:ind w:firstLine="360"/>
        <w:jc w:val="both"/>
        <w:rPr>
          <w:rFonts w:ascii="Times New Roman" w:eastAsia="Times New Roman" w:hAnsi="Times New Roman" w:cs="Times New Roman"/>
          <w:sz w:val="24"/>
          <w:szCs w:val="24"/>
        </w:rPr>
      </w:pPr>
    </w:p>
    <w:p w14:paraId="421E3862" w14:textId="77777777" w:rsidR="00794EE5" w:rsidRDefault="00794EE5" w:rsidP="00794EE5">
      <w:pPr>
        <w:spacing w:line="240" w:lineRule="auto"/>
        <w:ind w:firstLine="360"/>
        <w:rPr>
          <w:rFonts w:ascii="Times New Roman" w:eastAsia="Times New Roman" w:hAnsi="Times New Roman" w:cs="Times New Roman"/>
          <w:sz w:val="24"/>
          <w:szCs w:val="24"/>
        </w:rPr>
      </w:pPr>
    </w:p>
    <w:p w14:paraId="578EAC75" w14:textId="683B7502" w:rsidR="008C4730" w:rsidRDefault="008C4730" w:rsidP="008C4730">
      <w:pPr>
        <w:spacing w:line="240" w:lineRule="auto"/>
        <w:rPr>
          <w:rFonts w:ascii="Times New Roman" w:eastAsia="Times New Roman" w:hAnsi="Times New Roman" w:cs="Times New Roman"/>
          <w:sz w:val="24"/>
          <w:szCs w:val="24"/>
        </w:rPr>
      </w:pPr>
      <w:r w:rsidRPr="00883070">
        <w:rPr>
          <w:rFonts w:ascii="Times New Roman" w:eastAsia="Times New Roman" w:hAnsi="Times New Roman" w:cs="Times New Roman"/>
          <w:sz w:val="24"/>
          <w:szCs w:val="24"/>
        </w:rPr>
        <w:t>Correlation to climate</w:t>
      </w:r>
    </w:p>
    <w:p w14:paraId="79173075" w14:textId="792B17E4" w:rsidR="008C4730" w:rsidRPr="001C7A2B" w:rsidRDefault="00AE7F5E" w:rsidP="00AE7F5E">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Four</w:t>
      </w:r>
      <w:r w:rsidR="008C4730" w:rsidRPr="00CF1901">
        <w:rPr>
          <w:rFonts w:ascii="Times New Roman" w:eastAsia="Times New Roman" w:hAnsi="Times New Roman" w:cs="Times New Roman"/>
          <w:sz w:val="24"/>
          <w:szCs w:val="24"/>
        </w:rPr>
        <w:t xml:space="preserve"> climate variables were used to run a response function analysis and a correlation analysis on </w:t>
      </w:r>
      <w:r w:rsidR="00A60F24">
        <w:rPr>
          <w:rFonts w:ascii="Times New Roman" w:eastAsia="Times New Roman" w:hAnsi="Times New Roman" w:cs="Times New Roman"/>
          <w:sz w:val="24"/>
          <w:szCs w:val="24"/>
        </w:rPr>
        <w:t xml:space="preserve">the </w:t>
      </w:r>
      <w:r w:rsidR="008C4730" w:rsidRPr="00CF1901">
        <w:rPr>
          <w:rFonts w:ascii="Times New Roman" w:eastAsia="Times New Roman" w:hAnsi="Times New Roman" w:cs="Times New Roman"/>
          <w:sz w:val="24"/>
          <w:szCs w:val="24"/>
        </w:rPr>
        <w:t xml:space="preserve">chronologies. </w:t>
      </w:r>
      <w:r w:rsidR="00A60F24">
        <w:rPr>
          <w:rFonts w:ascii="Times New Roman" w:eastAsia="Times New Roman" w:hAnsi="Times New Roman" w:cs="Times New Roman"/>
          <w:sz w:val="24"/>
          <w:szCs w:val="24"/>
        </w:rPr>
        <w:t>Mean monthly values for: a</w:t>
      </w:r>
      <w:r w:rsidR="008C4730" w:rsidRPr="00CF1901">
        <w:rPr>
          <w:rFonts w:ascii="Times New Roman" w:eastAsia="Times New Roman" w:hAnsi="Times New Roman" w:cs="Times New Roman"/>
          <w:sz w:val="24"/>
          <w:szCs w:val="24"/>
        </w:rPr>
        <w:t xml:space="preserve">verage temperature, </w:t>
      </w:r>
      <w:r w:rsidR="00A60F24">
        <w:rPr>
          <w:rFonts w:ascii="Times New Roman" w:eastAsia="Times New Roman" w:hAnsi="Times New Roman" w:cs="Times New Roman"/>
          <w:sz w:val="24"/>
          <w:szCs w:val="24"/>
        </w:rPr>
        <w:t>p</w:t>
      </w:r>
      <w:r w:rsidR="008C4730" w:rsidRPr="00CF1901">
        <w:rPr>
          <w:rFonts w:ascii="Times New Roman" w:eastAsia="Times New Roman" w:hAnsi="Times New Roman" w:cs="Times New Roman"/>
          <w:sz w:val="24"/>
          <w:szCs w:val="24"/>
        </w:rPr>
        <w:t xml:space="preserve">recipitation, and </w:t>
      </w:r>
      <w:r w:rsidR="00376AD5">
        <w:rPr>
          <w:rFonts w:ascii="Times New Roman" w:eastAsia="Times New Roman" w:hAnsi="Times New Roman" w:cs="Times New Roman"/>
          <w:sz w:val="24"/>
          <w:szCs w:val="24"/>
        </w:rPr>
        <w:t>Palmer Drought Severity Index (</w:t>
      </w:r>
      <w:r w:rsidR="008C4730" w:rsidRPr="00CF1901">
        <w:rPr>
          <w:rFonts w:ascii="Times New Roman" w:eastAsia="Times New Roman" w:hAnsi="Times New Roman" w:cs="Times New Roman"/>
          <w:sz w:val="24"/>
          <w:szCs w:val="24"/>
        </w:rPr>
        <w:t>PDSI</w:t>
      </w:r>
      <w:r w:rsidR="00376AD5">
        <w:rPr>
          <w:rFonts w:ascii="Times New Roman" w:eastAsia="Times New Roman" w:hAnsi="Times New Roman" w:cs="Times New Roman"/>
          <w:sz w:val="24"/>
          <w:szCs w:val="24"/>
        </w:rPr>
        <w:t>)</w:t>
      </w:r>
      <w:r w:rsidR="008C4730" w:rsidRPr="00CF1901">
        <w:rPr>
          <w:rFonts w:ascii="Times New Roman" w:eastAsia="Times New Roman" w:hAnsi="Times New Roman" w:cs="Times New Roman"/>
          <w:sz w:val="24"/>
          <w:szCs w:val="24"/>
        </w:rPr>
        <w:t xml:space="preserve"> were downloaded from the NOAA climate monitoring website (</w:t>
      </w:r>
      <w:hyperlink r:id="rId10" w:history="1">
        <w:r w:rsidR="008C4730" w:rsidRPr="006A49F7">
          <w:rPr>
            <w:rStyle w:val="Hyperlink"/>
            <w:rFonts w:ascii="Times New Roman" w:eastAsia="Times New Roman" w:hAnsi="Times New Roman" w:cs="Times New Roman"/>
            <w:sz w:val="18"/>
            <w:szCs w:val="18"/>
          </w:rPr>
          <w:t>https://www.ncei.noaa.gov/access/monitoring/climate-at-a-glance/county/time-series/AZ-025/tmin/1/0/1993-2023?base_prd=true&amp;begbaseyear=1901&amp;endbaseyear=2000</w:t>
        </w:r>
      </w:hyperlink>
      <w:r w:rsidR="008C4730" w:rsidRPr="00CF1901">
        <w:rPr>
          <w:rFonts w:ascii="Times New Roman" w:eastAsia="Times New Roman" w:hAnsi="Times New Roman" w:cs="Times New Roman"/>
          <w:sz w:val="24"/>
          <w:szCs w:val="24"/>
        </w:rPr>
        <w:t>)</w:t>
      </w:r>
      <w:r w:rsidR="00A60F24">
        <w:rPr>
          <w:rFonts w:ascii="Times New Roman" w:eastAsia="Times New Roman" w:hAnsi="Times New Roman" w:cs="Times New Roman"/>
          <w:sz w:val="24"/>
          <w:szCs w:val="24"/>
        </w:rPr>
        <w:t xml:space="preserve"> from 1993 to 2023 for Yavapai County, Arizona</w:t>
      </w:r>
      <w:r w:rsidR="008C4730" w:rsidRPr="00CF19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Mean</w:t>
      </w:r>
      <w:r w:rsidR="008C4730" w:rsidRPr="001C7A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monthly</w:t>
      </w:r>
      <w:r w:rsidR="008C4730">
        <w:rPr>
          <w:rFonts w:ascii="Times New Roman" w:eastAsia="Times New Roman" w:hAnsi="Times New Roman" w:cs="Times New Roman"/>
          <w:sz w:val="24"/>
          <w:szCs w:val="24"/>
        </w:rPr>
        <w:t xml:space="preserve"> </w:t>
      </w:r>
      <w:r w:rsidR="008C4730" w:rsidRPr="001C7A2B">
        <w:rPr>
          <w:rFonts w:ascii="Times New Roman" w:eastAsia="Times New Roman" w:hAnsi="Times New Roman" w:cs="Times New Roman"/>
          <w:sz w:val="24"/>
          <w:szCs w:val="24"/>
        </w:rPr>
        <w:t xml:space="preserve">flow </w:t>
      </w:r>
      <w:r>
        <w:rPr>
          <w:rFonts w:ascii="Times New Roman" w:eastAsia="Times New Roman" w:hAnsi="Times New Roman" w:cs="Times New Roman"/>
          <w:sz w:val="24"/>
          <w:szCs w:val="24"/>
        </w:rPr>
        <w:t>was</w:t>
      </w:r>
      <w:r w:rsidR="008C4730" w:rsidRPr="001C7A2B">
        <w:rPr>
          <w:rFonts w:ascii="Times New Roman" w:eastAsia="Times New Roman" w:hAnsi="Times New Roman" w:cs="Times New Roman"/>
          <w:sz w:val="24"/>
          <w:szCs w:val="24"/>
        </w:rPr>
        <w:t xml:space="preserve"> gathered from the Verde River near Camp Verde </w:t>
      </w:r>
      <w:r w:rsidR="008C4730" w:rsidRPr="001C7A2B">
        <w:rPr>
          <w:rFonts w:ascii="Times New Roman" w:hAnsi="Times New Roman" w:cs="Times New Roman"/>
          <w:sz w:val="24"/>
          <w:szCs w:val="24"/>
        </w:rPr>
        <w:t>(09506000) USGS gauge from 1988-2023. I used data exported from the USGS National Water Information System.  I chose this location as it is located near the Wild and Scenic portion of the river and had the longest continuous discharge record</w:t>
      </w:r>
      <w:r w:rsidR="002028D3">
        <w:rPr>
          <w:rFonts w:ascii="Times New Roman" w:hAnsi="Times New Roman" w:cs="Times New Roman"/>
          <w:sz w:val="24"/>
          <w:szCs w:val="24"/>
        </w:rPr>
        <w:t xml:space="preserve"> (1988 to current)</w:t>
      </w:r>
      <w:r w:rsidR="008C4730" w:rsidRPr="001C7A2B">
        <w:rPr>
          <w:rFonts w:ascii="Times New Roman" w:hAnsi="Times New Roman" w:cs="Times New Roman"/>
          <w:sz w:val="24"/>
          <w:szCs w:val="24"/>
        </w:rPr>
        <w:t xml:space="preserve">. </w:t>
      </w:r>
    </w:p>
    <w:p w14:paraId="09AAFF3B" w14:textId="77777777" w:rsidR="008C4730" w:rsidRDefault="008C4730" w:rsidP="008C4730">
      <w:pPr>
        <w:spacing w:line="240" w:lineRule="auto"/>
        <w:rPr>
          <w:rFonts w:ascii="Times New Roman" w:eastAsia="Times New Roman" w:hAnsi="Times New Roman" w:cs="Times New Roman"/>
          <w:sz w:val="24"/>
          <w:szCs w:val="24"/>
        </w:rPr>
      </w:pPr>
    </w:p>
    <w:p w14:paraId="000E1E54" w14:textId="77777777" w:rsidR="008C4730" w:rsidRDefault="008C4730" w:rsidP="008C4730">
      <w:pPr>
        <w:spacing w:line="240" w:lineRule="auto"/>
        <w:rPr>
          <w:rFonts w:ascii="Times New Roman" w:eastAsia="Times New Roman" w:hAnsi="Times New Roman" w:cs="Times New Roman"/>
          <w:sz w:val="24"/>
          <w:szCs w:val="24"/>
        </w:rPr>
      </w:pPr>
      <w:commentRangeStart w:id="30"/>
      <w:r>
        <w:rPr>
          <w:rFonts w:ascii="Times New Roman" w:eastAsia="Times New Roman" w:hAnsi="Times New Roman" w:cs="Times New Roman"/>
          <w:sz w:val="24"/>
          <w:szCs w:val="24"/>
        </w:rPr>
        <w:t>Response Function Analysis</w:t>
      </w:r>
      <w:commentRangeEnd w:id="30"/>
      <w:r>
        <w:rPr>
          <w:rStyle w:val="CommentReference"/>
        </w:rPr>
        <w:commentReference w:id="30"/>
      </w:r>
    </w:p>
    <w:p w14:paraId="6366B64F" w14:textId="46DE4380" w:rsidR="00794EE5" w:rsidRDefault="008C4730" w:rsidP="00A60F24">
      <w:p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function analysis is used to help determine relationships between climate variables and tree growth. They differ from simple correlations in that they address the autocorrelation that is usually prevalent in both climate and tree growth data. Response functions and their results are more robust than correlations. </w:t>
      </w:r>
      <w:r w:rsidRPr="0035777B">
        <w:rPr>
          <w:rFonts w:ascii="Times New Roman" w:eastAsia="Times New Roman" w:hAnsi="Times New Roman" w:cs="Times New Roman"/>
          <w:sz w:val="24"/>
          <w:szCs w:val="24"/>
        </w:rPr>
        <w:t xml:space="preserve">Using the </w:t>
      </w:r>
      <w:commentRangeStart w:id="31"/>
      <w:proofErr w:type="spellStart"/>
      <w:r w:rsidRPr="0035777B">
        <w:rPr>
          <w:rFonts w:ascii="Times New Roman" w:eastAsia="Times New Roman" w:hAnsi="Times New Roman" w:cs="Times New Roman"/>
          <w:sz w:val="24"/>
          <w:szCs w:val="24"/>
        </w:rPr>
        <w:t>Treeclim</w:t>
      </w:r>
      <w:proofErr w:type="spellEnd"/>
      <w:r w:rsidRPr="0035777B">
        <w:rPr>
          <w:rFonts w:ascii="Times New Roman" w:eastAsia="Times New Roman" w:hAnsi="Times New Roman" w:cs="Times New Roman"/>
          <w:sz w:val="24"/>
          <w:szCs w:val="24"/>
        </w:rPr>
        <w:t xml:space="preserve"> </w:t>
      </w:r>
      <w:commentRangeEnd w:id="31"/>
      <w:r>
        <w:rPr>
          <w:rStyle w:val="CommentReference"/>
        </w:rPr>
        <w:commentReference w:id="31"/>
      </w:r>
      <w:r w:rsidRPr="0035777B">
        <w:rPr>
          <w:rFonts w:ascii="Times New Roman" w:eastAsia="Times New Roman" w:hAnsi="Times New Roman" w:cs="Times New Roman"/>
          <w:sz w:val="24"/>
          <w:szCs w:val="24"/>
        </w:rPr>
        <w:t>package in 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sidR="009412CC">
        <w:rPr>
          <w:rFonts w:ascii="Times New Roman" w:eastAsia="Times New Roman" w:hAnsi="Times New Roman" w:cs="Times New Roman"/>
          <w:sz w:val="24"/>
          <w:szCs w:val="24"/>
        </w:rPr>
        <w:instrText xml:space="preserve"> ADDIN ZOTERO_ITEM CSL_CITATION {"citationID":"0JhktPNB","properties":{"formattedCitation":"(Zang &amp; Biondi, 2015)","plainCitation":"(Zang &amp; Biondi, 2015)","noteIndex":0},"citationItems":[{"id":47,"uris":["http://zotero.org/users/local/yyBX3i8n/items/7RH2Z7TZ"],"itemData":{"id":47,"type":"article-journal","abstract":"The R package treeclim helps perform numerical calibration of proxy‐climate relationships, with an emphasis on tree‐ring chronologies. The package provides a unified, fast, and public‐domain compilation of established methods while adding novel functionality not implemented in other software. treeclim includes static and moving bootstrapped response and correlation functions, seasonal correlation analysis, a test for spurious temporal changes in proxy‐climate relations, and the evaluation of reconstruction skills. The stationary bootstrap method has been incorporated into the program as a ‘blocks of blocks’ resampling scheme. Applications of treeclim include the calibration of proxy timeseries used in paleoclimatology, forest ecology, and environmental monitoring.","container-title":"Ecography","DOI":"10.1111/ecog.01335","ISSN":"0906-7590, 1600-0587","issue":"4","journalAbbreviation":"Ecography","language":"en","page":"431-436","source":"DOI.org (Crossref)","title":"treeclim: an R package for the numerical calibration of proxy‐climate relationships","title-short":"treeclim","volume":"38","author":[{"family":"Zang","given":"Christian"},{"family":"Biondi","given":"Franco"}],"issued":{"date-parts":[["2015",4]]}}}],"schema":"https://github.com/citation-style-language/schema/raw/master/csl-citation.json"} </w:instrText>
      </w:r>
      <w:r>
        <w:rPr>
          <w:rFonts w:ascii="Times New Roman" w:eastAsia="Times New Roman" w:hAnsi="Times New Roman" w:cs="Times New Roman"/>
          <w:sz w:val="24"/>
          <w:szCs w:val="24"/>
        </w:rPr>
        <w:fldChar w:fldCharType="separate"/>
      </w:r>
      <w:r w:rsidR="00833CD9" w:rsidRPr="00833CD9">
        <w:rPr>
          <w:rFonts w:ascii="Times New Roman" w:hAnsi="Times New Roman" w:cs="Times New Roman"/>
          <w:sz w:val="24"/>
        </w:rPr>
        <w:t>(Zang &amp; Biondi, 2015)</w:t>
      </w:r>
      <w:r>
        <w:rPr>
          <w:rFonts w:ascii="Times New Roman" w:eastAsia="Times New Roman" w:hAnsi="Times New Roman" w:cs="Times New Roman"/>
          <w:sz w:val="24"/>
          <w:szCs w:val="24"/>
        </w:rPr>
        <w:fldChar w:fldCharType="end"/>
      </w:r>
      <w:r w:rsidRPr="0035777B">
        <w:rPr>
          <w:rFonts w:ascii="Times New Roman" w:eastAsia="Times New Roman" w:hAnsi="Times New Roman" w:cs="Times New Roman"/>
          <w:sz w:val="24"/>
          <w:szCs w:val="24"/>
        </w:rPr>
        <w:t xml:space="preserve"> I </w:t>
      </w:r>
      <w:r w:rsidR="006D580D">
        <w:rPr>
          <w:rFonts w:ascii="Times New Roman" w:eastAsia="Times New Roman" w:hAnsi="Times New Roman" w:cs="Times New Roman"/>
          <w:sz w:val="24"/>
          <w:szCs w:val="24"/>
        </w:rPr>
        <w:t>tested</w:t>
      </w:r>
      <w:r w:rsidRPr="0035777B">
        <w:rPr>
          <w:rFonts w:ascii="Times New Roman" w:eastAsia="Times New Roman" w:hAnsi="Times New Roman" w:cs="Times New Roman"/>
          <w:sz w:val="24"/>
          <w:szCs w:val="24"/>
        </w:rPr>
        <w:t xml:space="preserve"> my chronologies to </w:t>
      </w:r>
      <w:r w:rsidR="006A0B3D">
        <w:rPr>
          <w:rFonts w:ascii="Times New Roman" w:eastAsia="Times New Roman" w:hAnsi="Times New Roman" w:cs="Times New Roman"/>
          <w:sz w:val="24"/>
          <w:szCs w:val="24"/>
        </w:rPr>
        <w:t>the 4</w:t>
      </w:r>
      <w:r>
        <w:rPr>
          <w:rFonts w:ascii="Times New Roman" w:eastAsia="Times New Roman" w:hAnsi="Times New Roman" w:cs="Times New Roman"/>
          <w:sz w:val="24"/>
          <w:szCs w:val="24"/>
        </w:rPr>
        <w:t xml:space="preserve"> </w:t>
      </w:r>
      <w:r w:rsidRPr="0035777B">
        <w:rPr>
          <w:rFonts w:ascii="Times New Roman" w:eastAsia="Times New Roman" w:hAnsi="Times New Roman" w:cs="Times New Roman"/>
          <w:sz w:val="24"/>
          <w:szCs w:val="24"/>
        </w:rPr>
        <w:t>climate variables</w:t>
      </w:r>
      <w:r w:rsidR="006D58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5777B">
        <w:rPr>
          <w:rFonts w:ascii="Times New Roman" w:eastAsia="Times New Roman" w:hAnsi="Times New Roman" w:cs="Times New Roman"/>
          <w:sz w:val="24"/>
          <w:szCs w:val="24"/>
        </w:rPr>
        <w:t xml:space="preserve">A critical P-value of less than or equal to </w:t>
      </w:r>
      <w:r>
        <w:rPr>
          <w:rFonts w:ascii="Times New Roman" w:eastAsia="Times New Roman" w:hAnsi="Times New Roman" w:cs="Times New Roman"/>
          <w:sz w:val="24"/>
          <w:szCs w:val="24"/>
        </w:rPr>
        <w:t>0</w:t>
      </w:r>
      <w:r w:rsidRPr="0035777B">
        <w:rPr>
          <w:rFonts w:ascii="Times New Roman" w:eastAsia="Times New Roman" w:hAnsi="Times New Roman" w:cs="Times New Roman"/>
          <w:sz w:val="24"/>
          <w:szCs w:val="24"/>
        </w:rPr>
        <w:t xml:space="preserve">.05 was used to determine if a trend was significant and </w:t>
      </w:r>
      <w:r>
        <w:rPr>
          <w:rFonts w:ascii="Times New Roman" w:eastAsia="Times New Roman" w:hAnsi="Times New Roman" w:cs="Times New Roman"/>
          <w:sz w:val="24"/>
          <w:szCs w:val="24"/>
        </w:rPr>
        <w:t>an exact</w:t>
      </w:r>
      <w:r w:rsidRPr="0035777B">
        <w:rPr>
          <w:rFonts w:ascii="Times New Roman" w:eastAsia="Times New Roman" w:hAnsi="Times New Roman" w:cs="Times New Roman"/>
          <w:sz w:val="24"/>
          <w:szCs w:val="24"/>
        </w:rPr>
        <w:t xml:space="preserve"> bootstrap method was used.</w:t>
      </w:r>
      <w:r w:rsidR="00BE6769">
        <w:rPr>
          <w:rFonts w:ascii="Times New Roman" w:eastAsia="Times New Roman" w:hAnsi="Times New Roman" w:cs="Times New Roman"/>
          <w:sz w:val="24"/>
          <w:szCs w:val="24"/>
        </w:rPr>
        <w:t xml:space="preserve"> An exact </w:t>
      </w:r>
      <w:commentRangeStart w:id="32"/>
      <w:r w:rsidR="00BE6769">
        <w:rPr>
          <w:rFonts w:ascii="Times New Roman" w:eastAsia="Times New Roman" w:hAnsi="Times New Roman" w:cs="Times New Roman"/>
          <w:sz w:val="24"/>
          <w:szCs w:val="24"/>
        </w:rPr>
        <w:t xml:space="preserve">bootstrapping </w:t>
      </w:r>
      <w:commentRangeEnd w:id="32"/>
      <w:r w:rsidR="00FC1F64">
        <w:rPr>
          <w:rStyle w:val="CommentReference"/>
        </w:rPr>
        <w:commentReference w:id="32"/>
      </w:r>
      <w:r w:rsidR="00BE6769">
        <w:rPr>
          <w:rFonts w:ascii="Times New Roman" w:eastAsia="Times New Roman" w:hAnsi="Times New Roman" w:cs="Times New Roman"/>
          <w:sz w:val="24"/>
          <w:szCs w:val="24"/>
        </w:rPr>
        <w:t>method was used because of the small dataset and because it gives an exact distribution as it only uses data within the dataset.</w:t>
      </w:r>
      <w:r>
        <w:rPr>
          <w:rFonts w:ascii="Times New Roman" w:eastAsia="Times New Roman" w:hAnsi="Times New Roman" w:cs="Times New Roman"/>
          <w:sz w:val="24"/>
          <w:szCs w:val="24"/>
        </w:rPr>
        <w:t xml:space="preserve"> A response function analysis was used for water year (September-October) was used to test against the annual growth for that year.</w:t>
      </w:r>
      <w:r w:rsidR="00794EE5" w:rsidRPr="00794EE5">
        <w:rPr>
          <w:rFonts w:ascii="Times New Roman" w:eastAsia="Times New Roman" w:hAnsi="Times New Roman" w:cs="Times New Roman"/>
          <w:sz w:val="24"/>
          <w:szCs w:val="24"/>
        </w:rPr>
        <w:t xml:space="preserve"> </w:t>
      </w:r>
    </w:p>
    <w:p w14:paraId="2F5D20C0" w14:textId="77777777" w:rsidR="00794EE5" w:rsidRDefault="00794EE5" w:rsidP="00794EE5">
      <w:pPr>
        <w:spacing w:line="240" w:lineRule="auto"/>
        <w:ind w:left="360"/>
        <w:rPr>
          <w:rFonts w:ascii="Times New Roman" w:eastAsia="Times New Roman" w:hAnsi="Times New Roman" w:cs="Times New Roman"/>
          <w:sz w:val="24"/>
          <w:szCs w:val="24"/>
        </w:rPr>
      </w:pPr>
    </w:p>
    <w:p w14:paraId="0EDFF0AA" w14:textId="01583104" w:rsidR="00794EE5" w:rsidRDefault="00794EE5" w:rsidP="00794EE5">
      <w:pPr>
        <w:spacing w:line="240" w:lineRule="auto"/>
        <w:ind w:left="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t>Limitations/Assumptions</w:t>
      </w:r>
    </w:p>
    <w:p w14:paraId="40207177" w14:textId="77777777" w:rsidR="00794EE5" w:rsidRDefault="00794EE5" w:rsidP="00794EE5">
      <w:pPr>
        <w:spacing w:line="240" w:lineRule="auto"/>
        <w:ind w:firstLine="360"/>
        <w:rPr>
          <w:rFonts w:ascii="Times New Roman" w:eastAsia="Times New Roman" w:hAnsi="Times New Roman" w:cs="Times New Roman"/>
          <w:sz w:val="24"/>
          <w:szCs w:val="24"/>
        </w:rPr>
      </w:pPr>
      <w:r w:rsidRPr="00721FD3">
        <w:rPr>
          <w:rFonts w:ascii="Times New Roman" w:eastAsia="Times New Roman" w:hAnsi="Times New Roman" w:cs="Times New Roman"/>
          <w:sz w:val="24"/>
          <w:szCs w:val="24"/>
        </w:rPr>
        <w:lastRenderedPageBreak/>
        <w:t>The series and cores collected are short in nature. This makes it difficult to produce high correlations for crossdating. I used COFECHA to select cores that were correlated to each other and the overall collection of tree cores to use for further analysis. Because Fremont cottonwoods grow in riparian areas with access to year around water, it is unlikely that rings are missing which means that the trees are likely dated correctly even though this may be difficult to statistically prove.</w:t>
      </w:r>
    </w:p>
    <w:p w14:paraId="27EB1CF6" w14:textId="37ADB58D" w:rsidR="00721FD3" w:rsidRPr="0013684F" w:rsidRDefault="00721FD3" w:rsidP="0013684F">
      <w:pPr>
        <w:spacing w:line="240" w:lineRule="auto"/>
        <w:ind w:firstLine="720"/>
        <w:rPr>
          <w:rFonts w:ascii="Times New Roman" w:eastAsia="Times New Roman" w:hAnsi="Times New Roman" w:cs="Times New Roman"/>
          <w:sz w:val="24"/>
          <w:szCs w:val="24"/>
        </w:rPr>
      </w:pPr>
    </w:p>
    <w:p w14:paraId="4977EFE2" w14:textId="538ABDE7" w:rsidR="009954F4" w:rsidRDefault="009954F4" w:rsidP="009954F4">
      <w:pPr>
        <w:pStyle w:val="Heading2"/>
      </w:pPr>
      <w:r>
        <w:t>Results</w:t>
      </w:r>
    </w:p>
    <w:p w14:paraId="2054BE43" w14:textId="6D211BA8" w:rsidR="00DD6FD8" w:rsidRDefault="00DD6FD8" w:rsidP="00DD6FD8">
      <w:pPr>
        <w:pStyle w:val="ListParagraph"/>
        <w:numPr>
          <w:ilvl w:val="0"/>
          <w:numId w:val="1"/>
        </w:numPr>
      </w:pPr>
      <w:r>
        <w:t>Seedlings</w:t>
      </w:r>
    </w:p>
    <w:p w14:paraId="665049D2" w14:textId="071EE1A6" w:rsidR="00DD6FD8" w:rsidRDefault="00DD6FD8" w:rsidP="00DD6FD8">
      <w:pPr>
        <w:pStyle w:val="ListParagraph"/>
        <w:numPr>
          <w:ilvl w:val="1"/>
          <w:numId w:val="1"/>
        </w:numPr>
      </w:pPr>
      <w:r>
        <w:t>Size and plot densities</w:t>
      </w:r>
    </w:p>
    <w:p w14:paraId="4DE7DB5D" w14:textId="578A348F" w:rsidR="00DD6FD8" w:rsidRDefault="00DD6FD8" w:rsidP="00DD6FD8">
      <w:pPr>
        <w:pStyle w:val="ListParagraph"/>
        <w:numPr>
          <w:ilvl w:val="1"/>
          <w:numId w:val="1"/>
        </w:numPr>
      </w:pPr>
      <w:r>
        <w:t>Mean values</w:t>
      </w:r>
    </w:p>
    <w:p w14:paraId="1CFE76D5" w14:textId="47BF280B" w:rsidR="00DD6FD8" w:rsidRDefault="00DD6FD8" w:rsidP="00DD6FD8">
      <w:pPr>
        <w:pStyle w:val="ListParagraph"/>
        <w:numPr>
          <w:ilvl w:val="1"/>
          <w:numId w:val="1"/>
        </w:numPr>
      </w:pPr>
      <w:r>
        <w:t>Significant changes</w:t>
      </w:r>
    </w:p>
    <w:p w14:paraId="62E0FA4F" w14:textId="35FE1ADC" w:rsidR="00DD6FD8" w:rsidRDefault="00DD6FD8" w:rsidP="00DD6FD8">
      <w:pPr>
        <w:pStyle w:val="ListParagraph"/>
        <w:numPr>
          <w:ilvl w:val="1"/>
          <w:numId w:val="1"/>
        </w:numPr>
      </w:pPr>
      <w:r>
        <w:t xml:space="preserve">Variables affecting survivorship </w:t>
      </w:r>
    </w:p>
    <w:p w14:paraId="1C336336" w14:textId="5DD1FD34" w:rsidR="00DD6FD8" w:rsidRDefault="00DD6FD8" w:rsidP="00DD6FD8">
      <w:pPr>
        <w:pStyle w:val="ListParagraph"/>
        <w:numPr>
          <w:ilvl w:val="0"/>
          <w:numId w:val="1"/>
        </w:numPr>
      </w:pPr>
      <w:proofErr w:type="spellStart"/>
      <w:r>
        <w:t>Dendro</w:t>
      </w:r>
      <w:proofErr w:type="spellEnd"/>
    </w:p>
    <w:p w14:paraId="7412514A" w14:textId="44F97176" w:rsidR="00A1262E" w:rsidRDefault="00A1262E" w:rsidP="00A1262E">
      <w:pPr>
        <w:pStyle w:val="ListParagraph"/>
        <w:numPr>
          <w:ilvl w:val="1"/>
          <w:numId w:val="1"/>
        </w:numPr>
      </w:pPr>
      <w:r>
        <w:t>Age at coring height plots</w:t>
      </w:r>
    </w:p>
    <w:p w14:paraId="34024A57" w14:textId="0B3506FC" w:rsidR="00AD2706" w:rsidRDefault="00AD2706" w:rsidP="00AD2706">
      <w:pPr>
        <w:ind w:left="1080"/>
      </w:pPr>
      <w:r>
        <w:rPr>
          <w:noProof/>
          <w14:ligatures w14:val="standardContextual"/>
        </w:rPr>
        <w:drawing>
          <wp:inline distT="0" distB="0" distL="0" distR="0" wp14:anchorId="0C59B9C8" wp14:editId="2D52577C">
            <wp:extent cx="2487548" cy="2372206"/>
            <wp:effectExtent l="0" t="0" r="8255" b="9525"/>
            <wp:docPr id="35902411" name="Picture 2" descr="A graph of ageing h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2411" name="Picture 2" descr="A graph of ageing heigh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5241" cy="2379542"/>
                    </a:xfrm>
                    <a:prstGeom prst="rect">
                      <a:avLst/>
                    </a:prstGeom>
                  </pic:spPr>
                </pic:pic>
              </a:graphicData>
            </a:graphic>
          </wp:inline>
        </w:drawing>
      </w:r>
    </w:p>
    <w:p w14:paraId="19FE71BA" w14:textId="21519476" w:rsidR="00A1262E" w:rsidRDefault="00794EE5" w:rsidP="003F0E3A">
      <w:r>
        <w:t xml:space="preserve">Age at coring height distribution is roughly normal. </w:t>
      </w:r>
      <w:r w:rsidR="00A108B4">
        <w:t>The mean age at coring height was 24 years old.</w:t>
      </w:r>
      <w:r>
        <w:t xml:space="preserve"> In total, 133 cores were able to be dated. The most recent core was from 2016.</w:t>
      </w:r>
    </w:p>
    <w:p w14:paraId="4F113FDE" w14:textId="007B25FD" w:rsidR="000F3C3E" w:rsidRDefault="000F3C3E" w:rsidP="000F3C3E">
      <w:pPr>
        <w:pStyle w:val="ListParagraph"/>
        <w:ind w:left="1440"/>
      </w:pPr>
    </w:p>
    <w:p w14:paraId="6F6CE954" w14:textId="678AD0DF" w:rsidR="00A1262E" w:rsidRDefault="00A1262E" w:rsidP="00A1262E">
      <w:pPr>
        <w:pStyle w:val="ListParagraph"/>
        <w:numPr>
          <w:ilvl w:val="1"/>
          <w:numId w:val="1"/>
        </w:numPr>
      </w:pPr>
      <w:r>
        <w:t>BAI plot</w:t>
      </w:r>
    </w:p>
    <w:p w14:paraId="012F5A5E" w14:textId="77777777" w:rsidR="00F231ED" w:rsidRDefault="00F231ED" w:rsidP="00A1262E">
      <w:pPr>
        <w:pStyle w:val="ListParagraph"/>
        <w:numPr>
          <w:ilvl w:val="2"/>
          <w:numId w:val="1"/>
        </w:numPr>
      </w:pPr>
    </w:p>
    <w:p w14:paraId="51E65241" w14:textId="0456DDC0" w:rsidR="00A1262E" w:rsidRPr="00F231ED" w:rsidRDefault="00F231ED" w:rsidP="00F231ED">
      <w:pPr>
        <w:jc w:val="center"/>
      </w:pPr>
      <w:r>
        <w:rPr>
          <w:noProof/>
        </w:rPr>
        <w:lastRenderedPageBreak/>
        <w:drawing>
          <wp:inline distT="0" distB="0" distL="0" distR="0" wp14:anchorId="38D3E33B" wp14:editId="33C127E6">
            <wp:extent cx="2505075" cy="2896090"/>
            <wp:effectExtent l="0" t="0" r="0" b="0"/>
            <wp:docPr id="1140353015" name="Picture 6"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53015" name="Picture 6" descr="A graph with lines and numbe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6471" cy="2909265"/>
                    </a:xfrm>
                    <a:prstGeom prst="rect">
                      <a:avLst/>
                    </a:prstGeom>
                  </pic:spPr>
                </pic:pic>
              </a:graphicData>
            </a:graphic>
          </wp:inline>
        </w:drawing>
      </w:r>
    </w:p>
    <w:p w14:paraId="78696E61" w14:textId="2265AF47" w:rsidR="00F231ED" w:rsidRDefault="00F231ED" w:rsidP="00F231ED">
      <w:proofErr w:type="gramStart"/>
      <w:r>
        <w:t>Figure ??</w:t>
      </w:r>
      <w:proofErr w:type="gramEnd"/>
      <w:r>
        <w:t xml:space="preserve"> Ring Width Index (RWI) for the crossdated series. </w:t>
      </w:r>
      <w:r w:rsidR="00794EE5">
        <w:t>RWI has generally been declining since 1996 before having a sudden increase in 2023.</w:t>
      </w:r>
    </w:p>
    <w:p w14:paraId="039C72B7" w14:textId="77777777" w:rsidR="00F231ED" w:rsidRDefault="00BE6769" w:rsidP="00F231ED">
      <w:pPr>
        <w:jc w:val="center"/>
      </w:pPr>
      <w:r>
        <w:rPr>
          <w:noProof/>
          <w14:ligatures w14:val="standardContextual"/>
        </w:rPr>
        <w:drawing>
          <wp:inline distT="0" distB="0" distL="0" distR="0" wp14:anchorId="15184D5B" wp14:editId="675D6C58">
            <wp:extent cx="2352300" cy="2689312"/>
            <wp:effectExtent l="0" t="0" r="0" b="0"/>
            <wp:docPr id="2097437154" name="Picture 5"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37154" name="Picture 5" descr="A graph with lines and numb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9436" cy="2708903"/>
                    </a:xfrm>
                    <a:prstGeom prst="rect">
                      <a:avLst/>
                    </a:prstGeom>
                  </pic:spPr>
                </pic:pic>
              </a:graphicData>
            </a:graphic>
          </wp:inline>
        </w:drawing>
      </w:r>
    </w:p>
    <w:p w14:paraId="51DFA7DB" w14:textId="4D521E2B" w:rsidR="00F231ED" w:rsidRDefault="00F231ED" w:rsidP="00F231ED">
      <w:pPr>
        <w:jc w:val="center"/>
      </w:pPr>
      <w:proofErr w:type="gramStart"/>
      <w:r>
        <w:t>Figure ?</w:t>
      </w:r>
      <w:proofErr w:type="gramEnd"/>
      <w:r>
        <w:t>?. Showing the basal area increment (BAI) for the crossdated chronology.</w:t>
      </w:r>
    </w:p>
    <w:p w14:paraId="071C94BD" w14:textId="229B89DD" w:rsidR="000F3C3E" w:rsidRDefault="000F3C3E" w:rsidP="000F3C3E"/>
    <w:p w14:paraId="007E4952" w14:textId="50646B45" w:rsidR="007812CF" w:rsidRDefault="007812CF" w:rsidP="000F3C3E">
      <w:r>
        <w:t>Basal Area Increment for crossdated series.</w:t>
      </w:r>
    </w:p>
    <w:p w14:paraId="3A6EF2DE" w14:textId="77777777" w:rsidR="007D30B7" w:rsidRDefault="00A1262E" w:rsidP="00A1262E">
      <w:pPr>
        <w:pStyle w:val="ListParagraph"/>
        <w:numPr>
          <w:ilvl w:val="1"/>
          <w:numId w:val="1"/>
        </w:numPr>
      </w:pPr>
      <w:r>
        <w:t>Response function analysis table</w:t>
      </w:r>
    </w:p>
    <w:p w14:paraId="0FBABF12" w14:textId="7F88B404" w:rsidR="00A1262E" w:rsidRPr="00DD6FD8" w:rsidRDefault="007D30B7" w:rsidP="007D30B7">
      <w:r w:rsidRPr="007D30B7">
        <w:t xml:space="preserve"> </w:t>
      </w:r>
      <w:r>
        <w:t xml:space="preserve">The final crossdated </w:t>
      </w:r>
      <w:r w:rsidRPr="007D30B7">
        <w:rPr>
          <w:rFonts w:ascii="Times New Roman" w:eastAsia="Times New Roman" w:hAnsi="Times New Roman" w:cs="Times New Roman"/>
          <w:sz w:val="24"/>
          <w:szCs w:val="24"/>
        </w:rPr>
        <w:t xml:space="preserve">series (n=39) produced an </w:t>
      </w:r>
      <w:proofErr w:type="spellStart"/>
      <w:r w:rsidRPr="007D30B7">
        <w:rPr>
          <w:rFonts w:ascii="Times New Roman" w:eastAsia="Times New Roman" w:hAnsi="Times New Roman" w:cs="Times New Roman"/>
          <w:sz w:val="24"/>
          <w:szCs w:val="24"/>
        </w:rPr>
        <w:t>interseries</w:t>
      </w:r>
      <w:proofErr w:type="spellEnd"/>
      <w:r w:rsidRPr="007D30B7">
        <w:rPr>
          <w:rFonts w:ascii="Times New Roman" w:eastAsia="Times New Roman" w:hAnsi="Times New Roman" w:cs="Times New Roman"/>
          <w:sz w:val="24"/>
          <w:szCs w:val="24"/>
        </w:rPr>
        <w:t xml:space="preserve"> correlation of +0.395 and a mean sensitivity of .533.</w:t>
      </w:r>
    </w:p>
    <w:p w14:paraId="7C31903D" w14:textId="15DDD10C" w:rsidR="008D7A70" w:rsidRPr="007D30B7" w:rsidRDefault="009954F4" w:rsidP="007D30B7">
      <w:pPr>
        <w:pStyle w:val="Heading2"/>
      </w:pPr>
      <w:r>
        <w:t>Discussion</w:t>
      </w:r>
      <w:bookmarkStart w:id="33" w:name="_Toc187849262"/>
      <w:r w:rsidR="007D30B7">
        <w:t xml:space="preserve"> </w:t>
      </w:r>
      <w:r w:rsidR="008D7A70" w:rsidRPr="003C4B82">
        <w:rPr>
          <w:rFonts w:ascii="Times New Roman" w:hAnsi="Times New Roman" w:cs="Times New Roman"/>
        </w:rPr>
        <w:t>Seedling survivorship and demographics</w:t>
      </w:r>
      <w:bookmarkEnd w:id="33"/>
    </w:p>
    <w:p w14:paraId="1C2ABB11" w14:textId="0AA37CFF" w:rsidR="00FC1F64" w:rsidRDefault="008D7A70" w:rsidP="008D7A70">
      <w:pPr>
        <w:spacing w:line="240" w:lineRule="auto"/>
        <w:ind w:firstLine="720"/>
        <w:rPr>
          <w:rFonts w:ascii="Times New Roman" w:hAnsi="Times New Roman" w:cs="Times New Roman"/>
          <w:sz w:val="24"/>
          <w:szCs w:val="24"/>
        </w:rPr>
      </w:pPr>
      <w:r w:rsidRPr="004F56DD">
        <w:rPr>
          <w:rFonts w:ascii="Times New Roman" w:hAnsi="Times New Roman" w:cs="Times New Roman"/>
          <w:sz w:val="24"/>
          <w:szCs w:val="24"/>
        </w:rPr>
        <w:t xml:space="preserve">Densities decreased or stayed constant in </w:t>
      </w:r>
      <w:r>
        <w:rPr>
          <w:rFonts w:ascii="Times New Roman" w:hAnsi="Times New Roman" w:cs="Times New Roman"/>
          <w:sz w:val="24"/>
          <w:szCs w:val="24"/>
        </w:rPr>
        <w:t>8</w:t>
      </w:r>
      <w:r w:rsidRPr="004F56DD">
        <w:rPr>
          <w:rFonts w:ascii="Times New Roman" w:hAnsi="Times New Roman" w:cs="Times New Roman"/>
          <w:sz w:val="24"/>
          <w:szCs w:val="24"/>
        </w:rPr>
        <w:t xml:space="preserve">0% of </w:t>
      </w:r>
      <w:r>
        <w:rPr>
          <w:rFonts w:ascii="Times New Roman" w:hAnsi="Times New Roman" w:cs="Times New Roman"/>
          <w:sz w:val="24"/>
          <w:szCs w:val="24"/>
        </w:rPr>
        <w:t>plots</w:t>
      </w:r>
      <w:r w:rsidRPr="004F56DD">
        <w:rPr>
          <w:rFonts w:ascii="Times New Roman" w:hAnsi="Times New Roman" w:cs="Times New Roman"/>
          <w:sz w:val="24"/>
          <w:szCs w:val="24"/>
        </w:rPr>
        <w:t xml:space="preserve"> surveyed</w:t>
      </w:r>
      <w:r>
        <w:rPr>
          <w:rFonts w:ascii="Times New Roman" w:hAnsi="Times New Roman" w:cs="Times New Roman"/>
          <w:sz w:val="24"/>
          <w:szCs w:val="24"/>
        </w:rPr>
        <w:t xml:space="preserve"> across the two sites</w:t>
      </w:r>
      <w:r w:rsidRPr="004F56DD">
        <w:rPr>
          <w:rFonts w:ascii="Times New Roman" w:hAnsi="Times New Roman" w:cs="Times New Roman"/>
          <w:sz w:val="24"/>
          <w:szCs w:val="24"/>
        </w:rPr>
        <w:t xml:space="preserve">. </w:t>
      </w:r>
      <w:r w:rsidR="00FC1F64">
        <w:rPr>
          <w:rFonts w:ascii="Times New Roman" w:hAnsi="Times New Roman" w:cs="Times New Roman"/>
          <w:sz w:val="24"/>
          <w:szCs w:val="24"/>
        </w:rPr>
        <w:t>The remaining 20% of plots increased, possibly</w:t>
      </w:r>
      <w:r w:rsidRPr="004F56DD">
        <w:rPr>
          <w:rFonts w:ascii="Times New Roman" w:hAnsi="Times New Roman" w:cs="Times New Roman"/>
          <w:sz w:val="24"/>
          <w:szCs w:val="24"/>
        </w:rPr>
        <w:t xml:space="preserve"> </w:t>
      </w:r>
      <w:r w:rsidR="00FC1F64">
        <w:rPr>
          <w:rFonts w:ascii="Times New Roman" w:hAnsi="Times New Roman" w:cs="Times New Roman"/>
          <w:sz w:val="24"/>
          <w:szCs w:val="24"/>
        </w:rPr>
        <w:t xml:space="preserve">indicating </w:t>
      </w:r>
      <w:r w:rsidRPr="004F56DD">
        <w:rPr>
          <w:rFonts w:ascii="Times New Roman" w:hAnsi="Times New Roman" w:cs="Times New Roman"/>
          <w:sz w:val="24"/>
          <w:szCs w:val="24"/>
        </w:rPr>
        <w:t xml:space="preserve">that there was recruitment following the </w:t>
      </w:r>
      <w:r w:rsidRPr="004F56DD">
        <w:rPr>
          <w:rFonts w:ascii="Times New Roman" w:hAnsi="Times New Roman" w:cs="Times New Roman"/>
          <w:sz w:val="24"/>
          <w:szCs w:val="24"/>
        </w:rPr>
        <w:lastRenderedPageBreak/>
        <w:t>seed release in Spring of 2024. Sites that are suitable may be able to recruit seedlings in successive years.</w:t>
      </w:r>
      <w:r>
        <w:rPr>
          <w:rFonts w:ascii="Times New Roman" w:hAnsi="Times New Roman" w:cs="Times New Roman"/>
          <w:sz w:val="24"/>
          <w:szCs w:val="24"/>
        </w:rPr>
        <w:t xml:space="preserve"> </w:t>
      </w:r>
    </w:p>
    <w:p w14:paraId="14776EF8" w14:textId="16998FB4" w:rsidR="008D7A70" w:rsidRDefault="008D7A70" w:rsidP="008D7A70">
      <w:pPr>
        <w:spacing w:line="240" w:lineRule="auto"/>
        <w:ind w:firstLine="720"/>
        <w:rPr>
          <w:rFonts w:ascii="Times New Roman" w:hAnsi="Times New Roman" w:cs="Times New Roman"/>
          <w:sz w:val="24"/>
          <w:szCs w:val="24"/>
        </w:rPr>
      </w:pPr>
      <w:r w:rsidRPr="00115356">
        <w:rPr>
          <w:rFonts w:ascii="Times New Roman" w:hAnsi="Times New Roman" w:cs="Times New Roman"/>
          <w:sz w:val="24"/>
          <w:szCs w:val="24"/>
        </w:rPr>
        <w:t>Both sites had all three</w:t>
      </w:r>
      <w:r>
        <w:rPr>
          <w:rFonts w:ascii="Times New Roman" w:hAnsi="Times New Roman" w:cs="Times New Roman"/>
          <w:sz w:val="24"/>
          <w:szCs w:val="24"/>
        </w:rPr>
        <w:t>-size</w:t>
      </w:r>
      <w:r w:rsidRPr="00115356">
        <w:rPr>
          <w:rFonts w:ascii="Times New Roman" w:hAnsi="Times New Roman" w:cs="Times New Roman"/>
          <w:sz w:val="24"/>
          <w:szCs w:val="24"/>
        </w:rPr>
        <w:t xml:space="preserve"> metrics increase between </w:t>
      </w:r>
      <w:r w:rsidR="003250C2">
        <w:rPr>
          <w:rFonts w:ascii="Times New Roman" w:hAnsi="Times New Roman" w:cs="Times New Roman"/>
          <w:sz w:val="24"/>
          <w:szCs w:val="24"/>
        </w:rPr>
        <w:t>the beginning and end of the study</w:t>
      </w:r>
      <w:r w:rsidRPr="00115356">
        <w:rPr>
          <w:rFonts w:ascii="Times New Roman" w:hAnsi="Times New Roman" w:cs="Times New Roman"/>
          <w:sz w:val="24"/>
          <w:szCs w:val="24"/>
        </w:rPr>
        <w:t xml:space="preserve">. </w:t>
      </w:r>
      <w:r>
        <w:rPr>
          <w:rFonts w:ascii="Times New Roman" w:hAnsi="Times New Roman" w:cs="Times New Roman"/>
          <w:sz w:val="24"/>
          <w:szCs w:val="24"/>
        </w:rPr>
        <w:t>Mean d</w:t>
      </w:r>
      <w:r w:rsidRPr="00115356">
        <w:rPr>
          <w:rFonts w:ascii="Times New Roman" w:hAnsi="Times New Roman" w:cs="Times New Roman"/>
          <w:sz w:val="24"/>
          <w:szCs w:val="24"/>
        </w:rPr>
        <w:t>ensit</w:t>
      </w:r>
      <w:r>
        <w:rPr>
          <w:rFonts w:ascii="Times New Roman" w:hAnsi="Times New Roman" w:cs="Times New Roman"/>
          <w:sz w:val="24"/>
          <w:szCs w:val="24"/>
        </w:rPr>
        <w:t>y</w:t>
      </w:r>
      <w:r w:rsidRPr="00115356">
        <w:rPr>
          <w:rFonts w:ascii="Times New Roman" w:hAnsi="Times New Roman" w:cs="Times New Roman"/>
          <w:sz w:val="24"/>
          <w:szCs w:val="24"/>
        </w:rPr>
        <w:t xml:space="preserve"> also decreased between all 3 visits. </w:t>
      </w:r>
      <w:r>
        <w:rPr>
          <w:rFonts w:ascii="Times New Roman" w:hAnsi="Times New Roman" w:cs="Times New Roman"/>
          <w:sz w:val="24"/>
          <w:szCs w:val="24"/>
        </w:rPr>
        <w:t xml:space="preserve">Densities at Childs decreased quickly to about the same level as the densities at seedling </w:t>
      </w:r>
      <w:commentRangeStart w:id="34"/>
      <w:r w:rsidRPr="00C97A93">
        <w:rPr>
          <w:rFonts w:ascii="Times New Roman" w:hAnsi="Times New Roman" w:cs="Times New Roman"/>
          <w:sz w:val="24"/>
          <w:szCs w:val="24"/>
          <w:highlight w:val="yellow"/>
        </w:rPr>
        <w:t>plots</w:t>
      </w:r>
      <w:commentRangeEnd w:id="34"/>
      <w:r w:rsidR="00C97A93">
        <w:rPr>
          <w:rStyle w:val="CommentReference"/>
        </w:rPr>
        <w:commentReference w:id="34"/>
      </w:r>
      <w:r>
        <w:rPr>
          <w:rFonts w:ascii="Times New Roman" w:hAnsi="Times New Roman" w:cs="Times New Roman"/>
          <w:sz w:val="24"/>
          <w:szCs w:val="24"/>
        </w:rPr>
        <w:t>. Seedlings</w:t>
      </w:r>
      <w:r w:rsidRPr="00115356">
        <w:rPr>
          <w:rFonts w:ascii="Times New Roman" w:hAnsi="Times New Roman" w:cs="Times New Roman"/>
          <w:sz w:val="24"/>
          <w:szCs w:val="24"/>
        </w:rPr>
        <w:t xml:space="preserve"> grow and thin themselves out over time</w:t>
      </w:r>
      <w:r>
        <w:rPr>
          <w:rFonts w:ascii="Times New Roman" w:hAnsi="Times New Roman" w:cs="Times New Roman"/>
          <w:sz w:val="24"/>
          <w:szCs w:val="24"/>
        </w:rPr>
        <w:t xml:space="preserve"> as they get larger</w:t>
      </w:r>
      <w:r w:rsidRPr="00115356">
        <w:rPr>
          <w:rFonts w:ascii="Times New Roman" w:hAnsi="Times New Roman" w:cs="Times New Roman"/>
          <w:sz w:val="24"/>
          <w:szCs w:val="24"/>
        </w:rPr>
        <w:t>. It is expected that they will continue to grow and decrease in density as the seedlings continue to mature.</w:t>
      </w:r>
      <w:r>
        <w:rPr>
          <w:rFonts w:ascii="Times New Roman" w:hAnsi="Times New Roman" w:cs="Times New Roman"/>
          <w:sz w:val="24"/>
          <w:szCs w:val="24"/>
        </w:rPr>
        <w:t xml:space="preserve"> How quickly seedings grow could determine how quickly seedling densities decrease.</w:t>
      </w:r>
    </w:p>
    <w:p w14:paraId="44E8EED8" w14:textId="77777777" w:rsidR="008D7A70" w:rsidRDefault="008D7A70" w:rsidP="008D7A70">
      <w:pPr>
        <w:spacing w:line="240" w:lineRule="auto"/>
        <w:ind w:firstLine="720"/>
        <w:rPr>
          <w:rFonts w:ascii="Times New Roman" w:hAnsi="Times New Roman" w:cs="Times New Roman"/>
          <w:sz w:val="24"/>
          <w:szCs w:val="24"/>
        </w:rPr>
      </w:pPr>
      <w:r>
        <w:rPr>
          <w:rFonts w:ascii="Times New Roman" w:hAnsi="Times New Roman" w:cs="Times New Roman"/>
          <w:sz w:val="24"/>
          <w:szCs w:val="24"/>
        </w:rPr>
        <w:t>Seedling sizes is being used a proxy for seedling health and potential. Seedlings at Childs grew larger than seedlings at Beasley. Seedling sizes may have changed and grown quicker at Childs due to the more disturbance created at this site from 2023 floods. The river now has two active channels near the where the site is and large deposits of flood debris. This added and extra disturbance could create more ideal conditions for seedling growth.</w:t>
      </w:r>
    </w:p>
    <w:p w14:paraId="371FAAA3" w14:textId="31F031C5" w:rsidR="008D7A70" w:rsidRDefault="008D7A70" w:rsidP="008D7A70">
      <w:pPr>
        <w:spacing w:line="240" w:lineRule="auto"/>
        <w:ind w:firstLine="720"/>
        <w:rPr>
          <w:rFonts w:ascii="Times New Roman" w:hAnsi="Times New Roman" w:cs="Times New Roman"/>
          <w:sz w:val="24"/>
          <w:szCs w:val="24"/>
        </w:rPr>
      </w:pPr>
      <w:r>
        <w:rPr>
          <w:rFonts w:ascii="Times New Roman" w:hAnsi="Times New Roman" w:cs="Times New Roman"/>
          <w:sz w:val="24"/>
          <w:szCs w:val="24"/>
        </w:rPr>
        <w:t>Causes of mortality are difficult to determine. At some sites the seedlings were showing signs of desiccation while sites LB 3 and LB 4 had encroachment of Common Cocklebur (</w:t>
      </w:r>
      <w:r w:rsidRPr="00DC037A">
        <w:rPr>
          <w:rFonts w:ascii="Times New Roman" w:hAnsi="Times New Roman" w:cs="Times New Roman"/>
          <w:i/>
          <w:iCs/>
          <w:sz w:val="24"/>
          <w:szCs w:val="24"/>
        </w:rPr>
        <w:t xml:space="preserve">Xanthium </w:t>
      </w:r>
      <w:proofErr w:type="spellStart"/>
      <w:r w:rsidRPr="00DC037A">
        <w:rPr>
          <w:rFonts w:ascii="Times New Roman" w:hAnsi="Times New Roman" w:cs="Times New Roman"/>
          <w:i/>
          <w:iCs/>
          <w:sz w:val="24"/>
          <w:szCs w:val="24"/>
        </w:rPr>
        <w:t>strumarium</w:t>
      </w:r>
      <w:proofErr w:type="spellEnd"/>
      <w:r>
        <w:rPr>
          <w:rFonts w:ascii="Times New Roman" w:hAnsi="Times New Roman" w:cs="Times New Roman"/>
          <w:sz w:val="24"/>
          <w:szCs w:val="24"/>
        </w:rPr>
        <w:t xml:space="preserve">). </w:t>
      </w:r>
      <w:r w:rsidRPr="00043AF7">
        <w:rPr>
          <w:rFonts w:ascii="Times New Roman" w:hAnsi="Times New Roman" w:cs="Times New Roman"/>
          <w:sz w:val="24"/>
          <w:szCs w:val="24"/>
        </w:rPr>
        <w:t>The Common Cocklebur seems to be most highly concentrated in the sandy center</w:t>
      </w:r>
      <w:r>
        <w:rPr>
          <w:rFonts w:ascii="Times New Roman" w:hAnsi="Times New Roman" w:cs="Times New Roman"/>
          <w:sz w:val="24"/>
          <w:szCs w:val="24"/>
        </w:rPr>
        <w:t xml:space="preserve"> of the depression</w:t>
      </w:r>
      <w:r w:rsidR="00C97A93">
        <w:rPr>
          <w:rFonts w:ascii="Times New Roman" w:hAnsi="Times New Roman" w:cs="Times New Roman"/>
          <w:sz w:val="24"/>
          <w:szCs w:val="24"/>
        </w:rPr>
        <w:t>s</w:t>
      </w:r>
      <w:r>
        <w:rPr>
          <w:rFonts w:ascii="Times New Roman" w:hAnsi="Times New Roman" w:cs="Times New Roman"/>
          <w:sz w:val="24"/>
          <w:szCs w:val="24"/>
        </w:rPr>
        <w:t xml:space="preserve"> while Fremont cottonwood seedlings ring the outside of the depression. Fremont cottonwoods within the center were taller as they were forced to grow quickly to compete with the cocklebur. Browsing was infrequently observed and at no plots did browsing seem to be a </w:t>
      </w:r>
      <w:r w:rsidR="00C97A93">
        <w:rPr>
          <w:rFonts w:ascii="Times New Roman" w:hAnsi="Times New Roman" w:cs="Times New Roman"/>
          <w:sz w:val="24"/>
          <w:szCs w:val="24"/>
        </w:rPr>
        <w:t>significant</w:t>
      </w:r>
      <w:r>
        <w:rPr>
          <w:rFonts w:ascii="Times New Roman" w:hAnsi="Times New Roman" w:cs="Times New Roman"/>
          <w:sz w:val="24"/>
          <w:szCs w:val="24"/>
        </w:rPr>
        <w:t xml:space="preserve"> impact.</w:t>
      </w:r>
    </w:p>
    <w:p w14:paraId="54E204B5" w14:textId="77777777" w:rsidR="008D7A70" w:rsidRDefault="008D7A70" w:rsidP="008D7A70">
      <w:pPr>
        <w:pStyle w:val="ListParagraph"/>
        <w:spacing w:line="240" w:lineRule="auto"/>
        <w:ind w:left="0"/>
        <w:rPr>
          <w:rFonts w:ascii="Times New Roman" w:hAnsi="Times New Roman" w:cs="Times New Roman"/>
          <w:sz w:val="24"/>
          <w:szCs w:val="24"/>
        </w:rPr>
      </w:pPr>
    </w:p>
    <w:p w14:paraId="7DDB7741" w14:textId="77777777" w:rsidR="008D7A70" w:rsidRDefault="008D7A70" w:rsidP="008D7A70">
      <w:pPr>
        <w:pStyle w:val="ListParagraph"/>
        <w:spacing w:line="240" w:lineRule="auto"/>
        <w:ind w:left="0"/>
        <w:rPr>
          <w:rFonts w:ascii="Times New Roman" w:hAnsi="Times New Roman" w:cs="Times New Roman"/>
          <w:sz w:val="32"/>
          <w:szCs w:val="32"/>
        </w:rPr>
      </w:pPr>
      <w:r w:rsidRPr="00EE70C9">
        <w:rPr>
          <w:rFonts w:ascii="Times New Roman" w:hAnsi="Times New Roman" w:cs="Times New Roman"/>
          <w:sz w:val="32"/>
          <w:szCs w:val="32"/>
        </w:rPr>
        <w:t xml:space="preserve">Variables impacting </w:t>
      </w:r>
      <w:commentRangeStart w:id="35"/>
      <w:r w:rsidRPr="00EE70C9">
        <w:rPr>
          <w:rFonts w:ascii="Times New Roman" w:hAnsi="Times New Roman" w:cs="Times New Roman"/>
          <w:sz w:val="32"/>
          <w:szCs w:val="32"/>
        </w:rPr>
        <w:t>survivorship</w:t>
      </w:r>
      <w:commentRangeEnd w:id="35"/>
      <w:r w:rsidR="00C97A93">
        <w:rPr>
          <w:rStyle w:val="CommentReference"/>
        </w:rPr>
        <w:commentReference w:id="35"/>
      </w:r>
    </w:p>
    <w:p w14:paraId="2DEB5D09" w14:textId="4A98ECD5" w:rsidR="00FC1F64" w:rsidRDefault="00FC1F64" w:rsidP="00FC1F64">
      <w:pPr>
        <w:spacing w:line="240" w:lineRule="auto"/>
        <w:rPr>
          <w:rFonts w:ascii="Times New Roman" w:hAnsi="Times New Roman" w:cs="Times New Roman"/>
          <w:sz w:val="24"/>
          <w:szCs w:val="24"/>
        </w:rPr>
      </w:pPr>
      <w:r>
        <w:rPr>
          <w:rFonts w:ascii="Times New Roman" w:hAnsi="Times New Roman" w:cs="Times New Roman"/>
          <w:sz w:val="24"/>
          <w:szCs w:val="24"/>
        </w:rPr>
        <w:t>Light</w:t>
      </w:r>
    </w:p>
    <w:p w14:paraId="2B8AF707" w14:textId="079110B7" w:rsidR="00FC1F64" w:rsidRDefault="00FC1F64" w:rsidP="00FC1F64">
      <w:pPr>
        <w:spacing w:line="240" w:lineRule="auto"/>
        <w:rPr>
          <w:rFonts w:ascii="Times New Roman" w:hAnsi="Times New Roman" w:cs="Times New Roman"/>
          <w:sz w:val="24"/>
          <w:szCs w:val="24"/>
        </w:rPr>
      </w:pPr>
      <w:r>
        <w:rPr>
          <w:rFonts w:ascii="Times New Roman" w:hAnsi="Times New Roman" w:cs="Times New Roman"/>
          <w:sz w:val="24"/>
          <w:szCs w:val="24"/>
        </w:rPr>
        <w:t>Herbaceous</w:t>
      </w:r>
    </w:p>
    <w:p w14:paraId="677B0135" w14:textId="16236C40" w:rsidR="008D7A70" w:rsidRDefault="00FC1F64" w:rsidP="00FC1F64">
      <w:pPr>
        <w:spacing w:line="240" w:lineRule="auto"/>
        <w:rPr>
          <w:rFonts w:ascii="Times New Roman" w:hAnsi="Times New Roman" w:cs="Times New Roman"/>
          <w:sz w:val="24"/>
          <w:szCs w:val="24"/>
        </w:rPr>
      </w:pPr>
      <w:r>
        <w:rPr>
          <w:rFonts w:ascii="Times New Roman" w:hAnsi="Times New Roman" w:cs="Times New Roman"/>
          <w:sz w:val="24"/>
          <w:szCs w:val="24"/>
        </w:rPr>
        <w:t>Soil</w:t>
      </w:r>
    </w:p>
    <w:p w14:paraId="5DBDDFC2" w14:textId="2B0E944E" w:rsidR="00FC1F64" w:rsidRPr="00FC1F64" w:rsidRDefault="00FC1F64" w:rsidP="00FC1F64">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No soil trench was dug like in: </w:t>
      </w:r>
      <w:proofErr w:type="spellStart"/>
      <w:r>
        <w:rPr>
          <w:rFonts w:ascii="Times New Roman" w:hAnsi="Times New Roman" w:cs="Times New Roman"/>
          <w:sz w:val="24"/>
          <w:szCs w:val="24"/>
        </w:rPr>
        <w:t>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grande</w:t>
      </w:r>
      <w:proofErr w:type="spellEnd"/>
      <w:r>
        <w:rPr>
          <w:rFonts w:ascii="Times New Roman" w:hAnsi="Times New Roman" w:cs="Times New Roman"/>
          <w:sz w:val="24"/>
          <w:szCs w:val="24"/>
        </w:rPr>
        <w:t xml:space="preserve"> paper and DM paper</w:t>
      </w:r>
    </w:p>
    <w:p w14:paraId="56D46998" w14:textId="77777777" w:rsidR="008D7A70" w:rsidRDefault="008D7A70" w:rsidP="008D7A70">
      <w:pPr>
        <w:spacing w:line="240" w:lineRule="auto"/>
        <w:rPr>
          <w:rFonts w:ascii="Times New Roman" w:eastAsia="Times New Roman" w:hAnsi="Times New Roman" w:cs="Times New Roman"/>
          <w:bCs/>
          <w:sz w:val="24"/>
          <w:szCs w:val="24"/>
        </w:rPr>
      </w:pPr>
    </w:p>
    <w:p w14:paraId="2DE3E06F" w14:textId="77777777" w:rsidR="008D7A70" w:rsidRPr="001C7A2B" w:rsidRDefault="008D7A70" w:rsidP="008D7A70">
      <w:pPr>
        <w:pStyle w:val="Heading2"/>
        <w:spacing w:line="240" w:lineRule="auto"/>
        <w:rPr>
          <w:rFonts w:ascii="Times New Roman" w:hAnsi="Times New Roman" w:cs="Times New Roman"/>
        </w:rPr>
      </w:pPr>
      <w:bookmarkStart w:id="36" w:name="_Toc187849263"/>
      <w:r w:rsidRPr="001C7A2B">
        <w:rPr>
          <w:rFonts w:ascii="Times New Roman" w:hAnsi="Times New Roman" w:cs="Times New Roman"/>
        </w:rPr>
        <w:t>Dendrochronology</w:t>
      </w:r>
      <w:bookmarkEnd w:id="36"/>
    </w:p>
    <w:p w14:paraId="1A25D19A" w14:textId="77777777" w:rsidR="008D7A70" w:rsidRPr="00394DF0" w:rsidRDefault="008D7A70" w:rsidP="008D7A70">
      <w:pPr>
        <w:spacing w:line="240" w:lineRule="auto"/>
        <w:rPr>
          <w:rFonts w:ascii="Times New Roman" w:eastAsia="Times New Roman" w:hAnsi="Times New Roman" w:cs="Times New Roman"/>
          <w:b/>
          <w:sz w:val="24"/>
          <w:szCs w:val="24"/>
        </w:rPr>
      </w:pPr>
      <w:r w:rsidRPr="00394DF0">
        <w:rPr>
          <w:rFonts w:ascii="Times New Roman" w:eastAsia="Times New Roman" w:hAnsi="Times New Roman" w:cs="Times New Roman"/>
          <w:b/>
          <w:sz w:val="24"/>
          <w:szCs w:val="24"/>
        </w:rPr>
        <w:t>Minimum ages</w:t>
      </w:r>
    </w:p>
    <w:p w14:paraId="1B6C3059" w14:textId="3201F6B5" w:rsidR="00294E72" w:rsidRDefault="008D7A70" w:rsidP="008D7A7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Most of the cottonwoods along the Verde River are young. The mean </w:t>
      </w:r>
      <w:r w:rsidR="007E3D81">
        <w:rPr>
          <w:rFonts w:ascii="Times New Roman" w:eastAsia="Times New Roman" w:hAnsi="Times New Roman" w:cs="Times New Roman"/>
          <w:bCs/>
          <w:sz w:val="24"/>
          <w:szCs w:val="24"/>
        </w:rPr>
        <w:t>age at coring height</w:t>
      </w:r>
      <w:r>
        <w:rPr>
          <w:rFonts w:ascii="Times New Roman" w:eastAsia="Times New Roman" w:hAnsi="Times New Roman" w:cs="Times New Roman"/>
          <w:bCs/>
          <w:sz w:val="24"/>
          <w:szCs w:val="24"/>
        </w:rPr>
        <w:t xml:space="preserve"> goes back to around the year </w:t>
      </w:r>
      <w:commentRangeStart w:id="37"/>
      <w:r>
        <w:rPr>
          <w:rFonts w:ascii="Times New Roman" w:eastAsia="Times New Roman" w:hAnsi="Times New Roman" w:cs="Times New Roman"/>
          <w:bCs/>
          <w:sz w:val="24"/>
          <w:szCs w:val="24"/>
        </w:rPr>
        <w:t>2000</w:t>
      </w:r>
      <w:commentRangeEnd w:id="37"/>
      <w:r>
        <w:rPr>
          <w:rStyle w:val="CommentReference"/>
        </w:rPr>
        <w:commentReference w:id="37"/>
      </w:r>
      <w:r>
        <w:rPr>
          <w:rFonts w:ascii="Times New Roman" w:eastAsia="Times New Roman" w:hAnsi="Times New Roman" w:cs="Times New Roman"/>
          <w:bCs/>
          <w:sz w:val="24"/>
          <w:szCs w:val="24"/>
        </w:rPr>
        <w:t>. There has been a relative absence of large winter floods since 2005 (Figure ??)</w:t>
      </w:r>
      <w:r w:rsidR="00294E72">
        <w:rPr>
          <w:rFonts w:ascii="Times New Roman" w:eastAsia="Times New Roman" w:hAnsi="Times New Roman" w:cs="Times New Roman"/>
          <w:bCs/>
          <w:sz w:val="24"/>
          <w:szCs w:val="24"/>
        </w:rPr>
        <w:t xml:space="preserve"> which could help explain</w:t>
      </w:r>
      <w:r>
        <w:rPr>
          <w:rFonts w:ascii="Times New Roman" w:eastAsia="Times New Roman" w:hAnsi="Times New Roman" w:cs="Times New Roman"/>
          <w:bCs/>
          <w:sz w:val="24"/>
          <w:szCs w:val="24"/>
        </w:rPr>
        <w:t xml:space="preserve">. Their young age could also be because of the relatively intact hydrology along the Verde River. The Verde River floodplain has been largely depositional. Tree root collars are submerged under sediment leading to uncertainty about their exact </w:t>
      </w:r>
      <w:commentRangeStart w:id="38"/>
      <w:r>
        <w:rPr>
          <w:rFonts w:ascii="Times New Roman" w:eastAsia="Times New Roman" w:hAnsi="Times New Roman" w:cs="Times New Roman"/>
          <w:bCs/>
          <w:sz w:val="24"/>
          <w:szCs w:val="24"/>
        </w:rPr>
        <w:t>age</w:t>
      </w:r>
      <w:commentRangeEnd w:id="38"/>
      <w:r>
        <w:rPr>
          <w:rStyle w:val="CommentReference"/>
        </w:rPr>
        <w:commentReference w:id="38"/>
      </w:r>
      <w:r>
        <w:rPr>
          <w:rFonts w:ascii="Times New Roman" w:eastAsia="Times New Roman" w:hAnsi="Times New Roman" w:cs="Times New Roman"/>
          <w:bCs/>
          <w:sz w:val="24"/>
          <w:szCs w:val="24"/>
        </w:rPr>
        <w:t xml:space="preserve">. </w:t>
      </w:r>
    </w:p>
    <w:p w14:paraId="276E17E7" w14:textId="0D11AA54" w:rsidR="00794EE5" w:rsidRDefault="00794EE5" w:rsidP="008D7A7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Previous research on riparian forests found that Cottonwood-Willow forests </w:t>
      </w:r>
      <w:r w:rsidR="00833CD9">
        <w:rPr>
          <w:rFonts w:ascii="Times New Roman" w:eastAsia="Times New Roman" w:hAnsi="Times New Roman" w:cs="Times New Roman"/>
          <w:bCs/>
          <w:sz w:val="24"/>
          <w:szCs w:val="24"/>
        </w:rPr>
        <w:t>in</w:t>
      </w:r>
      <w:r>
        <w:rPr>
          <w:rFonts w:ascii="Times New Roman" w:eastAsia="Times New Roman" w:hAnsi="Times New Roman" w:cs="Times New Roman"/>
          <w:bCs/>
          <w:sz w:val="24"/>
          <w:szCs w:val="24"/>
        </w:rPr>
        <w:t xml:space="preserve"> the </w:t>
      </w:r>
      <w:r w:rsidR="00833CD9">
        <w:rPr>
          <w:rFonts w:ascii="Times New Roman" w:eastAsia="Times New Roman" w:hAnsi="Times New Roman" w:cs="Times New Roman"/>
          <w:bCs/>
          <w:sz w:val="24"/>
          <w:szCs w:val="24"/>
        </w:rPr>
        <w:t xml:space="preserve">Verde Valley have spent the most of the 1900s recovering Cottonwood-Willow forests covered only 270 acres of the Verde Valley in 1940. This then peaked in 1977 with 551 acres before stabilizing following large floods in 1983 and 1993 </w:t>
      </w:r>
      <w:r w:rsidR="00833CD9">
        <w:rPr>
          <w:rFonts w:ascii="Times New Roman" w:eastAsia="Times New Roman" w:hAnsi="Times New Roman" w:cs="Times New Roman"/>
          <w:bCs/>
          <w:sz w:val="24"/>
          <w:szCs w:val="24"/>
        </w:rPr>
        <w:fldChar w:fldCharType="begin"/>
      </w:r>
      <w:r w:rsidR="00833CD9">
        <w:rPr>
          <w:rFonts w:ascii="Times New Roman" w:eastAsia="Times New Roman" w:hAnsi="Times New Roman" w:cs="Times New Roman"/>
          <w:bCs/>
          <w:sz w:val="24"/>
          <w:szCs w:val="24"/>
        </w:rPr>
        <w:instrText xml:space="preserve"> ADDIN ZOTERO_ITEM CSL_CITATION {"citationID":"aejvwON2","properties":{"formattedCitation":"(Sharon Masek Lopez &amp; Abraham E. Springer, 2002)","plainCitation":"(Sharon Masek Lopez &amp; Abraham E. Springer, 2002)","noteIndex":0},"citationItems":[{"id":60,"uris":["http://zotero.org/users/local/yyBX3i8n/items/YIPJEZK2"],"itemData":{"id":60,"type":"report","title":"Assessment of Human Influence on Riparian Change in the Verde Valley, Arizona","author":[{"literal":"Sharon Masek Lopez"},{"literal":"Abraham E. Springer"}],"issued":{"date-parts":[["2002"]]}}}],"schema":"https://github.com/citation-style-language/schema/raw/master/csl-citation.json"} </w:instrText>
      </w:r>
      <w:r w:rsidR="00833CD9">
        <w:rPr>
          <w:rFonts w:ascii="Times New Roman" w:eastAsia="Times New Roman" w:hAnsi="Times New Roman" w:cs="Times New Roman"/>
          <w:bCs/>
          <w:sz w:val="24"/>
          <w:szCs w:val="24"/>
        </w:rPr>
        <w:fldChar w:fldCharType="separate"/>
      </w:r>
      <w:r w:rsidR="00833CD9" w:rsidRPr="00833CD9">
        <w:rPr>
          <w:rFonts w:ascii="Times New Roman" w:hAnsi="Times New Roman" w:cs="Times New Roman"/>
          <w:sz w:val="24"/>
        </w:rPr>
        <w:t>(Sharon Masek Lopez &amp; Abraham E. Springer, 2002)</w:t>
      </w:r>
      <w:r w:rsidR="00833CD9">
        <w:rPr>
          <w:rFonts w:ascii="Times New Roman" w:eastAsia="Times New Roman" w:hAnsi="Times New Roman" w:cs="Times New Roman"/>
          <w:bCs/>
          <w:sz w:val="24"/>
          <w:szCs w:val="24"/>
        </w:rPr>
        <w:fldChar w:fldCharType="end"/>
      </w:r>
      <w:r w:rsidR="00833CD9">
        <w:rPr>
          <w:rFonts w:ascii="Times New Roman" w:eastAsia="Times New Roman" w:hAnsi="Times New Roman" w:cs="Times New Roman"/>
          <w:bCs/>
          <w:sz w:val="24"/>
          <w:szCs w:val="24"/>
        </w:rPr>
        <w:t>.</w:t>
      </w:r>
      <w:r w:rsidR="00833CD9">
        <w:rPr>
          <w:rFonts w:ascii="Times New Roman" w:eastAsia="Times New Roman" w:hAnsi="Times New Roman" w:cs="Times New Roman"/>
          <w:bCs/>
          <w:sz w:val="24"/>
          <w:szCs w:val="24"/>
        </w:rPr>
        <w:t xml:space="preserve"> This could help explain why there are few cottonwoods dating back to this time. It is possible that Cotton-Willow forests were limited from heavy human influences such as: agriculture, land clearing and a copper smelter before being allowed to recover by the 1970s. Then, large floods in 1983, 1993, 2005 and 2023</w:t>
      </w:r>
      <w:r w:rsidR="0065203F">
        <w:rPr>
          <w:rFonts w:ascii="Times New Roman" w:eastAsia="Times New Roman" w:hAnsi="Times New Roman" w:cs="Times New Roman"/>
          <w:bCs/>
          <w:sz w:val="24"/>
          <w:szCs w:val="24"/>
        </w:rPr>
        <w:t xml:space="preserve"> have kept riparian forests young and refreshed.</w:t>
      </w:r>
    </w:p>
    <w:p w14:paraId="4347B717" w14:textId="77777777" w:rsidR="00131260" w:rsidRDefault="00131260" w:rsidP="008D7A70">
      <w:pPr>
        <w:spacing w:line="240" w:lineRule="auto"/>
        <w:rPr>
          <w:rFonts w:ascii="Times New Roman" w:eastAsia="Times New Roman" w:hAnsi="Times New Roman" w:cs="Times New Roman"/>
          <w:bCs/>
          <w:sz w:val="24"/>
          <w:szCs w:val="24"/>
        </w:rPr>
      </w:pPr>
    </w:p>
    <w:p w14:paraId="37E6BB2A" w14:textId="2541A6BF" w:rsidR="008D7A70" w:rsidRDefault="0065203F" w:rsidP="00294E72">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Based</w:t>
      </w:r>
      <w:r w:rsidR="008D7A70">
        <w:rPr>
          <w:rFonts w:ascii="Times New Roman" w:eastAsia="Times New Roman" w:hAnsi="Times New Roman" w:cs="Times New Roman"/>
          <w:bCs/>
          <w:sz w:val="24"/>
          <w:szCs w:val="24"/>
        </w:rPr>
        <w:t xml:space="preserve"> on the understanding of Fremont cottonwood ecology and the gauge record, it is likely that most of the cottonwoods cored germinated in winter floods in 1993 or 1995. In two growing seasons, seedling heights reached an average of 36 cm and 64 cm at BRAP and Childs </w:t>
      </w:r>
      <w:r>
        <w:rPr>
          <w:rFonts w:ascii="Times New Roman" w:eastAsia="Times New Roman" w:hAnsi="Times New Roman" w:cs="Times New Roman"/>
          <w:bCs/>
          <w:sz w:val="24"/>
          <w:szCs w:val="24"/>
        </w:rPr>
        <w:t>respectively</w:t>
      </w:r>
      <w:r w:rsidR="008D7A70">
        <w:rPr>
          <w:rFonts w:ascii="Times New Roman" w:eastAsia="Times New Roman" w:hAnsi="Times New Roman" w:cs="Times New Roman"/>
          <w:bCs/>
          <w:sz w:val="24"/>
          <w:szCs w:val="24"/>
        </w:rPr>
        <w:t>. To get from 1995 to the average inner pith date of 2000 means that the average Fremont cottonwood germinated .9 and 1.60 meters under the current land surface. However, this assumes that seedling growth is linear and constant.</w:t>
      </w:r>
    </w:p>
    <w:p w14:paraId="29A71945" w14:textId="77777777" w:rsidR="008D7A70" w:rsidRPr="00394DF0" w:rsidRDefault="008D7A70" w:rsidP="008D7A7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Cs/>
          <w:sz w:val="24"/>
          <w:szCs w:val="24"/>
        </w:rPr>
        <w:tab/>
        <w:t>There is also a very weak correlation (r2 = .06) between the age and diameter of cottonwoods cored. With no strong trend between age and diameter, it means that other factors may be influencing size. For example, competition between trees for sunlight may be suppressing smaller trees. Cottonwoods are shade intolerant species and because they tend to regenerate in short, distinct timeframes suppressed trees may be much smaller than dominant trees of the same age.</w:t>
      </w:r>
    </w:p>
    <w:p w14:paraId="0A812BD5" w14:textId="77777777" w:rsidR="008D7A70" w:rsidRDefault="008D7A70" w:rsidP="008D7A7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14:paraId="187B53F6" w14:textId="77777777" w:rsidR="008D7A70" w:rsidRPr="009613F6" w:rsidRDefault="008D7A70" w:rsidP="008D7A70">
      <w:pPr>
        <w:spacing w:line="240" w:lineRule="auto"/>
        <w:rPr>
          <w:rFonts w:ascii="Times New Roman" w:eastAsia="Times New Roman" w:hAnsi="Times New Roman" w:cs="Times New Roman"/>
          <w:b/>
          <w:sz w:val="24"/>
          <w:szCs w:val="24"/>
        </w:rPr>
      </w:pPr>
      <w:r w:rsidRPr="009613F6">
        <w:rPr>
          <w:rFonts w:ascii="Times New Roman" w:eastAsia="Times New Roman" w:hAnsi="Times New Roman" w:cs="Times New Roman"/>
          <w:b/>
          <w:sz w:val="24"/>
          <w:szCs w:val="24"/>
        </w:rPr>
        <w:t>Tree growth</w:t>
      </w:r>
    </w:p>
    <w:p w14:paraId="63D5D898" w14:textId="77777777" w:rsidR="00C32A60"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Basal Area Index (</w:t>
      </w:r>
      <w:r w:rsidRPr="008959A3">
        <w:rPr>
          <w:rFonts w:ascii="Times New Roman" w:eastAsia="Times New Roman" w:hAnsi="Times New Roman" w:cs="Times New Roman"/>
          <w:bCs/>
          <w:sz w:val="24"/>
          <w:szCs w:val="24"/>
        </w:rPr>
        <w:t>BAI</w:t>
      </w:r>
      <w:r>
        <w:rPr>
          <w:rFonts w:ascii="Times New Roman" w:eastAsia="Times New Roman" w:hAnsi="Times New Roman" w:cs="Times New Roman"/>
          <w:bCs/>
          <w:sz w:val="24"/>
          <w:szCs w:val="24"/>
        </w:rPr>
        <w:t>)</w:t>
      </w:r>
      <w:r w:rsidRPr="008959A3">
        <w:rPr>
          <w:rFonts w:ascii="Times New Roman" w:eastAsia="Times New Roman" w:hAnsi="Times New Roman" w:cs="Times New Roman"/>
          <w:bCs/>
          <w:sz w:val="24"/>
          <w:szCs w:val="24"/>
        </w:rPr>
        <w:t xml:space="preserve"> is generally increasing since about 1995</w:t>
      </w:r>
      <w:r>
        <w:rPr>
          <w:rFonts w:ascii="Times New Roman" w:eastAsia="Times New Roman" w:hAnsi="Times New Roman" w:cs="Times New Roman"/>
          <w:bCs/>
          <w:sz w:val="24"/>
          <w:szCs w:val="24"/>
        </w:rPr>
        <w:t>. This means that the trees have been adding basal area at an above average rate.</w:t>
      </w:r>
      <w:r w:rsidRPr="008959A3">
        <w:rPr>
          <w:rFonts w:ascii="Times New Roman" w:eastAsia="Times New Roman" w:hAnsi="Times New Roman" w:cs="Times New Roman"/>
          <w:bCs/>
          <w:sz w:val="24"/>
          <w:szCs w:val="24"/>
        </w:rPr>
        <w:t xml:space="preserve"> Meanwhile, </w:t>
      </w:r>
      <w:r>
        <w:rPr>
          <w:rFonts w:ascii="Times New Roman" w:eastAsia="Times New Roman" w:hAnsi="Times New Roman" w:cs="Times New Roman"/>
          <w:bCs/>
          <w:sz w:val="24"/>
          <w:szCs w:val="24"/>
        </w:rPr>
        <w:t>Ring Width Index (</w:t>
      </w:r>
      <w:r w:rsidRPr="008959A3">
        <w:rPr>
          <w:rFonts w:ascii="Times New Roman" w:eastAsia="Times New Roman" w:hAnsi="Times New Roman" w:cs="Times New Roman"/>
          <w:bCs/>
          <w:sz w:val="24"/>
          <w:szCs w:val="24"/>
        </w:rPr>
        <w:t>RWI</w:t>
      </w:r>
      <w:r>
        <w:rPr>
          <w:rFonts w:ascii="Times New Roman" w:eastAsia="Times New Roman" w:hAnsi="Times New Roman" w:cs="Times New Roman"/>
          <w:bCs/>
          <w:sz w:val="24"/>
          <w:szCs w:val="24"/>
        </w:rPr>
        <w:t>)</w:t>
      </w:r>
      <w:r w:rsidRPr="008959A3">
        <w:rPr>
          <w:rFonts w:ascii="Times New Roman" w:eastAsia="Times New Roman" w:hAnsi="Times New Roman" w:cs="Times New Roman"/>
          <w:bCs/>
          <w:sz w:val="24"/>
          <w:szCs w:val="24"/>
        </w:rPr>
        <w:t xml:space="preserve"> has been generally decreasing since about 2000. This means that tree rings have been getting smaller.</w:t>
      </w:r>
      <w:r>
        <w:rPr>
          <w:rFonts w:ascii="Times New Roman" w:eastAsia="Times New Roman" w:hAnsi="Times New Roman" w:cs="Times New Roman"/>
          <w:bCs/>
          <w:sz w:val="24"/>
          <w:szCs w:val="24"/>
        </w:rPr>
        <w:t xml:space="preserve"> </w:t>
      </w:r>
      <w:r w:rsidR="006760A4">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s a tree gets taller over time, a larger volume of wood is produced with a smaller ring. The above average BAI suggests that the riparian forests along the Verde River are continuing to grow and are yet to reach a mature, steady state.</w:t>
      </w:r>
    </w:p>
    <w:p w14:paraId="7FBA7A39" w14:textId="77777777" w:rsidR="005C19E0" w:rsidRDefault="005C19E0" w:rsidP="008D7A70">
      <w:pPr>
        <w:spacing w:line="240" w:lineRule="auto"/>
        <w:ind w:firstLine="720"/>
        <w:rPr>
          <w:rFonts w:ascii="Times New Roman" w:eastAsia="Times New Roman" w:hAnsi="Times New Roman" w:cs="Times New Roman"/>
          <w:bCs/>
          <w:sz w:val="24"/>
          <w:szCs w:val="24"/>
        </w:rPr>
      </w:pPr>
    </w:p>
    <w:p w14:paraId="2E7E4C84" w14:textId="3AFA8D73" w:rsidR="00C32A60" w:rsidRDefault="00C32A6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{"citationID":"F6vM8KWj","properties":{"formattedCitation":"(R. Willms et al., 2006)","plainCitation":"(R. Willms et al., 2006)","noteIndex":0},"citationItems":[{"id":57,"uris":["http://zotero.org/users/local/yyBX3i8n/items/EU8T2JKB"],"itemData":{"id":57,"type":"article-journal","container-title":"Trees","DOI":"10.1007/s00468-005-0027-1","ISSN":"0931-1890, 1432-2285","issue":"2","journalAbbreviation":"Trees","language":"en","license":"http://www.springer.com/tdm","page":"210-218","source":"DOI.org (Crossref)","title":"Growth of riparian cottonwoods: a developmental pattern and the influence of geomorphic context","title-short":"Growth of riparian cottonwoods","volume":"20","author":[{"family":"R. Willms","given":"Chad"},{"family":"W. Pearce","given":"David"},{"family":"B. Rood","given":"Stewart"}],"issued":{"date-parts":[["2006",3]]}}}],"schema":"https://github.com/citation-style-language/schema/raw/master/csl-citation.json"} </w:instrText>
      </w:r>
      <w:r>
        <w:rPr>
          <w:rFonts w:ascii="Times New Roman" w:eastAsia="Times New Roman" w:hAnsi="Times New Roman" w:cs="Times New Roman"/>
          <w:bCs/>
          <w:sz w:val="24"/>
          <w:szCs w:val="24"/>
        </w:rPr>
        <w:fldChar w:fldCharType="separate"/>
      </w:r>
      <w:r w:rsidR="00833CD9" w:rsidRPr="00833CD9">
        <w:rPr>
          <w:rFonts w:ascii="Times New Roman" w:hAnsi="Times New Roman" w:cs="Times New Roman"/>
          <w:sz w:val="24"/>
        </w:rPr>
        <w:t>(R. Willms et al., 2006)</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xml:space="preserve"> describes cottonwoods in Canada </w:t>
      </w:r>
      <w:r w:rsidR="005C19E0">
        <w:rPr>
          <w:rFonts w:ascii="Times New Roman" w:eastAsia="Times New Roman" w:hAnsi="Times New Roman" w:cs="Times New Roman"/>
          <w:bCs/>
          <w:sz w:val="24"/>
          <w:szCs w:val="24"/>
        </w:rPr>
        <w:t xml:space="preserve">as </w:t>
      </w:r>
      <w:r w:rsidR="0065203F">
        <w:rPr>
          <w:rFonts w:ascii="Times New Roman" w:eastAsia="Times New Roman" w:hAnsi="Times New Roman" w:cs="Times New Roman"/>
          <w:bCs/>
          <w:sz w:val="24"/>
          <w:szCs w:val="24"/>
        </w:rPr>
        <w:t xml:space="preserve">following a general growth pattern, </w:t>
      </w:r>
      <w:r w:rsidR="005C19E0">
        <w:rPr>
          <w:rFonts w:ascii="Times New Roman" w:eastAsia="Times New Roman" w:hAnsi="Times New Roman" w:cs="Times New Roman"/>
          <w:bCs/>
          <w:sz w:val="24"/>
          <w:szCs w:val="24"/>
        </w:rPr>
        <w:t>reaching their peak growth at about 20 years after their germination before entering the mature stage of their growth. Cottonwoods along the Verde River seem to follow this trend. Basal area increased slowly during the establishment phase (for about 10 years). This was then followed by another decade of rapid growth before leveling off and entering the mature growth stage. A key difference between the Canadian study and this study being the large increase in BAI following 2023 winter floods.</w:t>
      </w:r>
      <w:r w:rsidR="00FC1F64">
        <w:rPr>
          <w:rFonts w:ascii="Times New Roman" w:eastAsia="Times New Roman" w:hAnsi="Times New Roman" w:cs="Times New Roman"/>
          <w:bCs/>
          <w:sz w:val="24"/>
          <w:szCs w:val="24"/>
        </w:rPr>
        <w:t xml:space="preserve"> This drives up the 5-year average curve. In addition, the units described by R. Willms et alt. are in 1-9 cm2 while the cottonwoods</w:t>
      </w:r>
      <w:r w:rsidR="005C19E0">
        <w:rPr>
          <w:rFonts w:ascii="Times New Roman" w:eastAsia="Times New Roman" w:hAnsi="Times New Roman" w:cs="Times New Roman"/>
          <w:bCs/>
          <w:sz w:val="24"/>
          <w:szCs w:val="24"/>
        </w:rPr>
        <w:t xml:space="preserve"> </w:t>
      </w:r>
      <w:r w:rsidR="00FC1F64">
        <w:rPr>
          <w:rFonts w:ascii="Times New Roman" w:eastAsia="Times New Roman" w:hAnsi="Times New Roman" w:cs="Times New Roman"/>
          <w:bCs/>
          <w:sz w:val="24"/>
          <w:szCs w:val="24"/>
        </w:rPr>
        <w:t>along the Verde are within the 10-30 cm2 range.</w:t>
      </w:r>
      <w:r w:rsidR="009B25A2">
        <w:rPr>
          <w:rFonts w:ascii="Times New Roman" w:eastAsia="Times New Roman" w:hAnsi="Times New Roman" w:cs="Times New Roman"/>
          <w:bCs/>
          <w:sz w:val="24"/>
          <w:szCs w:val="24"/>
        </w:rPr>
        <w:t xml:space="preserve"> </w:t>
      </w:r>
      <w:r w:rsidR="00644803">
        <w:rPr>
          <w:rFonts w:ascii="Times New Roman" w:eastAsia="Times New Roman" w:hAnsi="Times New Roman" w:cs="Times New Roman"/>
          <w:bCs/>
          <w:sz w:val="24"/>
          <w:szCs w:val="24"/>
        </w:rPr>
        <w:t>So,</w:t>
      </w:r>
      <w:r w:rsidR="009B25A2">
        <w:rPr>
          <w:rFonts w:ascii="Times New Roman" w:eastAsia="Times New Roman" w:hAnsi="Times New Roman" w:cs="Times New Roman"/>
          <w:bCs/>
          <w:sz w:val="24"/>
          <w:szCs w:val="24"/>
        </w:rPr>
        <w:t xml:space="preserve"> while Verde Cottonwoods growth follows a similar trend, they grow much more rapidly.</w:t>
      </w:r>
    </w:p>
    <w:p w14:paraId="102AC081" w14:textId="60FA3C88" w:rsidR="005C19E0" w:rsidRDefault="005C19E0" w:rsidP="008D7A70">
      <w:pPr>
        <w:spacing w:line="240" w:lineRule="auto"/>
        <w:ind w:firstLine="720"/>
        <w:rPr>
          <w:rFonts w:ascii="Times New Roman" w:eastAsia="Times New Roman" w:hAnsi="Times New Roman" w:cs="Times New Roman"/>
          <w:bCs/>
          <w:sz w:val="24"/>
          <w:szCs w:val="24"/>
        </w:rPr>
      </w:pPr>
      <w:r w:rsidRPr="005C19E0">
        <w:rPr>
          <w:rFonts w:ascii="Times New Roman" w:eastAsia="Times New Roman" w:hAnsi="Times New Roman" w:cs="Times New Roman"/>
          <w:bCs/>
          <w:noProof/>
          <w:sz w:val="24"/>
          <w:szCs w:val="24"/>
        </w:rPr>
        <w:drawing>
          <wp:inline distT="0" distB="0" distL="0" distR="0" wp14:anchorId="586532D1" wp14:editId="72C9353C">
            <wp:extent cx="2004060" cy="2388898"/>
            <wp:effectExtent l="0" t="0" r="0" b="0"/>
            <wp:docPr id="1628160333"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60333" name="Picture 1" descr="A comparison of a graph&#10;&#10;Description automatically generated with medium confidence"/>
                    <pic:cNvPicPr/>
                  </pic:nvPicPr>
                  <pic:blipFill>
                    <a:blip r:embed="rId14"/>
                    <a:stretch>
                      <a:fillRect/>
                    </a:stretch>
                  </pic:blipFill>
                  <pic:spPr>
                    <a:xfrm>
                      <a:off x="0" y="0"/>
                      <a:ext cx="2009304" cy="2395149"/>
                    </a:xfrm>
                    <a:prstGeom prst="rect">
                      <a:avLst/>
                    </a:prstGeom>
                  </pic:spPr>
                </pic:pic>
              </a:graphicData>
            </a:graphic>
          </wp:inline>
        </w:drawing>
      </w:r>
      <w:r w:rsidR="00AD2706">
        <w:rPr>
          <w:rFonts w:ascii="Times New Roman" w:eastAsia="Times New Roman" w:hAnsi="Times New Roman" w:cs="Times New Roman"/>
          <w:bCs/>
          <w:noProof/>
          <w:sz w:val="24"/>
          <w:szCs w:val="24"/>
          <w14:ligatures w14:val="standardContextual"/>
        </w:rPr>
        <w:drawing>
          <wp:inline distT="0" distB="0" distL="0" distR="0" wp14:anchorId="7AF10BF6" wp14:editId="1B0F1982">
            <wp:extent cx="2027555" cy="2201717"/>
            <wp:effectExtent l="0" t="0" r="0" b="8255"/>
            <wp:docPr id="1423714376"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14376" name="Picture 3" descr="A graph with lines and numbe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32959" cy="2207585"/>
                    </a:xfrm>
                    <a:prstGeom prst="rect">
                      <a:avLst/>
                    </a:prstGeom>
                  </pic:spPr>
                </pic:pic>
              </a:graphicData>
            </a:graphic>
          </wp:inline>
        </w:drawing>
      </w:r>
    </w:p>
    <w:p w14:paraId="1CCD2CEB" w14:textId="77777777" w:rsidR="005C19E0" w:rsidRDefault="005C19E0" w:rsidP="008D7A70">
      <w:pPr>
        <w:spacing w:line="240" w:lineRule="auto"/>
        <w:ind w:firstLine="720"/>
        <w:rPr>
          <w:rFonts w:ascii="Times New Roman" w:eastAsia="Times New Roman" w:hAnsi="Times New Roman" w:cs="Times New Roman"/>
          <w:bCs/>
          <w:sz w:val="24"/>
          <w:szCs w:val="24"/>
        </w:rPr>
      </w:pPr>
    </w:p>
    <w:p w14:paraId="4E50C614" w14:textId="198A8C23" w:rsidR="008D7A70"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 Although cottonwoods are pioneer species, they are still relatively young at 25-30 years old</w:t>
      </w:r>
      <w:r w:rsidR="005C19E0">
        <w:rPr>
          <w:rFonts w:ascii="Times New Roman" w:eastAsia="Times New Roman" w:hAnsi="Times New Roman" w:cs="Times New Roman"/>
          <w:bCs/>
          <w:sz w:val="24"/>
          <w:szCs w:val="24"/>
        </w:rPr>
        <w:t xml:space="preserve">. </w:t>
      </w:r>
      <w:r w:rsidR="000945FC">
        <w:rPr>
          <w:rFonts w:ascii="Times New Roman" w:eastAsia="Times New Roman" w:hAnsi="Times New Roman" w:cs="Times New Roman"/>
          <w:bCs/>
          <w:sz w:val="24"/>
          <w:szCs w:val="24"/>
        </w:rPr>
        <w:t xml:space="preserve">Fremont cottonwoods are shorter lived species compared to other North American cottonwoods. It is generally accepted that few Fremont cottonwoods live to be over 150 years where Plains and narrowleaf cottonwoods have been documented over 200 and 300 years </w:t>
      </w:r>
      <w:r w:rsidR="00644803">
        <w:rPr>
          <w:rFonts w:ascii="Times New Roman" w:eastAsia="Times New Roman" w:hAnsi="Times New Roman" w:cs="Times New Roman"/>
          <w:bCs/>
          <w:sz w:val="24"/>
          <w:szCs w:val="24"/>
        </w:rPr>
        <w:t>,</w:t>
      </w:r>
      <w:r w:rsidR="000945FC">
        <w:rPr>
          <w:rFonts w:ascii="Times New Roman" w:eastAsia="Times New Roman" w:hAnsi="Times New Roman" w:cs="Times New Roman"/>
          <w:bCs/>
          <w:sz w:val="24"/>
          <w:szCs w:val="24"/>
        </w:rPr>
        <w:t xml:space="preserve">generally in colder climate </w:t>
      </w:r>
      <w:r w:rsidR="000945FC">
        <w:rPr>
          <w:rFonts w:ascii="Times New Roman" w:eastAsia="Times New Roman" w:hAnsi="Times New Roman" w:cs="Times New Roman"/>
          <w:bCs/>
          <w:sz w:val="24"/>
          <w:szCs w:val="24"/>
        </w:rPr>
        <w:fldChar w:fldCharType="begin"/>
      </w:r>
      <w:r w:rsidR="000945FC">
        <w:rPr>
          <w:rFonts w:ascii="Times New Roman" w:eastAsia="Times New Roman" w:hAnsi="Times New Roman" w:cs="Times New Roman"/>
          <w:bCs/>
          <w:sz w:val="24"/>
          <w:szCs w:val="24"/>
        </w:rPr>
        <w:instrText xml:space="preserve"> ADDIN ZOTERO_ITEM CSL_CITATION {"citationID":"CH4uzIYY","properties":{"formattedCitation":"(Rood &amp; Polzin, 2003)","plainCitation":"(Rood &amp; Polzin, 2003)","noteIndex":0},"citationItems":[{"id":58,"uris":["http://zotero.org/users/local/yyBX3i8n/items/AJVD746L"],"itemData":{"id":58,"type":"article-journal","abstract":"In studying riparian woodlands along streams across western North America, we observed a grove of exceptionally large and old black cottonwoods, Populus trichocarpa Torr. &amp; A. Gray, along the Elk River in southeastern British Columbia. Situated in a floodplain forest dominated by western red cedar, Thuja plicata Donn ex D. Don, the cottonwoods were up to 2.2 m in diameter, and although heart rot prevented precise aging, increment cores indicated ages of up to 400 years. This demonstrated the potential for substantial longevity of section Tacamahaca cottonwoods (including Populus angustifolia James and Populus balsamifera L.) compared with section Aigeiros species (Populus deltoides Bartr. and Populus fremontii Wats.), which are shorter lived (about 150 year maximum). Very old cottonwoods make distinctive contributions to habitat structure of riparian woodlands and reveal stable floodplain locations that have not been eroded by the river channel for the duration of the trees' lives.Key words: aging, poplars, riparian, trees.","container-title":"Canadian Journal of Botany","DOI":"10.1139/b03-065","ISSN":"0008-4026","issue":"7","journalAbbreviation":"Can. J. Bot.","language":"en","license":"http://www.nrcresearchpress.com/page/about/CorporateTextAndDataMining","page":"764-767","source":"DOI.org (Crossref)","title":"Big old cottonwoods","volume":"81","author":[{"family":"Rood","given":"Stewart B"},{"family":"Polzin","given":"Mary Louise"}],"issued":{"date-parts":[["2003",7,1]]}}}],"schema":"https://github.com/citation-style-language/schema/raw/master/csl-citation.json"} </w:instrText>
      </w:r>
      <w:r w:rsidR="000945FC">
        <w:rPr>
          <w:rFonts w:ascii="Times New Roman" w:eastAsia="Times New Roman" w:hAnsi="Times New Roman" w:cs="Times New Roman"/>
          <w:bCs/>
          <w:sz w:val="24"/>
          <w:szCs w:val="24"/>
        </w:rPr>
        <w:fldChar w:fldCharType="separate"/>
      </w:r>
      <w:r w:rsidR="00833CD9" w:rsidRPr="00833CD9">
        <w:rPr>
          <w:rFonts w:ascii="Times New Roman" w:hAnsi="Times New Roman" w:cs="Times New Roman"/>
          <w:sz w:val="24"/>
        </w:rPr>
        <w:t>(Rood &amp; Polzin, 2003)</w:t>
      </w:r>
      <w:r w:rsidR="000945FC">
        <w:rPr>
          <w:rFonts w:ascii="Times New Roman" w:eastAsia="Times New Roman" w:hAnsi="Times New Roman" w:cs="Times New Roman"/>
          <w:bCs/>
          <w:sz w:val="24"/>
          <w:szCs w:val="24"/>
        </w:rPr>
        <w:fldChar w:fldCharType="end"/>
      </w:r>
      <w:r w:rsidR="000945FC">
        <w:rPr>
          <w:rFonts w:ascii="Times New Roman" w:eastAsia="Times New Roman" w:hAnsi="Times New Roman" w:cs="Times New Roman"/>
          <w:bCs/>
          <w:sz w:val="24"/>
          <w:szCs w:val="24"/>
        </w:rPr>
        <w:t xml:space="preserve">. </w:t>
      </w:r>
      <w:r w:rsidR="005C19E0">
        <w:rPr>
          <w:rFonts w:ascii="Times New Roman" w:eastAsia="Times New Roman" w:hAnsi="Times New Roman" w:cs="Times New Roman"/>
          <w:bCs/>
          <w:sz w:val="24"/>
          <w:szCs w:val="24"/>
        </w:rPr>
        <w:t>However, Verde River cottonwoods growth may already be at a mature stage.</w:t>
      </w:r>
    </w:p>
    <w:p w14:paraId="0BCBD292" w14:textId="77777777" w:rsidR="008D7A70" w:rsidRDefault="008D7A70" w:rsidP="008D7A70">
      <w:pPr>
        <w:spacing w:line="240" w:lineRule="auto"/>
        <w:ind w:firstLine="720"/>
        <w:rPr>
          <w:rFonts w:ascii="Times New Roman" w:eastAsia="Times New Roman" w:hAnsi="Times New Roman" w:cs="Times New Roman"/>
          <w:bCs/>
          <w:sz w:val="24"/>
          <w:szCs w:val="24"/>
        </w:rPr>
      </w:pPr>
    </w:p>
    <w:p w14:paraId="2559F4B2" w14:textId="77777777" w:rsidR="008D7A70" w:rsidRPr="00432094" w:rsidRDefault="008D7A70" w:rsidP="008D7A70">
      <w:pPr>
        <w:spacing w:line="240" w:lineRule="auto"/>
        <w:rPr>
          <w:rFonts w:ascii="Times New Roman" w:eastAsia="Times New Roman" w:hAnsi="Times New Roman" w:cs="Times New Roman"/>
          <w:b/>
          <w:sz w:val="24"/>
          <w:szCs w:val="24"/>
        </w:rPr>
      </w:pPr>
      <w:r w:rsidRPr="009613F6">
        <w:rPr>
          <w:rFonts w:ascii="Times New Roman" w:eastAsia="Times New Roman" w:hAnsi="Times New Roman" w:cs="Times New Roman"/>
          <w:b/>
          <w:sz w:val="24"/>
          <w:szCs w:val="24"/>
        </w:rPr>
        <w:t>Response to climate</w:t>
      </w:r>
    </w:p>
    <w:p w14:paraId="1AFA73C0" w14:textId="77777777" w:rsidR="0089221C"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When the water year is considered</w:t>
      </w:r>
      <w:r w:rsidR="00376AD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June</w:t>
      </w:r>
      <w:r w:rsidR="00376AD5">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July streamflows, June PDSI, and October temperatures cause a positive response in tree growth</w:t>
      </w:r>
      <w:r w:rsidR="009412CC">
        <w:rPr>
          <w:rFonts w:ascii="Times New Roman" w:eastAsia="Times New Roman" w:hAnsi="Times New Roman" w:cs="Times New Roman"/>
          <w:bCs/>
          <w:sz w:val="24"/>
          <w:szCs w:val="24"/>
        </w:rPr>
        <w:t xml:space="preserve"> (Table??)</w:t>
      </w:r>
      <w:r>
        <w:rPr>
          <w:rFonts w:ascii="Times New Roman" w:eastAsia="Times New Roman" w:hAnsi="Times New Roman" w:cs="Times New Roman"/>
          <w:bCs/>
          <w:sz w:val="24"/>
          <w:szCs w:val="24"/>
        </w:rPr>
        <w:t xml:space="preserve">. </w:t>
      </w:r>
      <w:r w:rsidR="009412CC">
        <w:rPr>
          <w:rFonts w:ascii="Times New Roman" w:eastAsia="Times New Roman" w:hAnsi="Times New Roman" w:cs="Times New Roman"/>
          <w:bCs/>
          <w:sz w:val="24"/>
          <w:szCs w:val="24"/>
        </w:rPr>
        <w:t xml:space="preserve">Annual tree growth has a negative response to </w:t>
      </w:r>
      <w:r>
        <w:rPr>
          <w:rFonts w:ascii="Times New Roman" w:eastAsia="Times New Roman" w:hAnsi="Times New Roman" w:cs="Times New Roman"/>
          <w:bCs/>
          <w:sz w:val="24"/>
          <w:szCs w:val="24"/>
        </w:rPr>
        <w:t xml:space="preserve">September streamflows. </w:t>
      </w:r>
    </w:p>
    <w:p w14:paraId="67AF3614" w14:textId="1B6C0B4E" w:rsidR="0089221C"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Higher October temperatures may help prolong the growing season for riparian trees which would allow them to increase their growth. Higher June and July flows could help alleviate high summer temperatures and recharge the alluvial aquifer that these trees draw water from. </w:t>
      </w:r>
    </w:p>
    <w:p w14:paraId="47657CA8" w14:textId="77777777" w:rsidR="0089221C" w:rsidRDefault="0089221C"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Groundwater and surface water are highly related in the </w:t>
      </w:r>
      <w:commentRangeStart w:id="39"/>
      <w:r>
        <w:rPr>
          <w:rFonts w:ascii="Times New Roman" w:eastAsia="Times New Roman" w:hAnsi="Times New Roman" w:cs="Times New Roman"/>
          <w:bCs/>
          <w:sz w:val="24"/>
          <w:szCs w:val="24"/>
        </w:rPr>
        <w:t xml:space="preserve">Southwest </w:t>
      </w:r>
      <w:commentRangeEnd w:id="39"/>
      <w:r>
        <w:rPr>
          <w:rStyle w:val="CommentReference"/>
        </w:rPr>
        <w:commentReference w:id="39"/>
      </w:r>
      <w:r>
        <w:rPr>
          <w:rFonts w:ascii="Times New Roman" w:eastAsia="Times New Roman" w:hAnsi="Times New Roman" w:cs="Times New Roman"/>
          <w:bCs/>
          <w:sz w:val="24"/>
          <w:szCs w:val="24"/>
        </w:rPr>
        <w:t xml:space="preserve">. </w:t>
      </w:r>
      <w:r w:rsidR="008D7A70">
        <w:rPr>
          <w:rFonts w:ascii="Times New Roman" w:eastAsia="Times New Roman" w:hAnsi="Times New Roman" w:cs="Times New Roman"/>
          <w:bCs/>
          <w:sz w:val="24"/>
          <w:szCs w:val="24"/>
        </w:rPr>
        <w:t>Higher flows</w:t>
      </w:r>
      <w:r>
        <w:rPr>
          <w:rFonts w:ascii="Times New Roman" w:eastAsia="Times New Roman" w:hAnsi="Times New Roman" w:cs="Times New Roman"/>
          <w:bCs/>
          <w:sz w:val="24"/>
          <w:szCs w:val="24"/>
        </w:rPr>
        <w:t xml:space="preserve">, </w:t>
      </w:r>
      <w:r w:rsidR="008D7A70">
        <w:rPr>
          <w:rFonts w:ascii="Times New Roman" w:eastAsia="Times New Roman" w:hAnsi="Times New Roman" w:cs="Times New Roman"/>
          <w:bCs/>
          <w:sz w:val="24"/>
          <w:szCs w:val="24"/>
        </w:rPr>
        <w:t>and therefore higher groundwater levels</w:t>
      </w:r>
      <w:r>
        <w:rPr>
          <w:rFonts w:ascii="Times New Roman" w:eastAsia="Times New Roman" w:hAnsi="Times New Roman" w:cs="Times New Roman"/>
          <w:bCs/>
          <w:sz w:val="24"/>
          <w:szCs w:val="24"/>
        </w:rPr>
        <w:t>,</w:t>
      </w:r>
      <w:r w:rsidR="008D7A70">
        <w:rPr>
          <w:rFonts w:ascii="Times New Roman" w:eastAsia="Times New Roman" w:hAnsi="Times New Roman" w:cs="Times New Roman"/>
          <w:bCs/>
          <w:sz w:val="24"/>
          <w:szCs w:val="24"/>
        </w:rPr>
        <w:t xml:space="preserve"> could also saturate more of the rhizosphere allowing for more roots to draw water and increase growth.  </w:t>
      </w:r>
    </w:p>
    <w:p w14:paraId="070D1959" w14:textId="0DC23A79" w:rsidR="008D7A70" w:rsidRDefault="008D7A70" w:rsidP="008D7A70">
      <w:pPr>
        <w:spacing w:line="24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Recent research found that Fremont cottonwoods can cool themselves remarkably well from high summer temperatures as long as adequate water</w:t>
      </w:r>
      <w:r w:rsidR="009412CC">
        <w:rPr>
          <w:rFonts w:ascii="Times New Roman" w:eastAsia="Times New Roman" w:hAnsi="Times New Roman" w:cs="Times New Roman"/>
          <w:bCs/>
          <w:sz w:val="24"/>
          <w:szCs w:val="24"/>
        </w:rPr>
        <w:t xml:space="preserve"> </w:t>
      </w:r>
      <w:r w:rsidR="009412CC">
        <w:rPr>
          <w:rFonts w:ascii="Times New Roman" w:eastAsia="Times New Roman" w:hAnsi="Times New Roman" w:cs="Times New Roman"/>
          <w:bCs/>
          <w:sz w:val="24"/>
          <w:szCs w:val="24"/>
        </w:rPr>
        <w:fldChar w:fldCharType="begin"/>
      </w:r>
      <w:r w:rsidR="009412CC">
        <w:rPr>
          <w:rFonts w:ascii="Times New Roman" w:eastAsia="Times New Roman" w:hAnsi="Times New Roman" w:cs="Times New Roman"/>
          <w:bCs/>
          <w:sz w:val="24"/>
          <w:szCs w:val="24"/>
        </w:rPr>
        <w:instrText xml:space="preserve"> ADDIN ZOTERO_ITEM CSL_CITATION {"citationID":"NNglk3hH","properties":{"formattedCitation":"(Moran et al., 2023)","plainCitation":"(Moran et al., 2023)","noteIndex":0},"citationItems":[{"id":55,"uris":["http://zotero.org/users/local/yyBX3i8n/items/YFRJXZAY"],"itemData":{"id":55,"type":"article-journal","abstract":"Summary\n            \n              \n                \n                  \n                    Populus fremontii\n                    is among the most dominant, and ecologically important riparian tree species in the western United States and can thrive in hyper‐arid riparian corridors. Yet,\n                    P. fremontii\n                    forests have rapidly declined over the last decade, particularly in places where temperatures sometimes exceed 50°C.\n                  \n                \n                \n                  \n                    We evaluated high temperature tolerance of leaf metabolism, leaf thermoregulation, and leaf hydraulic function in eight\n                    P. fremontii\n                    populations spanning a 5.3°C mean annual temperature gradient in a well‐watered common garden, and at source locations throughout the lower Colorado River Basin.\n                  \n                \n                \n                  \n                    Two major results emerged. First, despite having an exceptionally high\n                    T\n                    crit\n                    (the temperature at which Photosystem II is disrupted) relative to other tree taxa, recent heat waves exceeded\n                    T\n                    crit\n                    , requiring evaporative leaf cooling to maintain leaf‐to‐air thermal safety margins. Second, in midsummer, genotypes from the warmest locations maintained lower midday leaf temperatures, a higher midday stomatal conductance, and maintained turgor pressure at lower water potentials than genotypes from more temperate locations.\n                  \n                \n                \n                  \n                    Taken together, results suggest that under well‐watered conditions,\n                    P. fremontii\n                    can regulate leaf temperature below\n                    T\n                    crit\n                    along the warm edge of its distribution. Nevertheless, reduced Colorado River flows threaten to lower water tables below levels needed for evaporative cooling during episodic heat waves.","container-title":"New Phytologist","DOI":"10.1111/nph.19247","ISSN":"0028-646X, 1469-8137","issue":"6","journalAbbreviation":"New Phytologist","language":"en","page":"2298-2311","source":"DOI.org (Crossref)","title":"Limits of thermal and hydrological tolerance in a foundation tree species ( &lt;i&gt;Populus fremontii&lt;/i&gt; ) in the desert southwestern United States","volume":"240","author":[{"family":"Moran","given":"Madeline E."},{"family":"Aparecido","given":"Luiza M. T."},{"family":"Koepke","given":"Dan F."},{"family":"Cooper","given":"Hillary F."},{"family":"Doughty","given":"Christopher E."},{"family":"Gehring","given":"Catherine A."},{"family":"Throop","given":"Heather L."},{"family":"Whitham","given":"Thomas G."},{"family":"Allan","given":"Gerard J."},{"family":"Hultine","given":"Kevin R."}],"issued":{"date-parts":[["2023",12]]}}}],"schema":"https://github.com/citation-style-language/schema/raw/master/csl-citation.json"} </w:instrText>
      </w:r>
      <w:r w:rsidR="009412CC">
        <w:rPr>
          <w:rFonts w:ascii="Times New Roman" w:eastAsia="Times New Roman" w:hAnsi="Times New Roman" w:cs="Times New Roman"/>
          <w:bCs/>
          <w:sz w:val="24"/>
          <w:szCs w:val="24"/>
        </w:rPr>
        <w:fldChar w:fldCharType="separate"/>
      </w:r>
      <w:r w:rsidR="00833CD9" w:rsidRPr="00833CD9">
        <w:rPr>
          <w:rFonts w:ascii="Times New Roman" w:hAnsi="Times New Roman" w:cs="Times New Roman"/>
          <w:sz w:val="24"/>
        </w:rPr>
        <w:t>(Moran et al., 2023)</w:t>
      </w:r>
      <w:r w:rsidR="009412CC">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Higher flows could increase water availability and allow them to cool themselves better. These responses are more consistent with the North American Monsoon. In this case, summer precipitation and the monsoon season drives tree growth.</w:t>
      </w:r>
    </w:p>
    <w:p w14:paraId="3C442D47" w14:textId="13B06382" w:rsidR="0053192E" w:rsidRDefault="008D7A70" w:rsidP="0053192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September streamflow and annual growth were negatively correlated and June PDSI positively impacts tree growth which is inconsistent with a monsoon driven system. These are also relatively weak correlations even though they are significant. June PDSI could positively impact tree growth because if temperatures are higher in June and trees have adequate water, they may be able to grow quicker.</w:t>
      </w:r>
    </w:p>
    <w:p w14:paraId="129A4016" w14:textId="77777777" w:rsidR="00FC1F64" w:rsidRDefault="00FC1F64" w:rsidP="00FC1F64">
      <w:pPr>
        <w:spacing w:line="240" w:lineRule="auto"/>
        <w:ind w:firstLine="720"/>
        <w:rPr>
          <w:rFonts w:ascii="Times New Roman" w:eastAsia="Times New Roman" w:hAnsi="Times New Roman" w:cs="Times New Roman"/>
          <w:bCs/>
          <w:sz w:val="24"/>
          <w:szCs w:val="24"/>
        </w:rPr>
      </w:pPr>
    </w:p>
    <w:p w14:paraId="0A2A36C3" w14:textId="44791C76" w:rsidR="008F6BDC" w:rsidRPr="00FC1F64" w:rsidRDefault="008F6BDC" w:rsidP="00FC1F64">
      <w:pPr>
        <w:spacing w:line="240" w:lineRule="auto"/>
        <w:ind w:firstLine="720"/>
        <w:rPr>
          <w:rFonts w:ascii="Times New Roman" w:eastAsia="Times New Roman" w:hAnsi="Times New Roman" w:cs="Times New Roman"/>
          <w:bCs/>
          <w:sz w:val="24"/>
          <w:szCs w:val="24"/>
        </w:rPr>
      </w:pPr>
      <w:r w:rsidRPr="00FC1F64">
        <w:rPr>
          <w:rFonts w:ascii="Times New Roman" w:eastAsia="Times New Roman" w:hAnsi="Times New Roman" w:cs="Times New Roman"/>
          <w:bCs/>
          <w:sz w:val="24"/>
          <w:szCs w:val="24"/>
        </w:rPr>
        <w:t>Different cottonwood species in different geographic areas respond differently to seasonal streamflows. For example, cottonwoods in the Northern Rockies had growth most correlated to March to June or April to July stream</w:t>
      </w:r>
      <w:commentRangeStart w:id="40"/>
      <w:r w:rsidRPr="00FC1F64">
        <w:rPr>
          <w:rFonts w:ascii="Times New Roman" w:eastAsia="Times New Roman" w:hAnsi="Times New Roman" w:cs="Times New Roman"/>
          <w:bCs/>
          <w:sz w:val="24"/>
          <w:szCs w:val="24"/>
        </w:rPr>
        <w:t>flows</w:t>
      </w:r>
      <w:commentRangeEnd w:id="40"/>
      <w:r>
        <w:rPr>
          <w:rStyle w:val="CommentReference"/>
        </w:rPr>
        <w:commentReference w:id="40"/>
      </w:r>
      <w:r w:rsidRPr="00FC1F64">
        <w:rPr>
          <w:rFonts w:ascii="Times New Roman" w:eastAsia="Times New Roman" w:hAnsi="Times New Roman" w:cs="Times New Roman"/>
          <w:bCs/>
          <w:sz w:val="24"/>
          <w:szCs w:val="24"/>
        </w:rPr>
        <w:t xml:space="preserve"> </w:t>
      </w:r>
      <w:r w:rsidRPr="00FC1F64">
        <w:rPr>
          <w:rFonts w:ascii="Times New Roman" w:eastAsia="Times New Roman" w:hAnsi="Times New Roman" w:cs="Times New Roman"/>
          <w:bCs/>
          <w:sz w:val="24"/>
          <w:szCs w:val="24"/>
        </w:rPr>
        <w:fldChar w:fldCharType="begin"/>
      </w:r>
      <w:r w:rsidRPr="00FC1F64">
        <w:rPr>
          <w:rFonts w:ascii="Times New Roman" w:eastAsia="Times New Roman" w:hAnsi="Times New Roman" w:cs="Times New Roman"/>
          <w:bCs/>
          <w:sz w:val="24"/>
          <w:szCs w:val="24"/>
        </w:rPr>
        <w:instrText xml:space="preserve"> ADDIN ZOTERO_ITEM CSL_CITATION {"citationID":"RbFUGRnH","properties":{"formattedCitation":"(Schook et al., 2016)","plainCitation":"(Schook et al., 2016)","noteIndex":0},"citationItems":[{"id":53,"uris":["http://zotero.org/users/local/yyBX3i8n/items/5C8XJQ69"],"itemData":{"id":53,"type":"article-journal","container-title":"Water Resources Research","DOI":"10.1002/2016WR018845","ISSN":"00431397","issue":"10","journalAbbreviation":"Water Resour. Res.","language":"en","license":"http://doi.wiley.com/10.1002/tdm_license_1.1","page":"8159-8173","source":"DOI.org (Crossref)","title":"Flow reconstructions in the Upper Missouri River Basin using riparian tree rings: Upper Missouri River Basin flow reconstructions","title-short":"Flow reconstructions in the Upper Missouri River Basin using riparian tree rings","volume":"52","author":[{"family":"Schook","given":"Derek M."},{"family":"Friedman","given":"Jonathan M."},{"family":"Rathburn","given":"Sara L."}],"issued":{"date-parts":[["2016",10]]}}}],"schema":"https://github.com/citation-style-language/schema/raw/master/csl-citation.json"} </w:instrText>
      </w:r>
      <w:r w:rsidRPr="00FC1F64">
        <w:rPr>
          <w:rFonts w:ascii="Times New Roman" w:eastAsia="Times New Roman" w:hAnsi="Times New Roman" w:cs="Times New Roman"/>
          <w:bCs/>
          <w:sz w:val="24"/>
          <w:szCs w:val="24"/>
        </w:rPr>
        <w:fldChar w:fldCharType="separate"/>
      </w:r>
      <w:r w:rsidR="00833CD9" w:rsidRPr="00833CD9">
        <w:rPr>
          <w:rFonts w:ascii="Times New Roman" w:hAnsi="Times New Roman" w:cs="Times New Roman"/>
          <w:sz w:val="24"/>
        </w:rPr>
        <w:t>(Schook et al., 2016)</w:t>
      </w:r>
      <w:r w:rsidRPr="00FC1F64">
        <w:rPr>
          <w:rFonts w:ascii="Times New Roman" w:eastAsia="Times New Roman" w:hAnsi="Times New Roman" w:cs="Times New Roman"/>
          <w:bCs/>
          <w:sz w:val="24"/>
          <w:szCs w:val="24"/>
        </w:rPr>
        <w:fldChar w:fldCharType="end"/>
      </w:r>
      <w:r w:rsidRPr="00FC1F64">
        <w:rPr>
          <w:rFonts w:ascii="Times New Roman" w:eastAsia="Times New Roman" w:hAnsi="Times New Roman" w:cs="Times New Roman"/>
          <w:bCs/>
          <w:sz w:val="24"/>
          <w:szCs w:val="24"/>
        </w:rPr>
        <w:t xml:space="preserve">. While cottonwoods along a regulated reach of the Rio Grande in New Mexico were most correlated to July-September streamflow </w:t>
      </w:r>
      <w:r w:rsidRPr="00FC1F64">
        <w:rPr>
          <w:rFonts w:ascii="Times New Roman" w:eastAsia="Times New Roman" w:hAnsi="Times New Roman" w:cs="Times New Roman"/>
          <w:bCs/>
          <w:sz w:val="24"/>
          <w:szCs w:val="24"/>
        </w:rPr>
        <w:fldChar w:fldCharType="begin"/>
      </w:r>
      <w:r w:rsidRPr="00FC1F64">
        <w:rPr>
          <w:rFonts w:ascii="Times New Roman" w:eastAsia="Times New Roman" w:hAnsi="Times New Roman" w:cs="Times New Roman"/>
          <w:bCs/>
          <w:sz w:val="24"/>
          <w:szCs w:val="24"/>
        </w:rPr>
        <w:instrText xml:space="preserve"> ADDIN ZOTERO_ITEM CSL_CITATION {"citationID":"ZMBEfIn5","properties":{"formattedCitation":"(Varani et al., 2024)","plainCitation":"(Varani et al., 2024)","noteIndex":0},"citationItems":[{"id":54,"uris":["http://zotero.org/users/local/yyBX3i8n/items/5TTAZCQY"],"itemData":{"id":54,"type":"article-journal","abstract":"Abstract\n            \n              Riparian ecosystems are some of the most valuable and vulnerable on the planet. Riparian tree mortality is increasing in the western United States, where altered streamflows are combining with warming climate. Between 2011 and 2013, one third of an extensive stand of\n              \n                Populus deltoides\n                var.\n                wislizeni\n              \n              (Rio Grande cottonwood) died along the middle Rio Grande on the Pueblo of Santa Ana in New Mexico. Mortality coincided with a severe drought that followed a decade of decreasing streamflow, but it was heterogeneous, with adjacent patches of dead and live trees. The goal of this research was to determine the drivers of mortality to provide insights into future risks of die‐off and potential management interventions. We compared tree age, competition, tree‐ring widths, sediment particle size and climate influences between live and dead forest patches in a nested plot design. Live and dead trees had similar age, stand density and particle sizes of shallow sediments. Tree‐ring widths had the highest correlations with July–September streamflow (1932–2013). All trees had declining ring growth since 1992, coinciding with declining late summer streamflow. An accelerated decline in growth began in 2002, corresponding to recent warmer droughts. Trees that died had lower ring growth 3 years prior to death and in the mid‐1900s. Dead trees also had coarser deep sediments 2.4–3.7 m below ground, suggesting that reduced water holding capacity was an important factor for mortality. Water management to increase streamflow during the late summer, especially during times of extended drought, could reduce mortality risk in the face of projected increasingly warm droughts.","container-title":"Ecohydrology","DOI":"10.1002/eco.2692","ISSN":"1936-0584, 1936-0592","issue":"8","journalAbbreviation":"Ecohydrology","language":"en","page":"e2692","source":"DOI.org (Crossref)","title":"Patterns and drivers of cottonwood mortality in the middle Rio Grande, New Mexico, USA","volume":"17","author":[{"family":"Varani","given":"Hannah"},{"family":"Margolis","given":"Ellis Q."},{"family":"Muldavin","given":"Esteban H."},{"family":"Pockman","given":"William T."}],"issued":{"date-parts":[["2024",12]]}}}],"schema":"https://github.com/citation-style-language/schema/raw/master/csl-citation.json"} </w:instrText>
      </w:r>
      <w:r w:rsidRPr="00FC1F64">
        <w:rPr>
          <w:rFonts w:ascii="Times New Roman" w:eastAsia="Times New Roman" w:hAnsi="Times New Roman" w:cs="Times New Roman"/>
          <w:bCs/>
          <w:sz w:val="24"/>
          <w:szCs w:val="24"/>
        </w:rPr>
        <w:fldChar w:fldCharType="separate"/>
      </w:r>
      <w:r w:rsidR="00833CD9" w:rsidRPr="00833CD9">
        <w:rPr>
          <w:rFonts w:ascii="Times New Roman" w:hAnsi="Times New Roman" w:cs="Times New Roman"/>
          <w:sz w:val="24"/>
        </w:rPr>
        <w:t>(Varani et al., 2024)</w:t>
      </w:r>
      <w:r w:rsidRPr="00FC1F64">
        <w:rPr>
          <w:rFonts w:ascii="Times New Roman" w:eastAsia="Times New Roman" w:hAnsi="Times New Roman" w:cs="Times New Roman"/>
          <w:bCs/>
          <w:sz w:val="24"/>
          <w:szCs w:val="24"/>
        </w:rPr>
        <w:fldChar w:fldCharType="end"/>
      </w:r>
      <w:r w:rsidRPr="00FC1F64">
        <w:rPr>
          <w:rFonts w:ascii="Times New Roman" w:eastAsia="Times New Roman" w:hAnsi="Times New Roman" w:cs="Times New Roman"/>
          <w:bCs/>
          <w:sz w:val="24"/>
          <w:szCs w:val="24"/>
        </w:rPr>
        <w:t>.</w:t>
      </w:r>
    </w:p>
    <w:p w14:paraId="1FF93667" w14:textId="108393C3" w:rsidR="008F6BDC" w:rsidRDefault="008F6BDC" w:rsidP="0053192E">
      <w:pPr>
        <w:spacing w:line="240" w:lineRule="auto"/>
        <w:rPr>
          <w:rFonts w:ascii="Times New Roman" w:eastAsia="Times New Roman" w:hAnsi="Times New Roman" w:cs="Times New Roman"/>
          <w:bCs/>
          <w:sz w:val="24"/>
          <w:szCs w:val="24"/>
        </w:rPr>
      </w:pPr>
    </w:p>
    <w:p w14:paraId="7813339F" w14:textId="42841D8D" w:rsidR="009412CC" w:rsidRPr="0053192E" w:rsidRDefault="0001119E" w:rsidP="0053192E">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Verde river cottonwood</w:t>
      </w:r>
      <w:r w:rsidR="008F6BDC">
        <w:rPr>
          <w:rFonts w:ascii="Times New Roman" w:eastAsia="Times New Roman" w:hAnsi="Times New Roman" w:cs="Times New Roman"/>
          <w:bCs/>
          <w:sz w:val="24"/>
          <w:szCs w:val="24"/>
        </w:rPr>
        <w:t xml:space="preserve"> growth seems to be more somewhere </w:t>
      </w:r>
      <w:r w:rsidR="00D52A25">
        <w:rPr>
          <w:rFonts w:ascii="Times New Roman" w:eastAsia="Times New Roman" w:hAnsi="Times New Roman" w:cs="Times New Roman"/>
          <w:bCs/>
          <w:sz w:val="24"/>
          <w:szCs w:val="24"/>
        </w:rPr>
        <w:t>in between</w:t>
      </w:r>
      <w:r w:rsidR="008F6BDC">
        <w:rPr>
          <w:rFonts w:ascii="Times New Roman" w:eastAsia="Times New Roman" w:hAnsi="Times New Roman" w:cs="Times New Roman"/>
          <w:bCs/>
          <w:sz w:val="24"/>
          <w:szCs w:val="24"/>
        </w:rPr>
        <w:t xml:space="preserve"> with June and July streamflow being the most correlated</w:t>
      </w:r>
      <w:r w:rsidR="00644803">
        <w:rPr>
          <w:rFonts w:ascii="Times New Roman" w:eastAsia="Times New Roman" w:hAnsi="Times New Roman" w:cs="Times New Roman"/>
          <w:bCs/>
          <w:sz w:val="24"/>
          <w:szCs w:val="24"/>
        </w:rPr>
        <w:t xml:space="preserve"> to annual growth.</w:t>
      </w:r>
    </w:p>
    <w:p w14:paraId="204E3F2D" w14:textId="77777777" w:rsidR="00CA7F36" w:rsidRDefault="00CA7F36" w:rsidP="00CA7F36">
      <w:pPr>
        <w:spacing w:line="240" w:lineRule="auto"/>
        <w:rPr>
          <w:rFonts w:ascii="Times New Roman" w:eastAsia="Times New Roman" w:hAnsi="Times New Roman" w:cs="Times New Roman"/>
          <w:bCs/>
          <w:sz w:val="24"/>
          <w:szCs w:val="24"/>
        </w:rPr>
      </w:pPr>
    </w:p>
    <w:p w14:paraId="7705DBD6" w14:textId="77777777" w:rsidR="00CA7F36" w:rsidRDefault="00CA7F36" w:rsidP="00CA7F36">
      <w:pPr>
        <w:spacing w:line="240" w:lineRule="auto"/>
        <w:rPr>
          <w:rFonts w:ascii="Times New Roman" w:eastAsia="Times New Roman" w:hAnsi="Times New Roman" w:cs="Times New Roman"/>
          <w:bCs/>
          <w:sz w:val="24"/>
          <w:szCs w:val="24"/>
        </w:rPr>
      </w:pPr>
    </w:p>
    <w:p w14:paraId="08B019AF" w14:textId="105993F2" w:rsidR="00CA7F36" w:rsidRDefault="00CA7F36" w:rsidP="00CA7F36">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Challenges</w:t>
      </w:r>
    </w:p>
    <w:p w14:paraId="67595DC1" w14:textId="28FF5860" w:rsidR="00CA7F36" w:rsidRPr="008F6BDC" w:rsidRDefault="0001119E" w:rsidP="008F6BDC">
      <w:pPr>
        <w:spacing w:line="240" w:lineRule="auto"/>
        <w:ind w:firstLine="360"/>
        <w:rPr>
          <w:rFonts w:ascii="Times New Roman" w:eastAsia="Times New Roman" w:hAnsi="Times New Roman" w:cs="Times New Roman"/>
          <w:bCs/>
          <w:sz w:val="24"/>
          <w:szCs w:val="24"/>
        </w:rPr>
      </w:pPr>
      <w:r w:rsidRPr="008F6BDC">
        <w:rPr>
          <w:rFonts w:ascii="Times New Roman" w:eastAsia="Times New Roman" w:hAnsi="Times New Roman" w:cs="Times New Roman"/>
          <w:bCs/>
          <w:sz w:val="24"/>
          <w:szCs w:val="24"/>
        </w:rPr>
        <w:t xml:space="preserve">The study sites along the Verde River are all above large storage reservoirs. This allows them to have a relatively intact hydrology. A challenge associated with this is that many areas of the river are depositional. This means that the root collar of the tree is buried and the depth it is buried is also unknown. This means that their exact age cannot be determined therefore all we can determine is their </w:t>
      </w:r>
      <w:r w:rsidR="00CA7F36" w:rsidRPr="008F6BDC">
        <w:rPr>
          <w:rFonts w:ascii="Times New Roman" w:eastAsia="Times New Roman" w:hAnsi="Times New Roman" w:cs="Times New Roman"/>
          <w:bCs/>
          <w:sz w:val="24"/>
          <w:szCs w:val="24"/>
        </w:rPr>
        <w:t>“age at coring height”</w:t>
      </w:r>
      <w:r w:rsidRPr="008F6BDC">
        <w:rPr>
          <w:rFonts w:ascii="Times New Roman" w:eastAsia="Times New Roman" w:hAnsi="Times New Roman" w:cs="Times New Roman"/>
          <w:bCs/>
          <w:sz w:val="24"/>
          <w:szCs w:val="24"/>
        </w:rPr>
        <w:t>.</w:t>
      </w:r>
    </w:p>
    <w:p w14:paraId="6B3C9B5F" w14:textId="769603B1" w:rsidR="0001119E" w:rsidRPr="0001119E" w:rsidRDefault="0001119E" w:rsidP="00FC1F64">
      <w:pPr>
        <w:spacing w:line="240" w:lineRule="auto"/>
        <w:ind w:firstLine="360"/>
      </w:pPr>
      <w:r w:rsidRPr="008F6BDC">
        <w:rPr>
          <w:rFonts w:ascii="Times New Roman" w:eastAsia="Times New Roman" w:hAnsi="Times New Roman" w:cs="Times New Roman"/>
          <w:bCs/>
          <w:sz w:val="24"/>
          <w:szCs w:val="24"/>
        </w:rPr>
        <w:lastRenderedPageBreak/>
        <w:t xml:space="preserve">Another challenge with this project is that most trees are young. This makes it more difficult </w:t>
      </w:r>
      <w:bookmarkStart w:id="41" w:name="_Toc187849265"/>
      <w:r w:rsidRPr="008F6BDC">
        <w:rPr>
          <w:rFonts w:ascii="Times New Roman" w:eastAsia="Times New Roman" w:hAnsi="Times New Roman" w:cs="Times New Roman"/>
          <w:bCs/>
          <w:sz w:val="24"/>
          <w:szCs w:val="24"/>
        </w:rPr>
        <w:t xml:space="preserve">to </w:t>
      </w:r>
      <w:proofErr w:type="spellStart"/>
      <w:r w:rsidRPr="008F6BDC">
        <w:rPr>
          <w:rFonts w:ascii="Times New Roman" w:eastAsia="Times New Roman" w:hAnsi="Times New Roman" w:cs="Times New Roman"/>
          <w:bCs/>
          <w:sz w:val="24"/>
          <w:szCs w:val="24"/>
        </w:rPr>
        <w:t>crossdate</w:t>
      </w:r>
      <w:proofErr w:type="spellEnd"/>
      <w:r w:rsidRPr="008F6BDC">
        <w:rPr>
          <w:rFonts w:ascii="Times New Roman" w:eastAsia="Times New Roman" w:hAnsi="Times New Roman" w:cs="Times New Roman"/>
          <w:bCs/>
          <w:sz w:val="24"/>
          <w:szCs w:val="24"/>
        </w:rPr>
        <w:t xml:space="preserve"> series as well as could make </w:t>
      </w:r>
      <w:r w:rsidR="008F6BDC" w:rsidRPr="008F6BDC">
        <w:rPr>
          <w:rFonts w:ascii="Times New Roman" w:eastAsia="Times New Roman" w:hAnsi="Times New Roman" w:cs="Times New Roman"/>
          <w:bCs/>
          <w:sz w:val="24"/>
          <w:szCs w:val="24"/>
        </w:rPr>
        <w:t>reaching a critical P-value of .05 more difficult for statistical tests.</w:t>
      </w:r>
    </w:p>
    <w:p w14:paraId="135EAFA6" w14:textId="77777777" w:rsidR="0001119E" w:rsidRPr="0001119E" w:rsidRDefault="0001119E" w:rsidP="00F11619">
      <w:pPr>
        <w:pStyle w:val="ListParagraph"/>
        <w:numPr>
          <w:ilvl w:val="0"/>
          <w:numId w:val="1"/>
        </w:numPr>
        <w:spacing w:line="240" w:lineRule="auto"/>
      </w:pPr>
    </w:p>
    <w:p w14:paraId="056F57B1" w14:textId="0F218101" w:rsidR="00F11619" w:rsidRDefault="00F11619" w:rsidP="0001119E">
      <w:pPr>
        <w:spacing w:line="240" w:lineRule="auto"/>
        <w:ind w:left="360"/>
      </w:pPr>
      <w:r>
        <w:t>Conclusions and Implications</w:t>
      </w:r>
      <w:bookmarkEnd w:id="41"/>
    </w:p>
    <w:p w14:paraId="1B83E33D" w14:textId="77777777" w:rsidR="00F11619" w:rsidRPr="00883070" w:rsidRDefault="00F11619" w:rsidP="00F11619">
      <w:pPr>
        <w:spacing w:line="240" w:lineRule="auto"/>
        <w:ind w:firstLine="720"/>
      </w:pPr>
      <w:r>
        <w:t>Fremont cottonwoods that established after the 2023 winter floods continue to grow and reduce in density. Seedling plots seem to be impacted by different variables depending on their location. In addition, the wide variety of significant variables impacting seedling survival shows that a combination of factors is important in maintaining seedlings. Most Fremont cottonwoods on the Verde are relatively young and date about to the year 2000. They continue to grow and add basal area at an increasing rate, suggesting that the forest has yet to reach a mature state. Fremont cottonwood growth appears to be driven by summer streamflow. This also is when streamflows are the lowest and temperatures are the highest. As baseflows continue to decline, their growth and resilience could be at risk. Maintaining higher flows during the summer irrigation season would positively benefit riparian forests. Keeping the natural systems and hydrology along the Verde River is crucial to maintaining and protecting its riparian forests.</w:t>
      </w:r>
    </w:p>
    <w:p w14:paraId="4919FF98" w14:textId="3D149D3D" w:rsidR="004E3123" w:rsidRDefault="004E3123">
      <w:pPr>
        <w:spacing w:after="160" w:line="278"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5AE10AE5" w14:textId="01C7889E" w:rsidR="00F11619" w:rsidRDefault="004E3123" w:rsidP="008D7A70">
      <w:pPr>
        <w:spacing w:line="240" w:lineRule="auto"/>
        <w:rPr>
          <w:rFonts w:ascii="Times New Roman" w:eastAsia="Times New Roman" w:hAnsi="Times New Roman" w:cs="Times New Roman"/>
          <w:bCs/>
          <w:sz w:val="24"/>
          <w:szCs w:val="24"/>
        </w:rPr>
      </w:pPr>
      <w:r>
        <w:rPr>
          <w:noProof/>
        </w:rPr>
        <w:lastRenderedPageBreak/>
        <w:drawing>
          <wp:inline distT="0" distB="0" distL="0" distR="0" wp14:anchorId="7EBDE067" wp14:editId="257E070B">
            <wp:extent cx="2924175" cy="3898900"/>
            <wp:effectExtent l="0" t="0" r="9525" b="6350"/>
            <wp:docPr id="340640000" name="Picture 7" descr="A pile of wood on a hi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40000" name="Picture 7" descr="A pile of wood on a hil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4175" cy="3898900"/>
                    </a:xfrm>
                    <a:prstGeom prst="rect">
                      <a:avLst/>
                    </a:prstGeom>
                    <a:noFill/>
                    <a:ln>
                      <a:noFill/>
                    </a:ln>
                  </pic:spPr>
                </pic:pic>
              </a:graphicData>
            </a:graphic>
          </wp:inline>
        </w:drawing>
      </w:r>
    </w:p>
    <w:p w14:paraId="74304E1C" w14:textId="77777777" w:rsidR="008D7A70" w:rsidRPr="008D7A70" w:rsidRDefault="008D7A70" w:rsidP="008D7A70"/>
    <w:sectPr w:rsidR="008D7A70" w:rsidRPr="008D7A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Quentin R McCalla" w:date="2024-08-27T13:03:00Z" w:initials="QM">
    <w:p w14:paraId="4813E69A" w14:textId="77777777" w:rsidR="00692843" w:rsidRDefault="00692843" w:rsidP="00692843">
      <w:pPr>
        <w:pStyle w:val="CommentText"/>
      </w:pPr>
      <w:r>
        <w:rPr>
          <w:rStyle w:val="CommentReference"/>
        </w:rPr>
        <w:annotationRef/>
      </w:r>
      <w:r>
        <w:t>Add error and uncertainty</w:t>
      </w:r>
    </w:p>
  </w:comment>
  <w:comment w:id="1" w:author="Quentin R McCalla" w:date="2024-08-27T13:04:00Z" w:initials="QM">
    <w:p w14:paraId="3E82757E" w14:textId="77777777" w:rsidR="00692843" w:rsidRDefault="00692843" w:rsidP="00692843">
      <w:pPr>
        <w:pStyle w:val="CommentText"/>
      </w:pPr>
      <w:r>
        <w:rPr>
          <w:rStyle w:val="CommentReference"/>
        </w:rPr>
        <w:annotationRef/>
      </w:r>
      <w:r>
        <w:t>Add significant digits to caliphers</w:t>
      </w:r>
    </w:p>
  </w:comment>
  <w:comment w:id="2" w:author="Quentin R McCalla" w:date="2024-08-27T13:06:00Z" w:initials="QM">
    <w:p w14:paraId="2DE22A8E" w14:textId="77777777" w:rsidR="00692843" w:rsidRDefault="00692843" w:rsidP="00692843">
      <w:pPr>
        <w:pStyle w:val="CommentText"/>
      </w:pPr>
      <w:r>
        <w:rPr>
          <w:rStyle w:val="CommentReference"/>
        </w:rPr>
        <w:annotationRef/>
      </w:r>
      <w:r>
        <w:t>Add specs of all instruments</w:t>
      </w:r>
    </w:p>
  </w:comment>
  <w:comment w:id="3" w:author="Quentin R McCalla" w:date="2024-08-27T13:23:00Z" w:initials="QM">
    <w:p w14:paraId="588763E0" w14:textId="77777777" w:rsidR="00692843" w:rsidRDefault="00692843" w:rsidP="00692843">
      <w:pPr>
        <w:pStyle w:val="CommentText"/>
      </w:pPr>
      <w:r>
        <w:rPr>
          <w:rStyle w:val="CommentReference"/>
        </w:rPr>
        <w:annotationRef/>
      </w:r>
      <w:r>
        <w:t>Investigate journals</w:t>
      </w:r>
    </w:p>
  </w:comment>
  <w:comment w:id="4" w:author="Quentin R McCalla" w:date="2024-08-27T13:26:00Z" w:initials="QM">
    <w:p w14:paraId="5D0F5D7E" w14:textId="77777777" w:rsidR="00692843" w:rsidRDefault="00692843" w:rsidP="00692843">
      <w:pPr>
        <w:pStyle w:val="CommentText"/>
      </w:pPr>
      <w:r>
        <w:rPr>
          <w:rStyle w:val="CommentReference"/>
        </w:rPr>
        <w:annotationRef/>
      </w:r>
      <w:r>
        <w:t>Field, laboratory , analysis methods</w:t>
      </w:r>
    </w:p>
  </w:comment>
  <w:comment w:id="8" w:author="Abraham E Springer" w:date="2024-10-18T13:33:00Z" w:initials="AS">
    <w:p w14:paraId="44503158" w14:textId="77777777" w:rsidR="009954F4" w:rsidRDefault="009954F4" w:rsidP="009954F4">
      <w:pPr>
        <w:pStyle w:val="CommentText"/>
      </w:pPr>
      <w:r>
        <w:rPr>
          <w:rStyle w:val="CommentReference"/>
        </w:rPr>
        <w:annotationRef/>
      </w:r>
      <w:r>
        <w:t>Use all SI units.</w:t>
      </w:r>
    </w:p>
  </w:comment>
  <w:comment w:id="12" w:author="Abraham E Springer" w:date="2024-10-18T13:42:00Z" w:initials="AS">
    <w:p w14:paraId="442A0A68" w14:textId="77777777" w:rsidR="009A0005" w:rsidRDefault="009A0005" w:rsidP="009A0005">
      <w:pPr>
        <w:pStyle w:val="CommentText"/>
      </w:pPr>
      <w:r>
        <w:rPr>
          <w:rStyle w:val="CommentReference"/>
        </w:rPr>
        <w:annotationRef/>
      </w:r>
      <w:r>
        <w:t>Also use Gardner 2012 and 2013</w:t>
      </w:r>
    </w:p>
  </w:comment>
  <w:comment w:id="13" w:author="Abraham E Springer" w:date="2024-10-18T13:45:00Z" w:initials="AS">
    <w:p w14:paraId="1BDE173E" w14:textId="77777777" w:rsidR="009A0005" w:rsidRDefault="009A0005" w:rsidP="009A0005">
      <w:pPr>
        <w:pStyle w:val="CommentText"/>
      </w:pPr>
      <w:r>
        <w:rPr>
          <w:rStyle w:val="CommentReference"/>
        </w:rPr>
        <w:annotationRef/>
      </w:r>
      <w:r>
        <w:t>You might also cite the following here and indicate the link of forest fire and restoration to the river.</w:t>
      </w:r>
    </w:p>
    <w:p w14:paraId="322E68BC" w14:textId="77777777" w:rsidR="009A0005" w:rsidRDefault="009A0005" w:rsidP="009A0005">
      <w:pPr>
        <w:pStyle w:val="CommentText"/>
      </w:pPr>
    </w:p>
    <w:p w14:paraId="3974CB84" w14:textId="77777777" w:rsidR="009A0005" w:rsidRDefault="009A0005" w:rsidP="009A0005">
      <w:pPr>
        <w:pStyle w:val="CommentText"/>
      </w:pPr>
      <w:hyperlink r:id="rId1" w:history="1">
        <w:r w:rsidRPr="005F3664">
          <w:rPr>
            <w:rStyle w:val="Hyperlink"/>
          </w:rPr>
          <w:t>https://doi.org/10.1016/j.forpol.2019.101999</w:t>
        </w:r>
      </w:hyperlink>
    </w:p>
  </w:comment>
  <w:comment w:id="14" w:author="Ryan Porter" w:date="2024-01-17T09:42:00Z" w:initials="RP">
    <w:p w14:paraId="379AEF45" w14:textId="77777777" w:rsidR="009954F4" w:rsidRDefault="009954F4" w:rsidP="009954F4">
      <w:pPr>
        <w:pStyle w:val="CommentText"/>
      </w:pPr>
      <w:r>
        <w:rPr>
          <w:rStyle w:val="CommentReference"/>
        </w:rPr>
        <w:annotationRef/>
      </w:r>
      <w:r>
        <w:t>Really well written below, make sure for your proposal you lead with a paragraph that a) introduced the problem and how you will address it before diving into the details.</w:t>
      </w:r>
    </w:p>
  </w:comment>
  <w:comment w:id="16" w:author="Abraham E Springer" w:date="2024-10-18T14:22:00Z" w:initials="AS">
    <w:p w14:paraId="4DD9F60B" w14:textId="77777777" w:rsidR="009954F4" w:rsidRDefault="009954F4" w:rsidP="009954F4">
      <w:pPr>
        <w:pStyle w:val="CommentText"/>
      </w:pPr>
      <w:r>
        <w:rPr>
          <w:rStyle w:val="CommentReference"/>
        </w:rPr>
        <w:annotationRef/>
      </w:r>
      <w:r>
        <w:t>Might have a short woody plant list of the next 3-5 most common riparian trees</w:t>
      </w:r>
    </w:p>
  </w:comment>
  <w:comment w:id="17" w:author="Quentin R McCalla" w:date="2024-08-27T14:26:00Z" w:initials="QM">
    <w:p w14:paraId="6F9EB69C" w14:textId="77777777" w:rsidR="00140FC2" w:rsidRDefault="00140FC2" w:rsidP="00140FC2">
      <w:pPr>
        <w:pStyle w:val="CommentText"/>
      </w:pPr>
      <w:r>
        <w:rPr>
          <w:rStyle w:val="CommentReference"/>
        </w:rPr>
        <w:annotationRef/>
      </w:r>
      <w:r>
        <w:t>To what digit</w:t>
      </w:r>
    </w:p>
  </w:comment>
  <w:comment w:id="18" w:author="Quentin R McCalla" w:date="2024-08-27T15:45:00Z" w:initials="QM">
    <w:p w14:paraId="36D06ADF" w14:textId="77777777" w:rsidR="00140FC2" w:rsidRDefault="00140FC2" w:rsidP="00140FC2">
      <w:pPr>
        <w:pStyle w:val="CommentText"/>
      </w:pPr>
      <w:r>
        <w:rPr>
          <w:rStyle w:val="CommentReference"/>
        </w:rPr>
        <w:annotationRef/>
      </w:r>
      <w:r>
        <w:t>To the centimeter</w:t>
      </w:r>
    </w:p>
  </w:comment>
  <w:comment w:id="19" w:author="Quentin R McCalla" w:date="2024-08-27T14:26:00Z" w:initials="QM">
    <w:p w14:paraId="7E8E0BFE" w14:textId="77777777" w:rsidR="00613C12" w:rsidRDefault="00613C12" w:rsidP="00613C12">
      <w:pPr>
        <w:pStyle w:val="CommentText"/>
      </w:pPr>
      <w:r>
        <w:rPr>
          <w:rStyle w:val="CommentReference"/>
        </w:rPr>
        <w:annotationRef/>
      </w:r>
      <w:r>
        <w:t>Accuracy?</w:t>
      </w:r>
    </w:p>
  </w:comment>
  <w:comment w:id="20" w:author="Quentin R McCalla" w:date="2024-08-27T15:44:00Z" w:initials="QM">
    <w:p w14:paraId="2A6F12B3" w14:textId="77777777" w:rsidR="00613C12" w:rsidRDefault="00613C12" w:rsidP="00613C12">
      <w:pPr>
        <w:pStyle w:val="CommentText"/>
      </w:pPr>
      <w:r>
        <w:rPr>
          <w:rStyle w:val="CommentReference"/>
        </w:rPr>
        <w:annotationRef/>
      </w:r>
      <w:r>
        <w:t>.3 to .6 M</w:t>
      </w:r>
    </w:p>
  </w:comment>
  <w:comment w:id="22" w:author="Quentin R McCalla" w:date="2024-12-17T11:46:00Z" w:initials="QM">
    <w:p w14:paraId="7EB7CB7C" w14:textId="77777777" w:rsidR="00140FC2" w:rsidRDefault="00140FC2" w:rsidP="00140FC2">
      <w:pPr>
        <w:pStyle w:val="CommentText"/>
      </w:pPr>
      <w:r>
        <w:rPr>
          <w:rStyle w:val="CommentReference"/>
        </w:rPr>
        <w:annotationRef/>
      </w:r>
      <w:r>
        <w:t>cite</w:t>
      </w:r>
    </w:p>
  </w:comment>
  <w:comment w:id="28" w:author="Quentin R McCalla" w:date="2025-02-03T09:17:00Z" w:initials="QM">
    <w:p w14:paraId="02247754" w14:textId="77777777" w:rsidR="00DD6FD8" w:rsidRDefault="00DD6FD8" w:rsidP="00DD6FD8">
      <w:pPr>
        <w:pStyle w:val="CommentText"/>
      </w:pPr>
      <w:r>
        <w:rPr>
          <w:rStyle w:val="CommentReference"/>
        </w:rPr>
        <w:annotationRef/>
      </w:r>
      <w:r>
        <w:t>Add logistic model when dave gets back</w:t>
      </w:r>
    </w:p>
  </w:comment>
  <w:comment w:id="29" w:author="Quentin R McCalla" w:date="2025-02-03T15:12:00Z" w:initials="QM">
    <w:p w14:paraId="019916D2" w14:textId="77777777" w:rsidR="00CB69F6" w:rsidRDefault="00CB69F6" w:rsidP="00CB69F6">
      <w:pPr>
        <w:pStyle w:val="CommentText"/>
      </w:pPr>
      <w:r>
        <w:rPr>
          <w:rStyle w:val="CommentReference"/>
        </w:rPr>
        <w:annotationRef/>
      </w:r>
      <w:r>
        <w:t>Stokes and smiley</w:t>
      </w:r>
    </w:p>
  </w:comment>
  <w:comment w:id="30" w:author="Quentin R McCalla" w:date="2024-12-16T14:07:00Z" w:initials="QM">
    <w:p w14:paraId="7F5C0C9C" w14:textId="77777777" w:rsidR="008C4730" w:rsidRDefault="008C4730" w:rsidP="008C4730">
      <w:pPr>
        <w:pStyle w:val="CommentText"/>
      </w:pPr>
      <w:r>
        <w:rPr>
          <w:rStyle w:val="CommentReference"/>
        </w:rPr>
        <w:annotationRef/>
      </w:r>
      <w:r>
        <w:t>Response function analysis description</w:t>
      </w:r>
    </w:p>
  </w:comment>
  <w:comment w:id="31" w:author="Quentin R McCalla" w:date="2024-12-12T13:48:00Z" w:initials="QM">
    <w:p w14:paraId="095CB4A3" w14:textId="77777777" w:rsidR="008C4730" w:rsidRDefault="008C4730" w:rsidP="008C4730">
      <w:pPr>
        <w:pStyle w:val="CommentText"/>
      </w:pPr>
      <w:r>
        <w:rPr>
          <w:rStyle w:val="CommentReference"/>
        </w:rPr>
        <w:annotationRef/>
      </w:r>
      <w:r>
        <w:t>Find citation</w:t>
      </w:r>
    </w:p>
  </w:comment>
  <w:comment w:id="32" w:author="Quentin R McCalla" w:date="2025-02-10T11:55:00Z" w:initials="QM">
    <w:p w14:paraId="42995A11" w14:textId="77777777" w:rsidR="00FC1F64" w:rsidRDefault="00FC1F64" w:rsidP="00FC1F64">
      <w:pPr>
        <w:pStyle w:val="CommentText"/>
      </w:pPr>
      <w:r>
        <w:rPr>
          <w:rStyle w:val="CommentReference"/>
        </w:rPr>
        <w:annotationRef/>
      </w:r>
      <w:r>
        <w:t>Cite and explain</w:t>
      </w:r>
    </w:p>
  </w:comment>
  <w:comment w:id="34" w:author="Quentin R McCalla" w:date="2025-02-03T10:42:00Z" w:initials="QM">
    <w:p w14:paraId="212B8FFB" w14:textId="66781246" w:rsidR="00C97A93" w:rsidRDefault="00C97A93" w:rsidP="00C97A93">
      <w:pPr>
        <w:pStyle w:val="CommentText"/>
      </w:pPr>
      <w:r>
        <w:rPr>
          <w:rStyle w:val="CommentReference"/>
        </w:rPr>
        <w:annotationRef/>
      </w:r>
      <w:r>
        <w:t>Fix</w:t>
      </w:r>
    </w:p>
  </w:comment>
  <w:comment w:id="35" w:author="Quentin R McCalla" w:date="2025-02-03T10:44:00Z" w:initials="QM">
    <w:p w14:paraId="66B213C1" w14:textId="77777777" w:rsidR="00C97A93" w:rsidRDefault="00C97A93" w:rsidP="00C97A93">
      <w:pPr>
        <w:pStyle w:val="CommentText"/>
      </w:pPr>
      <w:r>
        <w:rPr>
          <w:rStyle w:val="CommentReference"/>
        </w:rPr>
        <w:annotationRef/>
      </w:r>
      <w:r>
        <w:t>Wait for model comments</w:t>
      </w:r>
    </w:p>
  </w:comment>
  <w:comment w:id="37" w:author="Merritt, David - FS, CO" w:date="2025-01-09T13:22:00Z" w:initials="MDFC">
    <w:p w14:paraId="63B319AF" w14:textId="6BB596A0" w:rsidR="008D7A70" w:rsidRDefault="008D7A70" w:rsidP="008D7A70">
      <w:pPr>
        <w:pStyle w:val="CommentText"/>
      </w:pPr>
      <w:r>
        <w:rPr>
          <w:rStyle w:val="CommentReference"/>
        </w:rPr>
        <w:annotationRef/>
      </w:r>
      <w:r>
        <w:t>This contradicts the forest cover trends I think???</w:t>
      </w:r>
    </w:p>
  </w:comment>
  <w:comment w:id="38" w:author="Merritt, David - FS, CO" w:date="2025-01-09T13:23:00Z" w:initials="MDFC">
    <w:p w14:paraId="68ED4183" w14:textId="77777777" w:rsidR="008D7A70" w:rsidRDefault="008D7A70" w:rsidP="008D7A70">
      <w:pPr>
        <w:pStyle w:val="CommentText"/>
      </w:pPr>
      <w:r>
        <w:rPr>
          <w:rStyle w:val="CommentReference"/>
        </w:rPr>
        <w:annotationRef/>
      </w:r>
      <w:r>
        <w:t>True. May be the elephant in the room.</w:t>
      </w:r>
    </w:p>
  </w:comment>
  <w:comment w:id="39" w:author="Quentin R McCalla" w:date="2025-02-04T10:37:00Z" w:initials="QM">
    <w:p w14:paraId="0274BDB8" w14:textId="6BE7F2AB" w:rsidR="0089221C" w:rsidRDefault="0089221C" w:rsidP="0089221C">
      <w:pPr>
        <w:pStyle w:val="CommentText"/>
      </w:pPr>
      <w:r>
        <w:rPr>
          <w:rStyle w:val="CommentReference"/>
        </w:rPr>
        <w:annotationRef/>
      </w:r>
      <w:r>
        <w:t>Cite</w:t>
      </w:r>
    </w:p>
  </w:comment>
  <w:comment w:id="40" w:author="Quentin R McCalla" w:date="2025-02-03T15:54:00Z" w:initials="QM">
    <w:p w14:paraId="22C846CE" w14:textId="77777777" w:rsidR="008F6BDC" w:rsidRDefault="008F6BDC" w:rsidP="008F6BDC">
      <w:pPr>
        <w:pStyle w:val="CommentText"/>
      </w:pPr>
      <w:r>
        <w:rPr>
          <w:rStyle w:val="CommentReference"/>
        </w:rPr>
        <w:annotationRef/>
      </w:r>
      <w:hyperlink r:id="rId2" w:history="1">
        <w:r w:rsidRPr="00F702E0">
          <w:rPr>
            <w:rStyle w:val="Hyperlink"/>
          </w:rPr>
          <w:t>https://agupubs.onlinelibrary.wiley.com/doi/full/10.1002/2016WR018845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13E69A" w15:done="1"/>
  <w15:commentEx w15:paraId="3E82757E" w15:paraIdParent="4813E69A" w15:done="1"/>
  <w15:commentEx w15:paraId="2DE22A8E" w15:paraIdParent="4813E69A" w15:done="1"/>
  <w15:commentEx w15:paraId="588763E0" w15:paraIdParent="4813E69A" w15:done="1"/>
  <w15:commentEx w15:paraId="5D0F5D7E" w15:paraIdParent="4813E69A" w15:done="1"/>
  <w15:commentEx w15:paraId="44503158" w15:done="1"/>
  <w15:commentEx w15:paraId="442A0A68" w15:done="1"/>
  <w15:commentEx w15:paraId="3974CB84" w15:done="0"/>
  <w15:commentEx w15:paraId="379AEF45" w15:done="1"/>
  <w15:commentEx w15:paraId="4DD9F60B" w15:done="1"/>
  <w15:commentEx w15:paraId="6F9EB69C" w15:done="1"/>
  <w15:commentEx w15:paraId="36D06ADF" w15:paraIdParent="6F9EB69C" w15:done="1"/>
  <w15:commentEx w15:paraId="7E8E0BFE" w15:done="1"/>
  <w15:commentEx w15:paraId="2A6F12B3" w15:paraIdParent="7E8E0BFE" w15:done="1"/>
  <w15:commentEx w15:paraId="7EB7CB7C" w15:done="1"/>
  <w15:commentEx w15:paraId="02247754" w15:done="0"/>
  <w15:commentEx w15:paraId="019916D2" w15:done="0"/>
  <w15:commentEx w15:paraId="7F5C0C9C" w15:done="1"/>
  <w15:commentEx w15:paraId="095CB4A3" w15:done="1"/>
  <w15:commentEx w15:paraId="42995A11" w15:done="0"/>
  <w15:commentEx w15:paraId="212B8FFB" w15:done="0"/>
  <w15:commentEx w15:paraId="66B213C1" w15:done="0"/>
  <w15:commentEx w15:paraId="63B319AF" w15:done="1"/>
  <w15:commentEx w15:paraId="68ED4183" w15:done="0"/>
  <w15:commentEx w15:paraId="0274BDB8" w15:done="0"/>
  <w15:commentEx w15:paraId="22C846C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3B67EF" w16cex:dateUtc="2024-08-27T20:03:00Z"/>
  <w16cex:commentExtensible w16cex:durableId="6E2219D7" w16cex:dateUtc="2024-08-27T20:04:00Z"/>
  <w16cex:commentExtensible w16cex:durableId="6A71BC86" w16cex:dateUtc="2024-08-27T20:06:00Z"/>
  <w16cex:commentExtensible w16cex:durableId="43C28BA9" w16cex:dateUtc="2024-08-27T20:23:00Z"/>
  <w16cex:commentExtensible w16cex:durableId="750C8631" w16cex:dateUtc="2024-08-27T20:26:00Z"/>
  <w16cex:commentExtensible w16cex:durableId="71ABF662" w16cex:dateUtc="2024-10-18T20:33:00Z"/>
  <w16cex:commentExtensible w16cex:durableId="34B75044" w16cex:dateUtc="2024-10-18T20:42:00Z"/>
  <w16cex:commentExtensible w16cex:durableId="2176762D" w16cex:dateUtc="2024-10-18T20:45:00Z"/>
  <w16cex:commentExtensible w16cex:durableId="314C952F" w16cex:dateUtc="2024-01-17T16:42:00Z"/>
  <w16cex:commentExtensible w16cex:durableId="4887A709" w16cex:dateUtc="2024-10-18T21:22:00Z"/>
  <w16cex:commentExtensible w16cex:durableId="013AFCED" w16cex:dateUtc="2024-08-27T21:26:00Z"/>
  <w16cex:commentExtensible w16cex:durableId="7F960262" w16cex:dateUtc="2024-08-27T22:45:00Z"/>
  <w16cex:commentExtensible w16cex:durableId="2A72D633" w16cex:dateUtc="2024-08-27T21:26:00Z"/>
  <w16cex:commentExtensible w16cex:durableId="63FB1CA9" w16cex:dateUtc="2024-08-27T22:44:00Z"/>
  <w16cex:commentExtensible w16cex:durableId="63573891" w16cex:dateUtc="2024-12-17T16:46:00Z"/>
  <w16cex:commentExtensible w16cex:durableId="7839676B" w16cex:dateUtc="2025-02-03T17:17:00Z"/>
  <w16cex:commentExtensible w16cex:durableId="01132E6A" w16cex:dateUtc="2025-02-03T23:12:00Z"/>
  <w16cex:commentExtensible w16cex:durableId="2BBAAD5B" w16cex:dateUtc="2024-12-16T21:07:00Z"/>
  <w16cex:commentExtensible w16cex:durableId="40C52713" w16cex:dateUtc="2024-12-12T20:48:00Z"/>
  <w16cex:commentExtensible w16cex:durableId="3E0525AE" w16cex:dateUtc="2025-02-10T18:55:00Z"/>
  <w16cex:commentExtensible w16cex:durableId="12519573" w16cex:dateUtc="2025-02-03T18:42:00Z"/>
  <w16cex:commentExtensible w16cex:durableId="62C49997" w16cex:dateUtc="2025-02-03T18:44:00Z"/>
  <w16cex:commentExtensible w16cex:durableId="0D93FBD3" w16cex:dateUtc="2025-01-09T20:22:00Z"/>
  <w16cex:commentExtensible w16cex:durableId="217B8AF3" w16cex:dateUtc="2025-01-09T20:23:00Z"/>
  <w16cex:commentExtensible w16cex:durableId="691BC579" w16cex:dateUtc="2025-02-04T18:37:00Z"/>
  <w16cex:commentExtensible w16cex:durableId="60CEC942" w16cex:dateUtc="2025-02-03T2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13E69A" w16cid:durableId="0A3B67EF"/>
  <w16cid:commentId w16cid:paraId="3E82757E" w16cid:durableId="6E2219D7"/>
  <w16cid:commentId w16cid:paraId="2DE22A8E" w16cid:durableId="6A71BC86"/>
  <w16cid:commentId w16cid:paraId="588763E0" w16cid:durableId="43C28BA9"/>
  <w16cid:commentId w16cid:paraId="5D0F5D7E" w16cid:durableId="750C8631"/>
  <w16cid:commentId w16cid:paraId="44503158" w16cid:durableId="71ABF662"/>
  <w16cid:commentId w16cid:paraId="442A0A68" w16cid:durableId="34B75044"/>
  <w16cid:commentId w16cid:paraId="3974CB84" w16cid:durableId="2176762D"/>
  <w16cid:commentId w16cid:paraId="379AEF45" w16cid:durableId="314C952F"/>
  <w16cid:commentId w16cid:paraId="4DD9F60B" w16cid:durableId="4887A709"/>
  <w16cid:commentId w16cid:paraId="6F9EB69C" w16cid:durableId="013AFCED"/>
  <w16cid:commentId w16cid:paraId="36D06ADF" w16cid:durableId="7F960262"/>
  <w16cid:commentId w16cid:paraId="7E8E0BFE" w16cid:durableId="2A72D633"/>
  <w16cid:commentId w16cid:paraId="2A6F12B3" w16cid:durableId="63FB1CA9"/>
  <w16cid:commentId w16cid:paraId="7EB7CB7C" w16cid:durableId="63573891"/>
  <w16cid:commentId w16cid:paraId="02247754" w16cid:durableId="7839676B"/>
  <w16cid:commentId w16cid:paraId="019916D2" w16cid:durableId="01132E6A"/>
  <w16cid:commentId w16cid:paraId="7F5C0C9C" w16cid:durableId="2BBAAD5B"/>
  <w16cid:commentId w16cid:paraId="095CB4A3" w16cid:durableId="40C52713"/>
  <w16cid:commentId w16cid:paraId="42995A11" w16cid:durableId="3E0525AE"/>
  <w16cid:commentId w16cid:paraId="212B8FFB" w16cid:durableId="12519573"/>
  <w16cid:commentId w16cid:paraId="66B213C1" w16cid:durableId="62C49997"/>
  <w16cid:commentId w16cid:paraId="63B319AF" w16cid:durableId="0D93FBD3"/>
  <w16cid:commentId w16cid:paraId="68ED4183" w16cid:durableId="217B8AF3"/>
  <w16cid:commentId w16cid:paraId="0274BDB8" w16cid:durableId="691BC579"/>
  <w16cid:commentId w16cid:paraId="22C846CE" w16cid:durableId="60CEC9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92E08"/>
    <w:multiLevelType w:val="hybridMultilevel"/>
    <w:tmpl w:val="121642A8"/>
    <w:lvl w:ilvl="0" w:tplc="C4B83C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82299"/>
    <w:multiLevelType w:val="hybridMultilevel"/>
    <w:tmpl w:val="3A36759E"/>
    <w:lvl w:ilvl="0" w:tplc="E29E5EA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514C3"/>
    <w:multiLevelType w:val="hybridMultilevel"/>
    <w:tmpl w:val="2256BE1E"/>
    <w:lvl w:ilvl="0" w:tplc="40E6026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990499">
    <w:abstractNumId w:val="0"/>
  </w:num>
  <w:num w:numId="2" w16cid:durableId="495727214">
    <w:abstractNumId w:val="1"/>
  </w:num>
  <w:num w:numId="3" w16cid:durableId="181305520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Quentin R McCalla">
    <w15:presenceInfo w15:providerId="AD" w15:userId="S::qm43@nau.edu::286ae024-a980-4c77-9399-2a95e1ecfbda"/>
  </w15:person>
  <w15:person w15:author="Merritt, David - FS, CO">
    <w15:presenceInfo w15:providerId="AD" w15:userId="S-1-5-21-2443529608-3098792306-3041422421-299900"/>
  </w15:person>
  <w15:person w15:author="Abraham E Springer">
    <w15:presenceInfo w15:providerId="AD" w15:userId="S::Abe.Springer@nau.edu::1d0a048d-6d92-4ff3-91fc-943c08ec52ed"/>
  </w15:person>
  <w15:person w15:author="Ryan Porter">
    <w15:presenceInfo w15:providerId="Windows Live" w15:userId="3a993ebccfd15a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43"/>
    <w:rsid w:val="0001119E"/>
    <w:rsid w:val="00060344"/>
    <w:rsid w:val="000945FC"/>
    <w:rsid w:val="000E131F"/>
    <w:rsid w:val="000F3C3E"/>
    <w:rsid w:val="0010431D"/>
    <w:rsid w:val="00120AEE"/>
    <w:rsid w:val="00131260"/>
    <w:rsid w:val="0013684F"/>
    <w:rsid w:val="00140FC2"/>
    <w:rsid w:val="001504C0"/>
    <w:rsid w:val="0015340C"/>
    <w:rsid w:val="001968BE"/>
    <w:rsid w:val="001A416A"/>
    <w:rsid w:val="002028D3"/>
    <w:rsid w:val="00223541"/>
    <w:rsid w:val="00231964"/>
    <w:rsid w:val="00283AA9"/>
    <w:rsid w:val="00294E72"/>
    <w:rsid w:val="002B382B"/>
    <w:rsid w:val="002D5725"/>
    <w:rsid w:val="003250C2"/>
    <w:rsid w:val="00343140"/>
    <w:rsid w:val="00376AD5"/>
    <w:rsid w:val="003F0E3A"/>
    <w:rsid w:val="00453DA3"/>
    <w:rsid w:val="004E3123"/>
    <w:rsid w:val="0053192E"/>
    <w:rsid w:val="005327A1"/>
    <w:rsid w:val="00532AF3"/>
    <w:rsid w:val="005C19E0"/>
    <w:rsid w:val="00613C12"/>
    <w:rsid w:val="0064393E"/>
    <w:rsid w:val="00644803"/>
    <w:rsid w:val="0065203F"/>
    <w:rsid w:val="0066272E"/>
    <w:rsid w:val="00671D23"/>
    <w:rsid w:val="006760A4"/>
    <w:rsid w:val="00692843"/>
    <w:rsid w:val="006A0B3D"/>
    <w:rsid w:val="006A49F7"/>
    <w:rsid w:val="006C154A"/>
    <w:rsid w:val="006D580D"/>
    <w:rsid w:val="00721FD3"/>
    <w:rsid w:val="00731403"/>
    <w:rsid w:val="007336A7"/>
    <w:rsid w:val="007812CF"/>
    <w:rsid w:val="00794EE5"/>
    <w:rsid w:val="007D30B7"/>
    <w:rsid w:val="007E3D81"/>
    <w:rsid w:val="00833CD9"/>
    <w:rsid w:val="008663BA"/>
    <w:rsid w:val="00881FBA"/>
    <w:rsid w:val="008856CC"/>
    <w:rsid w:val="0089221C"/>
    <w:rsid w:val="008C4730"/>
    <w:rsid w:val="008D7A70"/>
    <w:rsid w:val="008F6BDC"/>
    <w:rsid w:val="008F6DB0"/>
    <w:rsid w:val="009412CC"/>
    <w:rsid w:val="009954F4"/>
    <w:rsid w:val="009A0005"/>
    <w:rsid w:val="009B25A2"/>
    <w:rsid w:val="00A108B4"/>
    <w:rsid w:val="00A1262E"/>
    <w:rsid w:val="00A60F24"/>
    <w:rsid w:val="00A709EB"/>
    <w:rsid w:val="00A83419"/>
    <w:rsid w:val="00AA2451"/>
    <w:rsid w:val="00AC131D"/>
    <w:rsid w:val="00AC38AC"/>
    <w:rsid w:val="00AD2706"/>
    <w:rsid w:val="00AE48AA"/>
    <w:rsid w:val="00AE7F5E"/>
    <w:rsid w:val="00AF520F"/>
    <w:rsid w:val="00B113AD"/>
    <w:rsid w:val="00BB3E8C"/>
    <w:rsid w:val="00BC187B"/>
    <w:rsid w:val="00BE6769"/>
    <w:rsid w:val="00C32A60"/>
    <w:rsid w:val="00C430DF"/>
    <w:rsid w:val="00C52A64"/>
    <w:rsid w:val="00C97A93"/>
    <w:rsid w:val="00CA7F36"/>
    <w:rsid w:val="00CB69F6"/>
    <w:rsid w:val="00D23B58"/>
    <w:rsid w:val="00D31687"/>
    <w:rsid w:val="00D42EDA"/>
    <w:rsid w:val="00D52A25"/>
    <w:rsid w:val="00D54BC1"/>
    <w:rsid w:val="00D73F95"/>
    <w:rsid w:val="00DD6FD8"/>
    <w:rsid w:val="00EA1D36"/>
    <w:rsid w:val="00EE07E2"/>
    <w:rsid w:val="00EF62A6"/>
    <w:rsid w:val="00F079F5"/>
    <w:rsid w:val="00F11619"/>
    <w:rsid w:val="00F11E48"/>
    <w:rsid w:val="00F231ED"/>
    <w:rsid w:val="00FC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2785"/>
  <w15:chartTrackingRefBased/>
  <w15:docId w15:val="{C58782AA-CFF3-42FB-BEA7-4BC328EE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43"/>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92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2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2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8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8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8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8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2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2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843"/>
    <w:rPr>
      <w:rFonts w:eastAsiaTheme="majorEastAsia" w:cstheme="majorBidi"/>
      <w:color w:val="272727" w:themeColor="text1" w:themeTint="D8"/>
    </w:rPr>
  </w:style>
  <w:style w:type="paragraph" w:styleId="Title">
    <w:name w:val="Title"/>
    <w:basedOn w:val="Normal"/>
    <w:next w:val="Normal"/>
    <w:link w:val="TitleChar"/>
    <w:uiPriority w:val="10"/>
    <w:qFormat/>
    <w:rsid w:val="00692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843"/>
    <w:pPr>
      <w:spacing w:before="160"/>
      <w:jc w:val="center"/>
    </w:pPr>
    <w:rPr>
      <w:i/>
      <w:iCs/>
      <w:color w:val="404040" w:themeColor="text1" w:themeTint="BF"/>
    </w:rPr>
  </w:style>
  <w:style w:type="character" w:customStyle="1" w:styleId="QuoteChar">
    <w:name w:val="Quote Char"/>
    <w:basedOn w:val="DefaultParagraphFont"/>
    <w:link w:val="Quote"/>
    <w:uiPriority w:val="29"/>
    <w:rsid w:val="00692843"/>
    <w:rPr>
      <w:i/>
      <w:iCs/>
      <w:color w:val="404040" w:themeColor="text1" w:themeTint="BF"/>
    </w:rPr>
  </w:style>
  <w:style w:type="paragraph" w:styleId="ListParagraph">
    <w:name w:val="List Paragraph"/>
    <w:basedOn w:val="Normal"/>
    <w:uiPriority w:val="34"/>
    <w:qFormat/>
    <w:rsid w:val="00692843"/>
    <w:pPr>
      <w:ind w:left="720"/>
      <w:contextualSpacing/>
    </w:pPr>
  </w:style>
  <w:style w:type="character" w:styleId="IntenseEmphasis">
    <w:name w:val="Intense Emphasis"/>
    <w:basedOn w:val="DefaultParagraphFont"/>
    <w:uiPriority w:val="21"/>
    <w:qFormat/>
    <w:rsid w:val="00692843"/>
    <w:rPr>
      <w:i/>
      <w:iCs/>
      <w:color w:val="0F4761" w:themeColor="accent1" w:themeShade="BF"/>
    </w:rPr>
  </w:style>
  <w:style w:type="paragraph" w:styleId="IntenseQuote">
    <w:name w:val="Intense Quote"/>
    <w:basedOn w:val="Normal"/>
    <w:next w:val="Normal"/>
    <w:link w:val="IntenseQuoteChar"/>
    <w:uiPriority w:val="30"/>
    <w:qFormat/>
    <w:rsid w:val="00692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843"/>
    <w:rPr>
      <w:i/>
      <w:iCs/>
      <w:color w:val="0F4761" w:themeColor="accent1" w:themeShade="BF"/>
    </w:rPr>
  </w:style>
  <w:style w:type="character" w:styleId="IntenseReference">
    <w:name w:val="Intense Reference"/>
    <w:basedOn w:val="DefaultParagraphFont"/>
    <w:uiPriority w:val="32"/>
    <w:qFormat/>
    <w:rsid w:val="00692843"/>
    <w:rPr>
      <w:b/>
      <w:bCs/>
      <w:smallCaps/>
      <w:color w:val="0F4761" w:themeColor="accent1" w:themeShade="BF"/>
      <w:spacing w:val="5"/>
    </w:rPr>
  </w:style>
  <w:style w:type="character" w:styleId="CommentReference">
    <w:name w:val="annotation reference"/>
    <w:basedOn w:val="DefaultParagraphFont"/>
    <w:uiPriority w:val="99"/>
    <w:semiHidden/>
    <w:unhideWhenUsed/>
    <w:rsid w:val="00692843"/>
    <w:rPr>
      <w:sz w:val="16"/>
      <w:szCs w:val="16"/>
    </w:rPr>
  </w:style>
  <w:style w:type="paragraph" w:styleId="CommentText">
    <w:name w:val="annotation text"/>
    <w:basedOn w:val="Normal"/>
    <w:link w:val="CommentTextChar"/>
    <w:uiPriority w:val="99"/>
    <w:unhideWhenUsed/>
    <w:rsid w:val="00692843"/>
    <w:pPr>
      <w:spacing w:line="240" w:lineRule="auto"/>
    </w:pPr>
    <w:rPr>
      <w:sz w:val="20"/>
      <w:szCs w:val="20"/>
    </w:rPr>
  </w:style>
  <w:style w:type="character" w:customStyle="1" w:styleId="CommentTextChar">
    <w:name w:val="Comment Text Char"/>
    <w:basedOn w:val="DefaultParagraphFont"/>
    <w:link w:val="CommentText"/>
    <w:uiPriority w:val="99"/>
    <w:rsid w:val="00692843"/>
    <w:rPr>
      <w:rFonts w:ascii="Arial" w:eastAsia="Arial" w:hAnsi="Arial" w:cs="Arial"/>
      <w:kern w:val="0"/>
      <w:sz w:val="20"/>
      <w:szCs w:val="20"/>
      <w:lang w:val="en"/>
      <w14:ligatures w14:val="none"/>
    </w:rPr>
  </w:style>
  <w:style w:type="paragraph" w:styleId="NoSpacing">
    <w:name w:val="No Spacing"/>
    <w:uiPriority w:val="1"/>
    <w:qFormat/>
    <w:rsid w:val="00692843"/>
    <w:pPr>
      <w:spacing w:after="0" w:line="240" w:lineRule="auto"/>
    </w:pPr>
    <w:rPr>
      <w:rFonts w:ascii="Arial" w:eastAsia="Arial" w:hAnsi="Arial" w:cs="Arial"/>
      <w:kern w:val="0"/>
      <w:sz w:val="22"/>
      <w:szCs w:val="22"/>
      <w:lang w:val="en"/>
      <w14:ligatures w14:val="none"/>
    </w:rPr>
  </w:style>
  <w:style w:type="paragraph" w:styleId="Caption">
    <w:name w:val="caption"/>
    <w:basedOn w:val="Normal"/>
    <w:next w:val="Normal"/>
    <w:uiPriority w:val="35"/>
    <w:unhideWhenUsed/>
    <w:qFormat/>
    <w:rsid w:val="00721FD3"/>
    <w:pPr>
      <w:spacing w:after="200" w:line="240" w:lineRule="auto"/>
    </w:pPr>
    <w:rPr>
      <w:i/>
      <w:iCs/>
      <w:color w:val="0E2841" w:themeColor="text2"/>
      <w:sz w:val="18"/>
      <w:szCs w:val="18"/>
    </w:rPr>
  </w:style>
  <w:style w:type="character" w:styleId="Hyperlink">
    <w:name w:val="Hyperlink"/>
    <w:basedOn w:val="DefaultParagraphFont"/>
    <w:uiPriority w:val="99"/>
    <w:unhideWhenUsed/>
    <w:rsid w:val="00721FD3"/>
    <w:rPr>
      <w:color w:val="467886" w:themeColor="hyperlink"/>
      <w:u w:val="single"/>
    </w:rPr>
  </w:style>
  <w:style w:type="paragraph" w:styleId="CommentSubject">
    <w:name w:val="annotation subject"/>
    <w:basedOn w:val="CommentText"/>
    <w:next w:val="CommentText"/>
    <w:link w:val="CommentSubjectChar"/>
    <w:uiPriority w:val="99"/>
    <w:semiHidden/>
    <w:unhideWhenUsed/>
    <w:rsid w:val="00DD6FD8"/>
    <w:rPr>
      <w:b/>
      <w:bCs/>
    </w:rPr>
  </w:style>
  <w:style w:type="character" w:customStyle="1" w:styleId="CommentSubjectChar">
    <w:name w:val="Comment Subject Char"/>
    <w:basedOn w:val="CommentTextChar"/>
    <w:link w:val="CommentSubject"/>
    <w:uiPriority w:val="99"/>
    <w:semiHidden/>
    <w:rsid w:val="00DD6FD8"/>
    <w:rPr>
      <w:rFonts w:ascii="Arial" w:eastAsia="Arial" w:hAnsi="Arial" w:cs="Arial"/>
      <w:b/>
      <w:bCs/>
      <w:kern w:val="0"/>
      <w:sz w:val="20"/>
      <w:szCs w:val="20"/>
      <w:lang w:val="en"/>
      <w14:ligatures w14:val="none"/>
    </w:rPr>
  </w:style>
  <w:style w:type="character" w:styleId="UnresolvedMention">
    <w:name w:val="Unresolved Mention"/>
    <w:basedOn w:val="DefaultParagraphFont"/>
    <w:uiPriority w:val="99"/>
    <w:semiHidden/>
    <w:unhideWhenUsed/>
    <w:rsid w:val="00AE4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gupubs.onlinelibrary.wiley.com/doi/full/10.1002/2016WR018845" TargetMode="External"/><Relationship Id="rId1" Type="http://schemas.openxmlformats.org/officeDocument/2006/relationships/hyperlink" Target="https://doi.org/10.1016/j.forpol.2019.101999"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www.ncei.noaa.gov/access/monitoring/climate-at-a-glance/county/time-series/AZ-025/tmin/1/0/1993-2023?base_prd=true&amp;begbaseyear=1901&amp;endbaseyear=20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ybis.se/forfun/dendro/index.ht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1567</TotalTime>
  <Pages>12</Pages>
  <Words>6741</Words>
  <Characters>38428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 McCalla</dc:creator>
  <cp:keywords/>
  <dc:description/>
  <cp:lastModifiedBy>Quentin R McCalla</cp:lastModifiedBy>
  <cp:revision>79</cp:revision>
  <dcterms:created xsi:type="dcterms:W3CDTF">2025-01-29T21:40:00Z</dcterms:created>
  <dcterms:modified xsi:type="dcterms:W3CDTF">2025-02-10T22:44:00Z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id="AuP2azNZ"/&gt;&lt;style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