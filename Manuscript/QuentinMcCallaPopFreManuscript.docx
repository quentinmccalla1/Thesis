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F14F6" w14:textId="07B57F04"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commentRangeStart w:id="0"/>
      <w:commentRangeStart w:id="1"/>
      <w:commentRangeStart w:id="2"/>
      <w:commentRangeStart w:id="3"/>
      <w:commentRangeStart w:id="4"/>
      <w:r w:rsidRPr="00E817FB">
        <w:rPr>
          <w:rFonts w:ascii="Times New Roman" w:eastAsia="Times New Roman" w:hAnsi="Times New Roman" w:cs="Times New Roman"/>
          <w:bCs/>
          <w:sz w:val="24"/>
          <w:szCs w:val="24"/>
        </w:rPr>
        <w:t>Fremont</w:t>
      </w:r>
      <w:commentRangeEnd w:id="0"/>
      <w:r w:rsidRPr="00E817FB">
        <w:rPr>
          <w:rStyle w:val="CommentReference"/>
          <w:rFonts w:ascii="Times New Roman" w:hAnsi="Times New Roman" w:cs="Times New Roman"/>
          <w:sz w:val="24"/>
          <w:szCs w:val="24"/>
        </w:rPr>
        <w:commentReference w:id="0"/>
      </w:r>
      <w:commentRangeEnd w:id="1"/>
      <w:r w:rsidRPr="00E817FB">
        <w:rPr>
          <w:rStyle w:val="CommentReference"/>
          <w:rFonts w:ascii="Times New Roman" w:hAnsi="Times New Roman" w:cs="Times New Roman"/>
          <w:sz w:val="24"/>
          <w:szCs w:val="24"/>
        </w:rPr>
        <w:commentReference w:id="1"/>
      </w:r>
      <w:commentRangeEnd w:id="2"/>
      <w:r w:rsidRPr="00E817FB">
        <w:rPr>
          <w:rStyle w:val="CommentReference"/>
          <w:rFonts w:ascii="Times New Roman" w:hAnsi="Times New Roman" w:cs="Times New Roman"/>
          <w:sz w:val="24"/>
          <w:szCs w:val="24"/>
        </w:rPr>
        <w:commentReference w:id="2"/>
      </w:r>
      <w:commentRangeEnd w:id="3"/>
      <w:r w:rsidRPr="00E817FB">
        <w:rPr>
          <w:rStyle w:val="CommentReference"/>
          <w:rFonts w:ascii="Times New Roman" w:hAnsi="Times New Roman" w:cs="Times New Roman"/>
          <w:sz w:val="24"/>
          <w:szCs w:val="24"/>
        </w:rPr>
        <w:commentReference w:id="3"/>
      </w:r>
      <w:commentRangeEnd w:id="4"/>
      <w:r w:rsidRPr="00E817FB">
        <w:rPr>
          <w:rStyle w:val="CommentReference"/>
          <w:rFonts w:ascii="Times New Roman" w:hAnsi="Times New Roman" w:cs="Times New Roman"/>
          <w:sz w:val="24"/>
          <w:szCs w:val="24"/>
        </w:rPr>
        <w:commentReference w:id="4"/>
      </w:r>
      <w:r w:rsidRPr="00E817FB">
        <w:rPr>
          <w:rFonts w:ascii="Times New Roman" w:eastAsia="Times New Roman" w:hAnsi="Times New Roman" w:cs="Times New Roman"/>
          <w:bCs/>
          <w:sz w:val="24"/>
          <w:szCs w:val="24"/>
        </w:rPr>
        <w:t xml:space="preserve"> Cottonwood demographics and </w:t>
      </w:r>
      <w:commentRangeStart w:id="5"/>
      <w:r w:rsidRPr="00E817FB">
        <w:rPr>
          <w:rFonts w:ascii="Times New Roman" w:eastAsia="Times New Roman" w:hAnsi="Times New Roman" w:cs="Times New Roman"/>
          <w:bCs/>
          <w:sz w:val="24"/>
          <w:szCs w:val="24"/>
        </w:rPr>
        <w:t xml:space="preserve">regeneration </w:t>
      </w:r>
      <w:commentRangeEnd w:id="5"/>
      <w:r w:rsidR="00FC1ECA" w:rsidRPr="00E817FB">
        <w:rPr>
          <w:rStyle w:val="CommentReference"/>
          <w:rFonts w:ascii="Times New Roman" w:hAnsi="Times New Roman" w:cs="Times New Roman"/>
          <w:sz w:val="24"/>
          <w:szCs w:val="24"/>
        </w:rPr>
        <w:commentReference w:id="5"/>
      </w:r>
      <w:r w:rsidRPr="00E817FB">
        <w:rPr>
          <w:rFonts w:ascii="Times New Roman" w:eastAsia="Times New Roman" w:hAnsi="Times New Roman" w:cs="Times New Roman"/>
          <w:bCs/>
          <w:sz w:val="24"/>
          <w:szCs w:val="24"/>
        </w:rPr>
        <w:t xml:space="preserve">along </w:t>
      </w:r>
      <w:r w:rsidR="009D497C">
        <w:rPr>
          <w:rFonts w:ascii="Times New Roman" w:eastAsia="Times New Roman" w:hAnsi="Times New Roman" w:cs="Times New Roman"/>
          <w:bCs/>
          <w:sz w:val="24"/>
          <w:szCs w:val="24"/>
        </w:rPr>
        <w:t>an unregulated wild and scenic river</w:t>
      </w:r>
    </w:p>
    <w:p w14:paraId="6005BD9F" w14:textId="77777777" w:rsidR="00692843" w:rsidRPr="00E817FB" w:rsidRDefault="00692843" w:rsidP="00692843">
      <w:pPr>
        <w:spacing w:line="240" w:lineRule="auto"/>
        <w:ind w:firstLine="720"/>
        <w:jc w:val="center"/>
        <w:rPr>
          <w:rFonts w:ascii="Times New Roman" w:eastAsia="Times New Roman" w:hAnsi="Times New Roman" w:cs="Times New Roman"/>
          <w:bCs/>
          <w:sz w:val="24"/>
          <w:szCs w:val="24"/>
        </w:rPr>
      </w:pPr>
    </w:p>
    <w:p w14:paraId="38478382" w14:textId="28160F8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Quentin McCalla </w:t>
      </w:r>
    </w:p>
    <w:p w14:paraId="76CBB970" w14:textId="2FFA532E" w:rsidR="00AA2451" w:rsidRPr="00E817FB" w:rsidRDefault="00AA2451" w:rsidP="00692843">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Abraham </w:t>
      </w:r>
      <w:r w:rsidR="009D497C">
        <w:rPr>
          <w:rFonts w:ascii="Times New Roman" w:eastAsia="Times New Roman" w:hAnsi="Times New Roman" w:cs="Times New Roman"/>
          <w:bCs/>
          <w:sz w:val="24"/>
          <w:szCs w:val="24"/>
        </w:rPr>
        <w:t xml:space="preserve">E. </w:t>
      </w:r>
      <w:r w:rsidRPr="00E817FB">
        <w:rPr>
          <w:rFonts w:ascii="Times New Roman" w:eastAsia="Times New Roman" w:hAnsi="Times New Roman" w:cs="Times New Roman"/>
          <w:bCs/>
          <w:sz w:val="24"/>
          <w:szCs w:val="24"/>
        </w:rPr>
        <w:t>Springer</w:t>
      </w:r>
    </w:p>
    <w:p w14:paraId="70987D86" w14:textId="1B795818"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Dr. Peter </w:t>
      </w:r>
      <w:proofErr w:type="spellStart"/>
      <w:r w:rsidRPr="00E817FB">
        <w:rPr>
          <w:rFonts w:ascii="Times New Roman" w:eastAsia="Times New Roman" w:hAnsi="Times New Roman" w:cs="Times New Roman"/>
          <w:bCs/>
          <w:sz w:val="24"/>
          <w:szCs w:val="24"/>
        </w:rPr>
        <w:t>Fule</w:t>
      </w:r>
      <w:proofErr w:type="spellEnd"/>
    </w:p>
    <w:p w14:paraId="2CE793EE" w14:textId="78A57E96"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Meritt</w:t>
      </w:r>
    </w:p>
    <w:p w14:paraId="2470462C" w14:textId="5AF29657"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Peter Brown</w:t>
      </w:r>
    </w:p>
    <w:p w14:paraId="3A38B860" w14:textId="64C1627E" w:rsidR="00AA2451" w:rsidRPr="00E817FB" w:rsidRDefault="00AA2451" w:rsidP="00AA2451">
      <w:pPr>
        <w:spacing w:line="240" w:lineRule="auto"/>
        <w:ind w:firstLine="720"/>
        <w:jc w:val="center"/>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Dr. David Cooper</w:t>
      </w:r>
    </w:p>
    <w:p w14:paraId="6A6AB49C" w14:textId="77777777" w:rsidR="00692843" w:rsidRPr="00E817FB" w:rsidRDefault="00692843" w:rsidP="00692843">
      <w:pPr>
        <w:pStyle w:val="Heading1"/>
        <w:rPr>
          <w:rFonts w:ascii="Times New Roman" w:hAnsi="Times New Roman" w:cs="Times New Roman"/>
          <w:sz w:val="24"/>
          <w:szCs w:val="24"/>
        </w:rPr>
      </w:pPr>
      <w:bookmarkStart w:id="6" w:name="_Toc187849249"/>
      <w:r w:rsidRPr="00E817FB">
        <w:rPr>
          <w:rFonts w:ascii="Times New Roman" w:hAnsi="Times New Roman" w:cs="Times New Roman"/>
          <w:sz w:val="24"/>
          <w:szCs w:val="24"/>
        </w:rPr>
        <w:t>Abstract</w:t>
      </w:r>
      <w:bookmarkEnd w:id="6"/>
    </w:p>
    <w:p w14:paraId="1A9FA45C" w14:textId="5C32CC10" w:rsidR="00692843" w:rsidRPr="00E817FB" w:rsidRDefault="00692843"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Fremont cottonwoods (</w:t>
      </w:r>
      <w:r w:rsidRPr="00E817FB">
        <w:rPr>
          <w:rFonts w:ascii="Times New Roman" w:hAnsi="Times New Roman" w:cs="Times New Roman"/>
          <w:i/>
          <w:iCs/>
          <w:sz w:val="24"/>
          <w:szCs w:val="24"/>
        </w:rPr>
        <w:t xml:space="preserve">Populus </w:t>
      </w:r>
      <w:proofErr w:type="spellStart"/>
      <w:r w:rsidRPr="00E817FB">
        <w:rPr>
          <w:rFonts w:ascii="Times New Roman" w:hAnsi="Times New Roman" w:cs="Times New Roman"/>
          <w:i/>
          <w:iCs/>
          <w:sz w:val="24"/>
          <w:szCs w:val="24"/>
        </w:rPr>
        <w:t>fremontii</w:t>
      </w:r>
      <w:proofErr w:type="spellEnd"/>
      <w:r w:rsidRPr="00E817FB">
        <w:rPr>
          <w:rFonts w:ascii="Times New Roman" w:hAnsi="Times New Roman" w:cs="Times New Roman"/>
          <w:i/>
          <w:iCs/>
          <w:sz w:val="24"/>
          <w:szCs w:val="24"/>
        </w:rPr>
        <w:t xml:space="preserve">) </w:t>
      </w:r>
      <w:r w:rsidRPr="00E817FB">
        <w:rPr>
          <w:rFonts w:ascii="Times New Roman" w:hAnsi="Times New Roman" w:cs="Times New Roman"/>
          <w:sz w:val="24"/>
          <w:szCs w:val="24"/>
        </w:rPr>
        <w:t>are a dominant riparian tree species in the Southwest</w:t>
      </w:r>
      <w:r w:rsidR="002563F8">
        <w:rPr>
          <w:rFonts w:ascii="Times New Roman" w:hAnsi="Times New Roman" w:cs="Times New Roman"/>
          <w:sz w:val="24"/>
          <w:szCs w:val="24"/>
        </w:rPr>
        <w:t>ern U.S.</w:t>
      </w:r>
      <w:r w:rsidRPr="00E817FB">
        <w:rPr>
          <w:rFonts w:ascii="Times New Roman" w:hAnsi="Times New Roman" w:cs="Times New Roman"/>
          <w:sz w:val="24"/>
          <w:szCs w:val="24"/>
        </w:rPr>
        <w:t xml:space="preserve"> and are important habitat for native wildlife, highly dependent upon river hydrology</w:t>
      </w:r>
      <w:r w:rsidR="003C57AA">
        <w:rPr>
          <w:rFonts w:ascii="Times New Roman" w:hAnsi="Times New Roman" w:cs="Times New Roman"/>
          <w:sz w:val="24"/>
          <w:szCs w:val="24"/>
        </w:rPr>
        <w:t>.</w:t>
      </w:r>
      <w:r w:rsidRPr="00E817FB">
        <w:rPr>
          <w:rFonts w:ascii="Times New Roman" w:hAnsi="Times New Roman" w:cs="Times New Roman"/>
          <w:sz w:val="24"/>
          <w:szCs w:val="24"/>
        </w:rPr>
        <w:t xml:space="preserve"> </w:t>
      </w:r>
      <w:r w:rsidR="000840CC">
        <w:rPr>
          <w:rFonts w:ascii="Times New Roman" w:hAnsi="Times New Roman" w:cs="Times New Roman"/>
          <w:sz w:val="24"/>
          <w:szCs w:val="24"/>
        </w:rPr>
        <w:t xml:space="preserve">Fremont </w:t>
      </w:r>
      <w:r w:rsidR="00535B52">
        <w:rPr>
          <w:rFonts w:ascii="Times New Roman" w:hAnsi="Times New Roman" w:cs="Times New Roman"/>
          <w:sz w:val="24"/>
          <w:szCs w:val="24"/>
        </w:rPr>
        <w:t>cottonwoods</w:t>
      </w:r>
      <w:r w:rsidR="00DC021D">
        <w:rPr>
          <w:rFonts w:ascii="Times New Roman" w:hAnsi="Times New Roman" w:cs="Times New Roman"/>
          <w:sz w:val="24"/>
          <w:szCs w:val="24"/>
        </w:rPr>
        <w:t xml:space="preserve"> </w:t>
      </w:r>
      <w:r w:rsidR="00DC021D" w:rsidRPr="00E817FB">
        <w:rPr>
          <w:rFonts w:ascii="Times New Roman" w:hAnsi="Times New Roman" w:cs="Times New Roman"/>
          <w:sz w:val="24"/>
          <w:szCs w:val="24"/>
        </w:rPr>
        <w:t>are</w:t>
      </w:r>
      <w:r w:rsidR="00D23B58" w:rsidRPr="00E817FB">
        <w:rPr>
          <w:rFonts w:ascii="Times New Roman" w:hAnsi="Times New Roman" w:cs="Times New Roman"/>
          <w:sz w:val="24"/>
          <w:szCs w:val="24"/>
        </w:rPr>
        <w:t xml:space="preserve"> included</w:t>
      </w:r>
      <w:r w:rsidRPr="00E817FB">
        <w:rPr>
          <w:rFonts w:ascii="Times New Roman" w:hAnsi="Times New Roman" w:cs="Times New Roman"/>
          <w:sz w:val="24"/>
          <w:szCs w:val="24"/>
        </w:rPr>
        <w:t xml:space="preserve"> as one of the Outstandingly Remarkable Values in the 1984 amendment to the 1964 Wild Scenic River Act</w:t>
      </w:r>
      <w:r w:rsidR="000840CC">
        <w:rPr>
          <w:rFonts w:ascii="Times New Roman" w:hAnsi="Times New Roman" w:cs="Times New Roman"/>
          <w:sz w:val="24"/>
          <w:szCs w:val="24"/>
        </w:rPr>
        <w:t xml:space="preserve"> for a reach of the Verde Wild and Scenic River</w:t>
      </w:r>
      <w:r w:rsidRPr="00E817FB">
        <w:rPr>
          <w:rFonts w:ascii="Times New Roman" w:hAnsi="Times New Roman" w:cs="Times New Roman"/>
          <w:sz w:val="24"/>
          <w:szCs w:val="24"/>
        </w:rPr>
        <w:t>. Fremont cottonwood health and demographics along the Verde River are understudied</w:t>
      </w:r>
      <w:r w:rsidR="000840CC">
        <w:rPr>
          <w:rFonts w:ascii="Times New Roman" w:hAnsi="Times New Roman" w:cs="Times New Roman"/>
          <w:sz w:val="24"/>
          <w:szCs w:val="24"/>
        </w:rPr>
        <w:t xml:space="preserve"> but important for managing environmental flow</w:t>
      </w:r>
      <w:r w:rsidR="002C0F00">
        <w:rPr>
          <w:rFonts w:ascii="Times New Roman" w:hAnsi="Times New Roman" w:cs="Times New Roman"/>
          <w:sz w:val="24"/>
          <w:szCs w:val="24"/>
        </w:rPr>
        <w:t>s</w:t>
      </w:r>
      <w:ins w:id="7" w:author="Merritt, David - FS, CO" w:date="2024-12-30T09:27:00Z" w16du:dateUtc="2024-12-30T16:27:00Z">
        <w:r w:rsidRPr="00E817FB">
          <w:rPr>
            <w:rFonts w:ascii="Times New Roman" w:hAnsi="Times New Roman" w:cs="Times New Roman"/>
            <w:sz w:val="24"/>
            <w:szCs w:val="24"/>
          </w:rPr>
          <w:t>.</w:t>
        </w:r>
      </w:ins>
      <w:r w:rsidRPr="00E817FB">
        <w:rPr>
          <w:rFonts w:ascii="Times New Roman" w:hAnsi="Times New Roman" w:cs="Times New Roman"/>
          <w:sz w:val="24"/>
          <w:szCs w:val="24"/>
        </w:rPr>
        <w:t xml:space="preserve"> </w:t>
      </w:r>
      <w:commentRangeStart w:id="8"/>
      <w:commentRangeStart w:id="9"/>
      <w:r w:rsidRPr="00E817FB">
        <w:rPr>
          <w:rFonts w:ascii="Times New Roman" w:hAnsi="Times New Roman" w:cs="Times New Roman"/>
          <w:sz w:val="24"/>
          <w:szCs w:val="24"/>
        </w:rPr>
        <w:t xml:space="preserve">This study uses seedling plots established after </w:t>
      </w:r>
      <w:r w:rsidR="00FE4A05">
        <w:rPr>
          <w:rFonts w:ascii="Times New Roman" w:hAnsi="Times New Roman" w:cs="Times New Roman"/>
          <w:sz w:val="24"/>
          <w:szCs w:val="24"/>
        </w:rPr>
        <w:t>a</w:t>
      </w:r>
      <w:r w:rsidR="00FF6467">
        <w:rPr>
          <w:rFonts w:ascii="Times New Roman" w:hAnsi="Times New Roman" w:cs="Times New Roman"/>
          <w:sz w:val="24"/>
          <w:szCs w:val="24"/>
        </w:rPr>
        <w:t xml:space="preserve"> 10-to-25-year flood</w:t>
      </w:r>
      <w:r w:rsidR="00382187">
        <w:rPr>
          <w:rFonts w:ascii="Times New Roman" w:hAnsi="Times New Roman" w:cs="Times New Roman"/>
          <w:sz w:val="24"/>
          <w:szCs w:val="24"/>
        </w:rPr>
        <w:t xml:space="preserve"> event</w:t>
      </w:r>
      <w:r w:rsidR="00FF6467">
        <w:rPr>
          <w:rFonts w:ascii="Times New Roman" w:hAnsi="Times New Roman" w:cs="Times New Roman"/>
          <w:sz w:val="24"/>
          <w:szCs w:val="24"/>
        </w:rPr>
        <w:t xml:space="preserve"> that occurred during </w:t>
      </w:r>
      <w:r w:rsidRPr="00E817FB">
        <w:rPr>
          <w:rFonts w:ascii="Times New Roman" w:hAnsi="Times New Roman" w:cs="Times New Roman"/>
          <w:sz w:val="24"/>
          <w:szCs w:val="24"/>
        </w:rPr>
        <w:t>2023 winter floods and dendrochronology to monitor regeneration and to quantify tree age and growth</w:t>
      </w:r>
      <w:commentRangeEnd w:id="8"/>
      <w:r w:rsidR="002563F8">
        <w:rPr>
          <w:rStyle w:val="CommentReference"/>
        </w:rPr>
        <w:commentReference w:id="8"/>
      </w:r>
      <w:commentRangeEnd w:id="9"/>
      <w:r w:rsidR="00951CAD">
        <w:rPr>
          <w:rStyle w:val="CommentReference"/>
        </w:rPr>
        <w:commentReference w:id="9"/>
      </w:r>
      <w:r w:rsidRPr="00E817FB">
        <w:rPr>
          <w:rFonts w:ascii="Times New Roman" w:hAnsi="Times New Roman" w:cs="Times New Roman"/>
          <w:sz w:val="24"/>
          <w:szCs w:val="24"/>
        </w:rPr>
        <w:t xml:space="preserve">. Fremont cottonwoods along the Verde River are young, with the mean age being 24 years old. They continue to add biomass at </w:t>
      </w:r>
      <w:r w:rsidR="001F4D7C" w:rsidRPr="00E817FB">
        <w:rPr>
          <w:rFonts w:ascii="Times New Roman" w:hAnsi="Times New Roman" w:cs="Times New Roman"/>
          <w:sz w:val="24"/>
          <w:szCs w:val="24"/>
        </w:rPr>
        <w:t>a mature</w:t>
      </w:r>
      <w:r w:rsidRPr="00E817FB">
        <w:rPr>
          <w:rFonts w:ascii="Times New Roman" w:hAnsi="Times New Roman" w:cs="Times New Roman"/>
          <w:sz w:val="24"/>
          <w:szCs w:val="24"/>
        </w:rPr>
        <w:t xml:space="preserve"> rate and their growth is significantly impacted by summer temperatures and river flows. Seedlings from the 2023 cohort continue to grow rapidly and their survival is governed by a diverse set of environmental conditions. </w:t>
      </w:r>
      <w:r w:rsidR="00B83A78">
        <w:rPr>
          <w:rFonts w:ascii="Times New Roman" w:hAnsi="Times New Roman" w:cs="Times New Roman"/>
          <w:sz w:val="24"/>
          <w:szCs w:val="24"/>
        </w:rPr>
        <w:t xml:space="preserve">Fremont cottonwoods along the Verde require a ten-year flood event to cause regeneration but stand dynamics are determined by the frequency and magnitude of flood events. </w:t>
      </w:r>
    </w:p>
    <w:p w14:paraId="1CD416D8" w14:textId="77777777" w:rsidR="0044164C" w:rsidRPr="00E817FB" w:rsidRDefault="0044164C" w:rsidP="00692843">
      <w:pPr>
        <w:pStyle w:val="NoSpacing"/>
        <w:rPr>
          <w:rFonts w:ascii="Times New Roman" w:hAnsi="Times New Roman" w:cs="Times New Roman"/>
          <w:sz w:val="24"/>
          <w:szCs w:val="24"/>
        </w:rPr>
        <w:sectPr w:rsidR="0044164C" w:rsidRPr="00E817FB" w:rsidSect="00973E57">
          <w:footerReference w:type="default" r:id="rId11"/>
          <w:pgSz w:w="12240" w:h="15840"/>
          <w:pgMar w:top="1440" w:right="1440" w:bottom="1440" w:left="1440" w:header="720" w:footer="720" w:gutter="0"/>
          <w:cols w:space="720"/>
          <w:docGrid w:linePitch="360"/>
        </w:sectPr>
      </w:pPr>
    </w:p>
    <w:p w14:paraId="3499AE9B" w14:textId="77777777" w:rsidR="006C154A" w:rsidRPr="00E817FB" w:rsidRDefault="006C154A" w:rsidP="00692843">
      <w:pPr>
        <w:pStyle w:val="NoSpacing"/>
        <w:rPr>
          <w:rFonts w:ascii="Times New Roman" w:hAnsi="Times New Roman" w:cs="Times New Roman"/>
          <w:sz w:val="24"/>
          <w:szCs w:val="24"/>
        </w:rPr>
      </w:pPr>
    </w:p>
    <w:p w14:paraId="650EF371" w14:textId="5F9504B2" w:rsidR="006C154A" w:rsidRPr="00E817FB" w:rsidRDefault="006C154A" w:rsidP="00692843">
      <w:pPr>
        <w:pStyle w:val="NoSpacing"/>
        <w:rPr>
          <w:rFonts w:ascii="Times New Roman" w:hAnsi="Times New Roman" w:cs="Times New Roman"/>
          <w:sz w:val="24"/>
          <w:szCs w:val="24"/>
        </w:rPr>
      </w:pPr>
      <w:r w:rsidRPr="00E817FB">
        <w:rPr>
          <w:rFonts w:ascii="Times New Roman" w:hAnsi="Times New Roman" w:cs="Times New Roman"/>
          <w:sz w:val="24"/>
          <w:szCs w:val="24"/>
        </w:rPr>
        <w:t>Keywords: Fremont Cottonwood (</w:t>
      </w:r>
      <w:r w:rsidRPr="00BB3DE2">
        <w:rPr>
          <w:rFonts w:ascii="Times New Roman" w:hAnsi="Times New Roman" w:cs="Times New Roman"/>
          <w:i/>
          <w:iCs/>
          <w:sz w:val="24"/>
          <w:szCs w:val="24"/>
        </w:rPr>
        <w:t xml:space="preserve">Populus </w:t>
      </w:r>
      <w:proofErr w:type="spellStart"/>
      <w:r w:rsidRPr="00BB3DE2">
        <w:rPr>
          <w:rFonts w:ascii="Times New Roman" w:hAnsi="Times New Roman" w:cs="Times New Roman"/>
          <w:i/>
          <w:iCs/>
          <w:sz w:val="24"/>
          <w:szCs w:val="24"/>
        </w:rPr>
        <w:t>fremontii</w:t>
      </w:r>
      <w:proofErr w:type="spellEnd"/>
      <w:r w:rsidRPr="00E817FB">
        <w:rPr>
          <w:rFonts w:ascii="Times New Roman" w:hAnsi="Times New Roman" w:cs="Times New Roman"/>
          <w:sz w:val="24"/>
          <w:szCs w:val="24"/>
        </w:rPr>
        <w:t>), Verde River, Wild and Scenic Rivers, dendrochronology, riparian</w:t>
      </w:r>
    </w:p>
    <w:p w14:paraId="35D3E7BD" w14:textId="3BF440B5" w:rsidR="00692843" w:rsidRPr="00E817FB" w:rsidRDefault="006C154A" w:rsidP="004E1570">
      <w:pPr>
        <w:spacing w:after="160" w:line="278" w:lineRule="auto"/>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br w:type="page"/>
      </w:r>
    </w:p>
    <w:p w14:paraId="7349C1F8" w14:textId="77777777" w:rsidR="009954F4" w:rsidRPr="00E817FB" w:rsidRDefault="009954F4">
      <w:pPr>
        <w:pStyle w:val="Heading1"/>
        <w:spacing w:line="480" w:lineRule="auto"/>
        <w:rPr>
          <w:rFonts w:ascii="Times New Roman" w:hAnsi="Times New Roman" w:cs="Times New Roman"/>
          <w:sz w:val="24"/>
          <w:szCs w:val="24"/>
        </w:rPr>
        <w:pPrChange w:id="14" w:author="Abraham E Springer" w:date="2025-02-17T12:19:00Z" w16du:dateUtc="2025-02-17T19:19:00Z">
          <w:pPr>
            <w:pStyle w:val="Heading1"/>
            <w:spacing w:line="240" w:lineRule="auto"/>
          </w:pPr>
        </w:pPrChange>
      </w:pPr>
      <w:bookmarkStart w:id="15" w:name="_Toc187849251"/>
      <w:r w:rsidRPr="00E817FB">
        <w:rPr>
          <w:rFonts w:ascii="Times New Roman" w:hAnsi="Times New Roman" w:cs="Times New Roman"/>
          <w:sz w:val="24"/>
          <w:szCs w:val="24"/>
        </w:rPr>
        <w:lastRenderedPageBreak/>
        <w:t xml:space="preserve">Introduction and </w:t>
      </w:r>
      <w:commentRangeStart w:id="16"/>
      <w:commentRangeStart w:id="17"/>
      <w:r w:rsidRPr="00E817FB">
        <w:rPr>
          <w:rFonts w:ascii="Times New Roman" w:hAnsi="Times New Roman" w:cs="Times New Roman"/>
          <w:sz w:val="24"/>
          <w:szCs w:val="24"/>
        </w:rPr>
        <w:t>Background</w:t>
      </w:r>
      <w:bookmarkEnd w:id="15"/>
      <w:commentRangeEnd w:id="16"/>
      <w:r w:rsidR="00CE6A20" w:rsidRPr="00E817FB">
        <w:rPr>
          <w:rStyle w:val="CommentReference"/>
          <w:rFonts w:ascii="Times New Roman" w:eastAsia="Arial" w:hAnsi="Times New Roman" w:cs="Times New Roman"/>
          <w:color w:val="auto"/>
          <w:sz w:val="24"/>
          <w:szCs w:val="24"/>
        </w:rPr>
        <w:commentReference w:id="16"/>
      </w:r>
      <w:commentRangeEnd w:id="17"/>
      <w:r w:rsidR="00CE6A20" w:rsidRPr="00E817FB">
        <w:rPr>
          <w:rStyle w:val="CommentReference"/>
          <w:rFonts w:ascii="Times New Roman" w:eastAsia="Arial" w:hAnsi="Times New Roman" w:cs="Times New Roman"/>
          <w:color w:val="auto"/>
          <w:sz w:val="24"/>
          <w:szCs w:val="24"/>
        </w:rPr>
        <w:commentReference w:id="17"/>
      </w:r>
    </w:p>
    <w:p w14:paraId="411BCBB7" w14:textId="77777777" w:rsidR="002B2C48" w:rsidRPr="00E817FB" w:rsidRDefault="002B2C48">
      <w:pPr>
        <w:spacing w:line="480" w:lineRule="auto"/>
        <w:rPr>
          <w:rFonts w:ascii="Times New Roman" w:eastAsia="Times New Roman" w:hAnsi="Times New Roman" w:cs="Times New Roman"/>
          <w:b/>
          <w:bCs/>
          <w:sz w:val="24"/>
          <w:szCs w:val="24"/>
        </w:rPr>
        <w:pPrChange w:id="18" w:author="Abraham E Springer" w:date="2025-02-17T12:19:00Z" w16du:dateUtc="2025-02-17T19:19:00Z">
          <w:pPr>
            <w:spacing w:line="240" w:lineRule="auto"/>
          </w:pPr>
        </w:pPrChange>
      </w:pPr>
      <w:r>
        <w:rPr>
          <w:rFonts w:ascii="Times New Roman" w:eastAsia="Times New Roman" w:hAnsi="Times New Roman" w:cs="Times New Roman"/>
          <w:b/>
          <w:bCs/>
          <w:sz w:val="24"/>
          <w:szCs w:val="24"/>
        </w:rPr>
        <w:t>Introduction</w:t>
      </w:r>
    </w:p>
    <w:p w14:paraId="6262FD86" w14:textId="77777777" w:rsidR="002B2C48" w:rsidRPr="00E817FB" w:rsidRDefault="002B2C48">
      <w:pPr>
        <w:spacing w:line="480" w:lineRule="auto"/>
        <w:rPr>
          <w:rFonts w:ascii="Times New Roman" w:eastAsia="Times New Roman" w:hAnsi="Times New Roman" w:cs="Times New Roman"/>
          <w:sz w:val="24"/>
          <w:szCs w:val="24"/>
        </w:rPr>
        <w:pPrChange w:id="19"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Riparian forests in Arizona are disproportionately important to the landscape despite their relatively small geographic area. Riparian forests in Arizona cover only about 0.4% of land surface area yet support more biodiversity and ecosystem functions than surrounding upland habitat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{"citationID":"6CyI5PAk","properties":{"formattedCitation":"(Ffolliott et al., 2004)","plainCitation":"(Ffolliott et al., 2004)","noteIndex":0},"citationItems":[{"id":12,"uris":["http://zotero.org/users/local/yyBX3i8n/items/DBCNC5JK"],"itemData":{"id":12,"type":"article-journal","container-title":"Riparian Areas of the Southwestern United States: Hydrology, Ecology, and Management; Baker, MB, Ffolliott, PF, DeBano, LF, Neary, DG, Eds","journalAbbreviation":"Riparian Areas of the Southwestern United States: Hydrology, Ecology, and Management; Baker, MB, Ffolliott, PF, DeBano, LF, Neary, DG, Eds","page":"51","title":"Hydrology and impacts of disturbances on hydrologic function","author":[{"family":"Ffolliott","given":"Peter F"},{"family":"DeBano","given":"Leonard F"},{"family":"Baker Jr","given":"Malchus B"},{"family":"Neary","given":"Daniel G"},{"family":"Brooks","given":"Kenneth N"}],"issued":{"date-parts":[["2004"]]}}}],"schema":"https://github.com/citation-style-language/schema/raw/master/csl-citation.json"}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(Ffolliott et al., 2004)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In Arizona, 80 percent of all vertebrate species complete a part of their lifecycle in riparian areas (Hubbard, 1977).  Riparian forests support and enhance terrestrial and aquatic habitat, filter upland sediment and nutrients, store water and recharge aquifers and stabilize stream banks among many other functions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{"citationID":"PoaWYhHv","properties":{"formattedCitation":"(Schultz et al., 2009)","plainCitation":"(Schultz et al., 2009)","noteIndex":0},"citationItems":[{"id":14,"uris":["http://zotero.org/users/local/yyBX3i8n/items/Y64D9LNM"],"itemData":{"id":14,"type":"article-journal","container-title":"North American agroforestry: An integrated science and practice","journalAbbreviation":"North American agroforestry: An integrated science and practice","note":"publisher: Wiley Online Library","page":"163-218","title":"Riparian and upland buffer practices","author":[{"family":"Schultz","given":"RC"},{"family":"Isenhart","given":"TM"},{"family":"Colletti","given":"JP"},{"family":"Simpkins","given":"WW"},{"family":"Udawatta","given":"RP"},{"family":"Schultz","given":"PL"}],"issued":{"date-parts":[["2009"]]}}}],"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(Schultz et al., 2009)</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2396C35E" w14:textId="3772D514" w:rsidR="00A8216B" w:rsidRPr="00E817FB" w:rsidRDefault="009954F4">
      <w:pPr>
        <w:spacing w:line="480" w:lineRule="auto"/>
        <w:ind w:firstLine="720"/>
        <w:rPr>
          <w:rFonts w:ascii="Times New Roman" w:eastAsia="Times New Roman" w:hAnsi="Times New Roman" w:cs="Times New Roman"/>
          <w:sz w:val="24"/>
          <w:szCs w:val="24"/>
        </w:rPr>
        <w:pPrChange w:id="20"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 in central Arizona drains over 16 thousand square </w:t>
      </w:r>
      <w:r w:rsidR="009D497C" w:rsidRPr="00E817FB">
        <w:rPr>
          <w:rFonts w:ascii="Times New Roman" w:eastAsia="Times New Roman" w:hAnsi="Times New Roman" w:cs="Times New Roman"/>
          <w:sz w:val="24"/>
          <w:szCs w:val="24"/>
        </w:rPr>
        <w:t>k</w:t>
      </w:r>
      <w:r w:rsidR="009D497C">
        <w:rPr>
          <w:rFonts w:ascii="Times New Roman" w:eastAsia="Times New Roman" w:hAnsi="Times New Roman" w:cs="Times New Roman"/>
          <w:sz w:val="24"/>
          <w:szCs w:val="24"/>
        </w:rPr>
        <w:t>m</w:t>
      </w:r>
      <w:r w:rsidR="009D497C" w:rsidRPr="00E817FB">
        <w:rPr>
          <w:rFonts w:ascii="Times New Roman" w:eastAsia="Times New Roman" w:hAnsi="Times New Roman" w:cs="Times New Roman"/>
          <w:sz w:val="24"/>
          <w:szCs w:val="24"/>
        </w:rPr>
        <w:t xml:space="preserve"> </w:t>
      </w:r>
      <w:r w:rsidR="00D079C5" w:rsidRPr="00E817FB">
        <w:rPr>
          <w:rFonts w:ascii="Times New Roman" w:eastAsia="Times New Roman" w:hAnsi="Times New Roman" w:cs="Times New Roman"/>
          <w:sz w:val="24"/>
          <w:szCs w:val="24"/>
        </w:rPr>
        <w:t>and is the longest, perennial river remaining in Arizona. Its watershed has e</w:t>
      </w:r>
      <w:r w:rsidRPr="00E817FB">
        <w:rPr>
          <w:rFonts w:ascii="Times New Roman" w:eastAsia="Times New Roman" w:hAnsi="Times New Roman" w:cs="Times New Roman"/>
          <w:sz w:val="24"/>
          <w:szCs w:val="24"/>
        </w:rPr>
        <w:t xml:space="preserve">levations </w:t>
      </w:r>
      <w:r w:rsidR="00D079C5" w:rsidRPr="00E817FB">
        <w:rPr>
          <w:rFonts w:ascii="Times New Roman" w:eastAsia="Times New Roman" w:hAnsi="Times New Roman" w:cs="Times New Roman"/>
          <w:sz w:val="24"/>
          <w:szCs w:val="24"/>
        </w:rPr>
        <w:t xml:space="preserve">that </w:t>
      </w:r>
      <w:r w:rsidRPr="00E817FB">
        <w:rPr>
          <w:rFonts w:ascii="Times New Roman" w:eastAsia="Times New Roman" w:hAnsi="Times New Roman" w:cs="Times New Roman"/>
          <w:sz w:val="24"/>
          <w:szCs w:val="24"/>
        </w:rPr>
        <w:t xml:space="preserve">range from over 3650 m ASL in the San Francisco Peaks to about 400 m ASL at its confluence with the Salt River. </w:t>
      </w:r>
      <w:r w:rsidR="00D079C5" w:rsidRPr="00E817FB">
        <w:rPr>
          <w:rFonts w:ascii="Times New Roman" w:eastAsia="Times New Roman" w:hAnsi="Times New Roman" w:cs="Times New Roman"/>
          <w:sz w:val="24"/>
          <w:szCs w:val="24"/>
        </w:rPr>
        <w:t xml:space="preserve">The headwaters in the upper Verde Valley originate from a series of springs draining the Big Chino and Little Chino aquifers </w:t>
      </w:r>
      <w:r w:rsidR="00D079C5" w:rsidRPr="00E817FB">
        <w:rPr>
          <w:rFonts w:ascii="Times New Roman" w:eastAsia="Times New Roman" w:hAnsi="Times New Roman" w:cs="Times New Roman"/>
          <w:sz w:val="24"/>
          <w:szCs w:val="24"/>
        </w:rPr>
        <w:fldChar w:fldCharType="begin"/>
      </w:r>
      <w:r w:rsidR="00D079C5" w:rsidRPr="00E817FB">
        <w:rPr>
          <w:rFonts w:ascii="Times New Roman" w:eastAsia="Times New Roman" w:hAnsi="Times New Roman" w:cs="Times New Roman"/>
          <w:sz w:val="24"/>
          <w:szCs w:val="24"/>
        </w:rPr>
        <w:instrText xml:space="preserve"> ADDIN ZOTERO_ITEM CSL_CITATION {"citationID":"od0qy4FF","properties":{"formattedCitation":"(Wirt et al., 2005)","plainCitation":"(Wirt et al., 2005)","noteIndex":0},"citationItems":[{"id":8,"uris":["http://zotero.org/users/local/yyBX3i8n/items/R9RYFKQR"],"itemData":{"id":8,"type":"book","publisher":"US Geological Survey","title":"Geologic framework of aquifer units and ground-water flowpaths, Verde River headwaters, north-central Arizona","author":[{"family":"Wirt","given":"Laurie"},{"family":"DeWitt","given":"Ed"},{"family":"Langenheim","given":"Victoria E"}],"issued":{"date-parts":[["2005"]]}}}],"schema":"https://github.com/citation-style-language/schema/raw/master/csl-citation.json"} </w:instrText>
      </w:r>
      <w:r w:rsidR="00D079C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(Wirt et al., 2005)</w:t>
      </w:r>
      <w:r w:rsidR="00D079C5" w:rsidRPr="00E817FB">
        <w:rPr>
          <w:rFonts w:ascii="Times New Roman" w:eastAsia="Times New Roman" w:hAnsi="Times New Roman" w:cs="Times New Roman"/>
          <w:sz w:val="24"/>
          <w:szCs w:val="24"/>
        </w:rPr>
        <w:fldChar w:fldCharType="end"/>
      </w:r>
      <w:r w:rsidR="00D079C5"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The river </w:t>
      </w:r>
      <w:r w:rsidR="00D079C5" w:rsidRPr="00E817FB">
        <w:rPr>
          <w:rFonts w:ascii="Times New Roman" w:eastAsia="Times New Roman" w:hAnsi="Times New Roman" w:cs="Times New Roman"/>
          <w:sz w:val="24"/>
          <w:szCs w:val="24"/>
        </w:rPr>
        <w:t xml:space="preserve">then </w:t>
      </w:r>
      <w:r w:rsidRPr="00E817FB">
        <w:rPr>
          <w:rFonts w:ascii="Times New Roman" w:eastAsia="Times New Roman" w:hAnsi="Times New Roman" w:cs="Times New Roman"/>
          <w:sz w:val="24"/>
          <w:szCs w:val="24"/>
        </w:rPr>
        <w:t xml:space="preserve">flows through the </w:t>
      </w:r>
      <w:r w:rsidR="00D079C5" w:rsidRPr="00E817FB">
        <w:rPr>
          <w:rFonts w:ascii="Times New Roman" w:eastAsia="Times New Roman" w:hAnsi="Times New Roman" w:cs="Times New Roman"/>
          <w:sz w:val="24"/>
          <w:szCs w:val="24"/>
        </w:rPr>
        <w:t xml:space="preserve">middle </w:t>
      </w:r>
      <w:r w:rsidR="00644803" w:rsidRPr="00E817FB">
        <w:rPr>
          <w:rFonts w:ascii="Times New Roman" w:eastAsia="Times New Roman" w:hAnsi="Times New Roman" w:cs="Times New Roman"/>
          <w:sz w:val="24"/>
          <w:szCs w:val="24"/>
        </w:rPr>
        <w:t>Verde Valley</w:t>
      </w:r>
      <w:r w:rsidRPr="00E817FB">
        <w:rPr>
          <w:rFonts w:ascii="Times New Roman" w:eastAsia="Times New Roman" w:hAnsi="Times New Roman" w:cs="Times New Roman"/>
          <w:sz w:val="24"/>
          <w:szCs w:val="24"/>
        </w:rPr>
        <w:t xml:space="preserve"> before it reaches its Wild and Scenic (W&amp;S) designation </w:t>
      </w:r>
      <w:r w:rsidR="00644803" w:rsidRPr="00E817FB">
        <w:rPr>
          <w:rFonts w:ascii="Times New Roman" w:eastAsia="Times New Roman" w:hAnsi="Times New Roman" w:cs="Times New Roman"/>
          <w:sz w:val="24"/>
          <w:szCs w:val="24"/>
        </w:rPr>
        <w:t>just south of Camp Verde, AZ</w:t>
      </w:r>
      <w:r w:rsidRPr="00E817FB">
        <w:rPr>
          <w:rFonts w:ascii="Times New Roman" w:eastAsia="Times New Roman" w:hAnsi="Times New Roman" w:cs="Times New Roman"/>
          <w:sz w:val="24"/>
          <w:szCs w:val="24"/>
        </w:rPr>
        <w:t>. Along this reach the Verde River gains volume from a string of canyons with perennial tributaries</w:t>
      </w:r>
      <w:r w:rsidR="00671D23" w:rsidRPr="00E817FB">
        <w:rPr>
          <w:rFonts w:ascii="Times New Roman" w:eastAsia="Times New Roman" w:hAnsi="Times New Roman" w:cs="Times New Roman"/>
          <w:sz w:val="24"/>
          <w:szCs w:val="24"/>
        </w:rPr>
        <w:t xml:space="preserve"> which</w:t>
      </w:r>
      <w:r w:rsidRPr="00E817FB">
        <w:rPr>
          <w:rFonts w:ascii="Times New Roman" w:eastAsia="Times New Roman" w:hAnsi="Times New Roman" w:cs="Times New Roman"/>
          <w:sz w:val="24"/>
          <w:szCs w:val="24"/>
        </w:rPr>
        <w:t xml:space="preserve"> get large portions of their base</w:t>
      </w:r>
      <w:ins w:id="21" w:author="Abraham E Springer" w:date="2024-03-02T07:38: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from springs discharging from the regional aquifers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{"citationID":"NJgZi3p3","properties":{"formattedCitation":"(Ecological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43D1D29C" w14:textId="619C3726" w:rsidR="00A8216B" w:rsidRPr="00E817FB" w:rsidRDefault="009A0005">
      <w:pPr>
        <w:spacing w:line="480" w:lineRule="auto"/>
        <w:rPr>
          <w:rFonts w:ascii="Times New Roman" w:eastAsia="Times New Roman" w:hAnsi="Times New Roman" w:cs="Times New Roman"/>
          <w:sz w:val="24"/>
          <w:szCs w:val="24"/>
        </w:rPr>
        <w:pPrChange w:id="22"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tab/>
        <w:t xml:space="preserve">After the W&amp;S </w:t>
      </w:r>
      <w:r w:rsidR="00CE6A20" w:rsidRPr="00E817FB">
        <w:rPr>
          <w:rFonts w:ascii="Times New Roman" w:eastAsia="Times New Roman" w:hAnsi="Times New Roman" w:cs="Times New Roman"/>
          <w:sz w:val="24"/>
          <w:szCs w:val="24"/>
        </w:rPr>
        <w:t>reach</w:t>
      </w:r>
      <w:r w:rsidRPr="00E817FB">
        <w:rPr>
          <w:rFonts w:ascii="Times New Roman" w:eastAsia="Times New Roman" w:hAnsi="Times New Roman" w:cs="Times New Roman"/>
          <w:sz w:val="24"/>
          <w:szCs w:val="24"/>
        </w:rPr>
        <w:t xml:space="preserve"> of the river, the </w:t>
      </w:r>
      <w:commentRangeStart w:id="23"/>
      <w:r w:rsidRPr="00E817FB">
        <w:rPr>
          <w:rFonts w:ascii="Times New Roman" w:eastAsia="Times New Roman" w:hAnsi="Times New Roman" w:cs="Times New Roman"/>
          <w:sz w:val="24"/>
          <w:szCs w:val="24"/>
        </w:rPr>
        <w:t xml:space="preserve">Verde </w:t>
      </w:r>
      <w:commentRangeEnd w:id="23"/>
      <w:r w:rsidR="00CE6A20" w:rsidRPr="00E817FB">
        <w:rPr>
          <w:rStyle w:val="CommentReference"/>
          <w:rFonts w:ascii="Times New Roman" w:hAnsi="Times New Roman" w:cs="Times New Roman"/>
          <w:sz w:val="24"/>
          <w:szCs w:val="24"/>
        </w:rPr>
        <w:commentReference w:id="23"/>
      </w:r>
      <w:r w:rsidRPr="00E817FB">
        <w:rPr>
          <w:rFonts w:ascii="Times New Roman" w:eastAsia="Times New Roman" w:hAnsi="Times New Roman" w:cs="Times New Roman"/>
          <w:sz w:val="24"/>
          <w:szCs w:val="24"/>
        </w:rPr>
        <w:t xml:space="preserve">enters </w:t>
      </w:r>
      <w:r w:rsidR="00D2736C">
        <w:rPr>
          <w:rFonts w:ascii="Times New Roman" w:eastAsia="Times New Roman" w:hAnsi="Times New Roman" w:cs="Times New Roman"/>
          <w:sz w:val="24"/>
          <w:szCs w:val="24"/>
        </w:rPr>
        <w:t>its lower reach and flows through two large storage reservoirs before joining the Salt River.</w:t>
      </w:r>
      <w:r w:rsidR="00BB3DE2">
        <w:rPr>
          <w:rFonts w:ascii="Times New Roman" w:eastAsia="Times New Roman" w:hAnsi="Times New Roman" w:cs="Times New Roman"/>
          <w:sz w:val="24"/>
          <w:szCs w:val="24"/>
        </w:rPr>
        <w:t xml:space="preserve"> </w:t>
      </w:r>
      <w:r w:rsidR="0035091D" w:rsidRPr="00E817FB">
        <w:rPr>
          <w:rFonts w:ascii="Times New Roman" w:eastAsia="Times New Roman" w:hAnsi="Times New Roman" w:cs="Times New Roman"/>
          <w:sz w:val="24"/>
          <w:szCs w:val="24"/>
        </w:rPr>
        <w:t xml:space="preserve">This allows large winter and monsoon floods to flow through the </w:t>
      </w:r>
      <w:r w:rsidR="009D497C">
        <w:rPr>
          <w:rFonts w:ascii="Times New Roman" w:eastAsia="Times New Roman" w:hAnsi="Times New Roman" w:cs="Times New Roman"/>
          <w:sz w:val="24"/>
          <w:szCs w:val="24"/>
        </w:rPr>
        <w:t xml:space="preserve">wild and scenic reach of the </w:t>
      </w:r>
      <w:r w:rsidR="0035091D" w:rsidRPr="00E817FB">
        <w:rPr>
          <w:rFonts w:ascii="Times New Roman" w:eastAsia="Times New Roman" w:hAnsi="Times New Roman" w:cs="Times New Roman"/>
          <w:sz w:val="24"/>
          <w:szCs w:val="24"/>
        </w:rPr>
        <w:t>river and continuously change the ecology and geomorphology.</w:t>
      </w:r>
    </w:p>
    <w:p w14:paraId="5762CD82" w14:textId="640F302B" w:rsidR="009A0005" w:rsidRPr="00E817FB" w:rsidRDefault="009A0005">
      <w:pPr>
        <w:spacing w:line="480" w:lineRule="auto"/>
        <w:rPr>
          <w:rFonts w:ascii="Times New Roman" w:eastAsia="Times New Roman" w:hAnsi="Times New Roman" w:cs="Times New Roman"/>
          <w:sz w:val="24"/>
          <w:szCs w:val="24"/>
        </w:rPr>
        <w:pPrChange w:id="24" w:author="Abraham E Springer" w:date="2025-02-17T12:19:00Z" w16du:dateUtc="2025-02-17T19:19:00Z">
          <w:pPr>
            <w:spacing w:line="240" w:lineRule="auto"/>
          </w:pPr>
        </w:pPrChange>
      </w:pPr>
      <w:r w:rsidRPr="00E817FB">
        <w:rPr>
          <w:rFonts w:ascii="Times New Roman" w:eastAsia="Times New Roman" w:hAnsi="Times New Roman" w:cs="Times New Roman"/>
          <w:sz w:val="24"/>
          <w:szCs w:val="24"/>
        </w:rPr>
        <w:lastRenderedPageBreak/>
        <w:tab/>
        <w:t xml:space="preserve">Although there are no large storage reservoirs above the Verde River Wild and Scenic corridor, the Verde River is still impacted by human use. </w:t>
      </w:r>
      <w:r w:rsidR="00D079C5" w:rsidRPr="00E817FB">
        <w:rPr>
          <w:rFonts w:ascii="Times New Roman" w:eastAsia="Times New Roman" w:hAnsi="Times New Roman" w:cs="Times New Roman"/>
          <w:sz w:val="24"/>
          <w:szCs w:val="24"/>
        </w:rPr>
        <w:t>Aquifers</w:t>
      </w:r>
      <w:r w:rsidRPr="00E817FB">
        <w:rPr>
          <w:rFonts w:ascii="Times New Roman" w:eastAsia="Times New Roman" w:hAnsi="Times New Roman" w:cs="Times New Roman"/>
          <w:sz w:val="24"/>
          <w:szCs w:val="24"/>
        </w:rPr>
        <w:t xml:space="preserve"> are pumped by municipal, irrigation, and domestic wells in the Little Chino Basin. Perennial flow </w:t>
      </w:r>
      <w:r w:rsidR="00E06606">
        <w:rPr>
          <w:rFonts w:ascii="Times New Roman" w:eastAsia="Times New Roman" w:hAnsi="Times New Roman" w:cs="Times New Roman"/>
          <w:sz w:val="24"/>
          <w:szCs w:val="24"/>
        </w:rPr>
        <w:t>of</w:t>
      </w:r>
      <w:r w:rsidRPr="00E817FB">
        <w:rPr>
          <w:rFonts w:ascii="Times New Roman" w:eastAsia="Times New Roman" w:hAnsi="Times New Roman" w:cs="Times New Roman"/>
          <w:sz w:val="24"/>
          <w:szCs w:val="24"/>
        </w:rPr>
        <w:t xml:space="preserve"> the Verde</w:t>
      </w:r>
      <w:r w:rsidR="00E06606">
        <w:rPr>
          <w:rFonts w:ascii="Times New Roman" w:eastAsia="Times New Roman" w:hAnsi="Times New Roman" w:cs="Times New Roman"/>
          <w:sz w:val="24"/>
          <w:szCs w:val="24"/>
        </w:rPr>
        <w:t xml:space="preserve"> River</w:t>
      </w:r>
      <w:r w:rsidRPr="00E817FB">
        <w:rPr>
          <w:rFonts w:ascii="Times New Roman" w:eastAsia="Times New Roman" w:hAnsi="Times New Roman" w:cs="Times New Roman"/>
          <w:sz w:val="24"/>
          <w:szCs w:val="24"/>
        </w:rPr>
        <w:t xml:space="preserve"> begins about </w:t>
      </w:r>
      <w:r w:rsidR="00914619" w:rsidRPr="00E817FB">
        <w:rPr>
          <w:rFonts w:ascii="Times New Roman" w:eastAsia="Times New Roman" w:hAnsi="Times New Roman" w:cs="Times New Roman"/>
          <w:sz w:val="24"/>
          <w:szCs w:val="24"/>
        </w:rPr>
        <w:t>eight kilometers</w:t>
      </w:r>
      <w:r w:rsidRPr="00E817FB">
        <w:rPr>
          <w:rFonts w:ascii="Times New Roman" w:eastAsia="Times New Roman" w:hAnsi="Times New Roman" w:cs="Times New Roman"/>
          <w:sz w:val="24"/>
          <w:szCs w:val="24"/>
        </w:rPr>
        <w:t xml:space="preserve"> lower downstream than it did historically </w:t>
      </w:r>
      <w:r w:rsidR="007D00BA">
        <w:rPr>
          <w:rFonts w:ascii="Times New Roman" w:eastAsia="Times New Roman" w:hAnsi="Times New Roman" w:cs="Times New Roman"/>
          <w:sz w:val="24"/>
          <w:szCs w:val="24"/>
        </w:rPr>
        <w:t xml:space="preserve">because of </w:t>
      </w:r>
      <w:r w:rsidR="00B96AB8">
        <w:rPr>
          <w:rFonts w:ascii="Times New Roman" w:eastAsia="Times New Roman" w:hAnsi="Times New Roman" w:cs="Times New Roman"/>
          <w:sz w:val="24"/>
          <w:szCs w:val="24"/>
        </w:rPr>
        <w:t>groundwater</w:t>
      </w:r>
      <w:r w:rsidR="007D00BA">
        <w:rPr>
          <w:rFonts w:ascii="Times New Roman" w:eastAsia="Times New Roman" w:hAnsi="Times New Roman" w:cs="Times New Roman"/>
          <w:sz w:val="24"/>
          <w:szCs w:val="24"/>
        </w:rPr>
        <w:t xml:space="preserve"> pumping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{"citationID":"yJKkWJie","properties":{"formattedCitation":"(Ecological Implications of Verde River Flows 2008)","plainCitation":"(Ecological Implications of Verde River Flows 2008)","dontUpdate":true,"noteIndex":0},"citationItems":[{"id":6,"uris":["http://zotero.org/users/local/yyBX3i8n/items/K8ZFFDWD"],"itemData":{"id":6,"type":"report","collection-title":"Hydrology of the Upper and Middle Verde","page":"5-14","publisher":"Arizona Water Institute, The Nature Conservancy, and Verde River Basin Partnership.","title":"Ecological Implications of Verde River Flows","contributor":[{"literal":"Jeanmarie A. Haney Abe E. Springer"}],"issued":{"date-parts":[["2008"]]}}}],"schema":"https://github.com/citation-style-language/schema/raw/master/csl-citation.json"}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(Ecological Implications of Verde River Flows , 2008)</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Surface water diversions between Clarkdale and Beasley R</w:t>
      </w:r>
      <w:r w:rsidR="00E06606">
        <w:rPr>
          <w:rFonts w:ascii="Times New Roman" w:eastAsia="Times New Roman" w:hAnsi="Times New Roman" w:cs="Times New Roman"/>
          <w:sz w:val="24"/>
          <w:szCs w:val="24"/>
        </w:rPr>
        <w:t>iver Access Point</w:t>
      </w:r>
      <w:r w:rsidRPr="00E817FB">
        <w:rPr>
          <w:rFonts w:ascii="Times New Roman" w:eastAsia="Times New Roman" w:hAnsi="Times New Roman" w:cs="Times New Roman"/>
          <w:sz w:val="24"/>
          <w:szCs w:val="24"/>
        </w:rPr>
        <w:t xml:space="preserve"> reduce base</w:t>
      </w:r>
      <w:ins w:id="25" w:author="Abraham E Springer" w:date="2024-03-02T07:39:00Z">
        <w:r w:rsidRPr="00E817FB">
          <w:rPr>
            <w:rFonts w:ascii="Times New Roman" w:eastAsia="Times New Roman" w:hAnsi="Times New Roman" w:cs="Times New Roman"/>
            <w:sz w:val="24"/>
            <w:szCs w:val="24"/>
          </w:rPr>
          <w:t xml:space="preserve"> </w:t>
        </w:r>
      </w:ins>
      <w:r w:rsidRPr="00E817FB">
        <w:rPr>
          <w:rFonts w:ascii="Times New Roman" w:eastAsia="Times New Roman" w:hAnsi="Times New Roman" w:cs="Times New Roman"/>
          <w:sz w:val="24"/>
          <w:szCs w:val="24"/>
        </w:rPr>
        <w:t xml:space="preserve">flow during the summer when water levels are historically at their lowest. </w:t>
      </w:r>
      <w:r w:rsidR="009D497C">
        <w:rPr>
          <w:rFonts w:ascii="Times New Roman" w:eastAsia="Times New Roman" w:hAnsi="Times New Roman" w:cs="Times New Roman"/>
          <w:sz w:val="24"/>
          <w:szCs w:val="24"/>
        </w:rPr>
        <w:t>I</w:t>
      </w:r>
      <w:r w:rsidRPr="00E817FB">
        <w:rPr>
          <w:rFonts w:ascii="Times New Roman" w:eastAsia="Times New Roman" w:hAnsi="Times New Roman" w:cs="Times New Roman"/>
          <w:sz w:val="24"/>
          <w:szCs w:val="24"/>
        </w:rPr>
        <w:t xml:space="preserve">rrigation </w:t>
      </w:r>
      <w:r w:rsidR="009D497C">
        <w:rPr>
          <w:rFonts w:ascii="Times New Roman" w:eastAsia="Times New Roman" w:hAnsi="Times New Roman" w:cs="Times New Roman"/>
          <w:sz w:val="24"/>
          <w:szCs w:val="24"/>
        </w:rPr>
        <w:t xml:space="preserve">diversion </w:t>
      </w:r>
      <w:r w:rsidRPr="00E817FB">
        <w:rPr>
          <w:rFonts w:ascii="Times New Roman" w:eastAsia="Times New Roman" w:hAnsi="Times New Roman" w:cs="Times New Roman"/>
          <w:sz w:val="24"/>
          <w:szCs w:val="24"/>
        </w:rPr>
        <w:t xml:space="preserve">ditches withdraw about 34,000 acre feet with about half of that being consumed </w:t>
      </w:r>
      <w:commentRangeStart w:id="26"/>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{"citationID":"OxheZMgz","properties":{"formattedCitation":"(Alam, 1997; Blasch et al., 2006)","plainCitation":"(Alam, 1997; Blasch et al., 2006)","noteIndex":0},"citationItems":[{"id":9,"uris":["http://zotero.org/users/local/yyBX3i8n/items/4K6X5ZWE"],"itemData":{"id":9,"type":"article-journal","container-title":"A report of the irrigation diversion improvement project. Verde Natural Resource Conservation District","journalAbbreviation":"A report of the irrigation diversion improvement project. Verde Natural Resource Conservation District","title":"Irrigation in the Verde Valley","author":[{"family":"Alam","given":"J"}],"issued":{"date-parts":[["1997"]]}}},{"id":10,"uris":["http://zotero.org/users/local/yyBX3i8n/items/N8XZPFJK"],"itemData":{"id":10,"type":"report","publisher":"U. S. Geological Survey","title":"Hydrogeology of the upper and middle Verde River watersheds, central Arizona","author":[{"family":"Blasch","given":"Kyle W"},{"family":"Hoffmann","given":"John P"},{"family":"Graser","given":"Leslie F"},{"family":"Bryson","given":"Jeannie R"},{"family":"Flint","given":"Alan L"}],"issued":{"date-parts":[["2006"]]}}}],"schema":"https://github.com/citation-style-language/schema/raw/master/csl-citation.json"}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(Alam, 1997; Blasch et al., 2006)</w:t>
      </w:r>
      <w:r w:rsidRPr="00E817FB">
        <w:rPr>
          <w:rFonts w:ascii="Times New Roman" w:eastAsia="Times New Roman" w:hAnsi="Times New Roman" w:cs="Times New Roman"/>
          <w:sz w:val="24"/>
          <w:szCs w:val="24"/>
        </w:rPr>
        <w:fldChar w:fldCharType="end"/>
      </w:r>
      <w:commentRangeEnd w:id="26"/>
      <w:r w:rsidRPr="00E817FB">
        <w:rPr>
          <w:rStyle w:val="CommentReference"/>
          <w:rFonts w:ascii="Times New Roman" w:hAnsi="Times New Roman" w:cs="Times New Roman"/>
          <w:sz w:val="24"/>
          <w:szCs w:val="24"/>
        </w:rPr>
        <w:commentReference w:id="26"/>
      </w:r>
      <w:r w:rsidRPr="00E817FB">
        <w:rPr>
          <w:rFonts w:ascii="Times New Roman" w:eastAsia="Times New Roman" w:hAnsi="Times New Roman" w:cs="Times New Roman"/>
          <w:sz w:val="24"/>
          <w:szCs w:val="24"/>
        </w:rPr>
        <w:t xml:space="preserve">. The Verde Valley also is an agricultural area with land being used for: pasture, pecans, grapes, corn, and vegetables. However, most farms are small both in size and revenue </w:t>
      </w:r>
      <w:r w:rsidR="00203AE5" w:rsidRPr="00E817FB">
        <w:rPr>
          <w:rFonts w:ascii="Times New Roman" w:eastAsia="Times New Roman" w:hAnsi="Times New Roman" w:cs="Times New Roman"/>
          <w:sz w:val="24"/>
          <w:szCs w:val="24"/>
        </w:rPr>
        <w:t xml:space="preserve"> </w:t>
      </w:r>
      <w:r w:rsidR="00203AE5" w:rsidRPr="00E817FB">
        <w:rPr>
          <w:rFonts w:ascii="Times New Roman" w:eastAsia="Times New Roman" w:hAnsi="Times New Roman" w:cs="Times New Roman"/>
          <w:sz w:val="24"/>
          <w:szCs w:val="24"/>
        </w:rPr>
        <w:fldChar w:fldCharType="begin"/>
      </w:r>
      <w:r w:rsidR="00203AE5" w:rsidRPr="00E817FB">
        <w:rPr>
          <w:rFonts w:ascii="Times New Roman" w:eastAsia="Times New Roman" w:hAnsi="Times New Roman" w:cs="Times New Roman"/>
          <w:sz w:val="24"/>
          <w:szCs w:val="24"/>
        </w:rPr>
        <w:instrText xml:space="preserve"> ADDIN ZOTERO_ITEM CSL_CITATION {"citationID":"qGFBqPy8","properties":{"formattedCitation":"(USDA, 2012; Zhao et al., 2019)","plainCitation":"(USDA, 2012; Zhao et al., 2019)","noteIndex":0},"citationItems":[{"id":11,"uris":["http://zotero.org/users/local/yyBX3i8n/items/ES4WDK62"],"itemData":{"id":11,"type":"report","collection-title":"Census of Agriculture","title":"Yavapai County Profile","URL":"https://agcensus.library.cornell.edu/wp-content/uploads/2012-Arizona-cp04025.pdf","author":[{"literal":"USDA"}],"issued":{"date-parts":[["2012"]]}}},{"id":61,"uris":["http://zotero.org/users/local/yyBX3i8n/items/9D36W82N"],"itemData":{"id":61,"type":"article-journal","container-title":"Forest Policy and Economics","DOI":"10.1016/j.forpol.2019.101999","ISSN":"13899341","journalAbbreviation":"Forest Policy and Economics","language":"en","page":"101999","source":"DOI.org (Crossref)","title":"The impact of forest restoration on agriculture in the Verde River watershed, Arizona, USA","volume":"109","author":[{"family":"Zhao","given":"Xiaobing"},{"family":"Du","given":"Ding"},{"family":"Xiong","given":"Jun"},{"family":"Springer","given":"Abraham"},{"family":"Masek Lopez","given":"Sharon R."},{"family":"Winkler","given":"Blake"},{"family":"Hubler","given":"Kenedy"}],"issued":{"date-parts":[["2019",12]]}}}],"schema":"https://github.com/citation-style-language/schema/raw/master/csl-citation.json"} </w:instrText>
      </w:r>
      <w:r w:rsidR="00203A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(USDA, 2012; Zhao et al., 2019)</w:t>
      </w:r>
      <w:r w:rsidR="00203AE5" w:rsidRPr="00E817FB">
        <w:rPr>
          <w:rFonts w:ascii="Times New Roman" w:eastAsia="Times New Roman" w:hAnsi="Times New Roman" w:cs="Times New Roman"/>
          <w:sz w:val="24"/>
          <w:szCs w:val="24"/>
        </w:rPr>
        <w:fldChar w:fldCharType="end"/>
      </w:r>
      <w:r w:rsidR="00203AE5" w:rsidRPr="00E817FB">
        <w:rPr>
          <w:rFonts w:ascii="Times New Roman" w:eastAsia="Times New Roman" w:hAnsi="Times New Roman" w:cs="Times New Roman"/>
          <w:sz w:val="24"/>
          <w:szCs w:val="24"/>
        </w:rPr>
        <w:t>.</w:t>
      </w:r>
    </w:p>
    <w:p w14:paraId="36EFB547" w14:textId="4C242064" w:rsidR="00E06606" w:rsidRPr="00E817FB" w:rsidRDefault="00E06606">
      <w:pPr>
        <w:spacing w:line="480" w:lineRule="auto"/>
        <w:ind w:firstLine="720"/>
        <w:rPr>
          <w:rFonts w:ascii="Times New Roman" w:eastAsia="Times New Roman" w:hAnsi="Times New Roman" w:cs="Times New Roman"/>
          <w:sz w:val="24"/>
          <w:szCs w:val="24"/>
        </w:rPr>
        <w:pPrChange w:id="2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The Verde River is one of two federally designated Wild and Scenic Rivers in Arizona. The Wild and Scenic Rivers Act designated the Verde River for study in 1978 before being officially designated in 1984. To be designated, a river must possess “</w:t>
      </w:r>
      <w:r w:rsidRPr="00E817FB">
        <w:rPr>
          <w:rFonts w:ascii="Times New Roman" w:eastAsia="Times New Roman" w:hAnsi="Times New Roman" w:cs="Times New Roman"/>
          <w:sz w:val="24"/>
          <w:szCs w:val="24"/>
          <w:highlight w:val="white"/>
        </w:rPr>
        <w:t>outstandingly remarkable scenic, recreational, geologic, fish and wildlife, historic, cultural or other similar values” (Wild and Scenic Rivers Act, 1968). Maintaining these values along the Verde are required because of this designation</w:t>
      </w:r>
      <w:r w:rsidR="00F76484">
        <w:rPr>
          <w:rFonts w:ascii="Times New Roman" w:eastAsia="Times New Roman" w:hAnsi="Times New Roman" w:cs="Times New Roman"/>
          <w:sz w:val="24"/>
          <w:szCs w:val="24"/>
          <w:highlight w:val="white"/>
        </w:rPr>
        <w:t>.</w:t>
      </w:r>
      <w:r w:rsidRPr="00E817FB">
        <w:rPr>
          <w:rFonts w:ascii="Times New Roman" w:eastAsia="Times New Roman" w:hAnsi="Times New Roman" w:cs="Times New Roman"/>
          <w:sz w:val="24"/>
          <w:szCs w:val="24"/>
          <w:highlight w:val="white"/>
        </w:rPr>
        <w:t xml:space="preserve"> Riparian forests along the Verde contribute to all the values listed in the Wild and Scenic Rivers Act. Therefore, maintaining and regenerating Fremont cottonwoods (</w:t>
      </w:r>
      <w:r w:rsidRPr="00E817FB">
        <w:rPr>
          <w:rFonts w:ascii="Times New Roman" w:eastAsia="Times New Roman" w:hAnsi="Times New Roman" w:cs="Times New Roman"/>
          <w:i/>
          <w:iCs/>
          <w:sz w:val="24"/>
          <w:szCs w:val="24"/>
          <w:highlight w:val="white"/>
        </w:rPr>
        <w:t xml:space="preserve">Populus </w:t>
      </w:r>
      <w:proofErr w:type="spellStart"/>
      <w:r w:rsidRPr="00E817FB">
        <w:rPr>
          <w:rFonts w:ascii="Times New Roman" w:eastAsia="Times New Roman" w:hAnsi="Times New Roman" w:cs="Times New Roman"/>
          <w:i/>
          <w:iCs/>
          <w:sz w:val="24"/>
          <w:szCs w:val="24"/>
          <w:highlight w:val="white"/>
        </w:rPr>
        <w:t>fremontii</w:t>
      </w:r>
      <w:proofErr w:type="spellEnd"/>
      <w:r w:rsidRPr="00E817FB">
        <w:rPr>
          <w:rFonts w:ascii="Times New Roman" w:eastAsia="Times New Roman" w:hAnsi="Times New Roman" w:cs="Times New Roman"/>
          <w:i/>
          <w:iCs/>
          <w:sz w:val="24"/>
          <w:szCs w:val="24"/>
          <w:highlight w:val="white"/>
        </w:rPr>
        <w:t>)</w:t>
      </w:r>
      <w:r w:rsidRPr="00E817FB">
        <w:rPr>
          <w:rFonts w:ascii="Times New Roman" w:eastAsia="Times New Roman" w:hAnsi="Times New Roman" w:cs="Times New Roman"/>
          <w:sz w:val="24"/>
          <w:szCs w:val="24"/>
          <w:highlight w:val="white"/>
        </w:rPr>
        <w:t xml:space="preserve"> along the Verde is crucial to sustaining its remarkable values. </w:t>
      </w:r>
    </w:p>
    <w:p w14:paraId="4B4AFD9A" w14:textId="77777777" w:rsidR="009A0005" w:rsidRPr="00E817FB" w:rsidRDefault="009A0005">
      <w:pPr>
        <w:spacing w:line="480" w:lineRule="auto"/>
        <w:rPr>
          <w:rFonts w:ascii="Times New Roman" w:eastAsia="Times New Roman" w:hAnsi="Times New Roman" w:cs="Times New Roman"/>
          <w:sz w:val="24"/>
          <w:szCs w:val="24"/>
        </w:rPr>
        <w:pPrChange w:id="28" w:author="Abraham E Springer" w:date="2025-02-17T12:19:00Z" w16du:dateUtc="2025-02-17T19:19:00Z">
          <w:pPr>
            <w:spacing w:line="240" w:lineRule="auto"/>
          </w:pPr>
        </w:pPrChange>
      </w:pPr>
    </w:p>
    <w:p w14:paraId="6A517406" w14:textId="70E26CD4" w:rsidR="0064393E" w:rsidRPr="00E817FB" w:rsidRDefault="009954F4">
      <w:pPr>
        <w:spacing w:line="480" w:lineRule="auto"/>
        <w:ind w:firstLine="720"/>
        <w:rPr>
          <w:rFonts w:ascii="Times New Roman" w:eastAsia="Times New Roman" w:hAnsi="Times New Roman" w:cs="Times New Roman"/>
          <w:sz w:val="24"/>
          <w:szCs w:val="24"/>
        </w:rPr>
        <w:pPrChange w:id="2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Fremont cottonwood </w:t>
      </w:r>
      <w:r w:rsidRPr="00E817FB">
        <w:rPr>
          <w:rFonts w:ascii="Times New Roman" w:eastAsia="Times New Roman" w:hAnsi="Times New Roman" w:cs="Times New Roman"/>
          <w:i/>
          <w:sz w:val="24"/>
          <w:szCs w:val="24"/>
        </w:rPr>
        <w:t xml:space="preserve">(Populus </w:t>
      </w:r>
      <w:proofErr w:type="spellStart"/>
      <w:r w:rsidRPr="00E817FB">
        <w:rPr>
          <w:rFonts w:ascii="Times New Roman" w:eastAsia="Times New Roman" w:hAnsi="Times New Roman" w:cs="Times New Roman"/>
          <w:i/>
          <w:sz w:val="24"/>
          <w:szCs w:val="24"/>
        </w:rPr>
        <w:t>fremontii</w:t>
      </w:r>
      <w:proofErr w:type="spellEnd"/>
      <w:r w:rsidRPr="00E817FB">
        <w:rPr>
          <w:rFonts w:ascii="Times New Roman" w:eastAsia="Times New Roman" w:hAnsi="Times New Roman" w:cs="Times New Roman"/>
          <w:sz w:val="24"/>
          <w:szCs w:val="24"/>
        </w:rPr>
        <w:t>) and Goodding’s willow (</w:t>
      </w:r>
      <w:r w:rsidRPr="00E817FB">
        <w:rPr>
          <w:rFonts w:ascii="Times New Roman" w:eastAsia="Times New Roman" w:hAnsi="Times New Roman" w:cs="Times New Roman"/>
          <w:i/>
          <w:sz w:val="24"/>
          <w:szCs w:val="24"/>
        </w:rPr>
        <w:t xml:space="preserve">Salix </w:t>
      </w:r>
      <w:proofErr w:type="spellStart"/>
      <w:r w:rsidRPr="00E817FB">
        <w:rPr>
          <w:rFonts w:ascii="Times New Roman" w:eastAsia="Times New Roman" w:hAnsi="Times New Roman" w:cs="Times New Roman"/>
          <w:i/>
          <w:sz w:val="24"/>
          <w:szCs w:val="24"/>
        </w:rPr>
        <w:t>gooddingii</w:t>
      </w:r>
      <w:proofErr w:type="spellEnd"/>
      <w:r w:rsidRPr="00E817FB">
        <w:rPr>
          <w:rFonts w:ascii="Times New Roman" w:eastAsia="Times New Roman" w:hAnsi="Times New Roman" w:cs="Times New Roman"/>
          <w:sz w:val="24"/>
          <w:szCs w:val="24"/>
        </w:rPr>
        <w:t>) are major components of riparian forests along the Verde River. Tree diversity is low in Verde River riparian forests with Fremont</w:t>
      </w:r>
      <w:del w:id="30" w:author="Abraham E Springer" w:date="2025-02-21T15:11:00Z" w16du:dateUtc="2025-02-21T22:11:00Z">
        <w:r w:rsidR="00D42EDA" w:rsidRPr="00E817FB" w:rsidDel="009D497C">
          <w:rPr>
            <w:rFonts w:ascii="Times New Roman" w:eastAsia="Times New Roman" w:hAnsi="Times New Roman" w:cs="Times New Roman"/>
            <w:sz w:val="24"/>
            <w:szCs w:val="24"/>
          </w:rPr>
          <w:delText>’s</w:delText>
        </w:r>
      </w:del>
      <w:r w:rsidRPr="00E817FB">
        <w:rPr>
          <w:rFonts w:ascii="Times New Roman" w:eastAsia="Times New Roman" w:hAnsi="Times New Roman" w:cs="Times New Roman"/>
          <w:sz w:val="24"/>
          <w:szCs w:val="24"/>
        </w:rPr>
        <w:t xml:space="preserve"> cottonwood being the dominant species. However, age class </w:t>
      </w:r>
      <w:r w:rsidRPr="00E817FB">
        <w:rPr>
          <w:rFonts w:ascii="Times New Roman" w:eastAsia="Times New Roman" w:hAnsi="Times New Roman" w:cs="Times New Roman"/>
          <w:sz w:val="24"/>
          <w:szCs w:val="24"/>
        </w:rPr>
        <w:lastRenderedPageBreak/>
        <w:t xml:space="preserve">structure is usually very diverse. Stands of Fremont cottonwood and Goodding’s willow often occur in spatially separate, but same age cohorts with younger stands closer to the active channel and older stands extending up to 200 meters away (Stromberg, 1993). </w:t>
      </w:r>
    </w:p>
    <w:p w14:paraId="419EADAA" w14:textId="762C6FA9" w:rsidR="005D722B" w:rsidRPr="00E817FB" w:rsidRDefault="00D079C5">
      <w:pPr>
        <w:spacing w:line="480" w:lineRule="auto"/>
        <w:ind w:firstLine="720"/>
        <w:rPr>
          <w:rFonts w:ascii="Times New Roman" w:eastAsia="Times New Roman" w:hAnsi="Times New Roman" w:cs="Times New Roman"/>
          <w:sz w:val="24"/>
          <w:szCs w:val="24"/>
        </w:rPr>
        <w:pPrChange w:id="31"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reproductive ecology of cottonwood and willow influences how and when they regenerate. These trees are pioneer species, meaning they rely on disturbance and large amounts of seeds </w:t>
      </w:r>
      <w:r w:rsidR="009D497C">
        <w:rPr>
          <w:rFonts w:ascii="Times New Roman" w:eastAsia="Times New Roman" w:hAnsi="Times New Roman" w:cs="Times New Roman"/>
          <w:sz w:val="24"/>
          <w:szCs w:val="24"/>
        </w:rPr>
        <w:t>for sexual</w:t>
      </w:r>
      <w:r w:rsidRPr="00E817FB">
        <w:rPr>
          <w:rFonts w:ascii="Times New Roman" w:eastAsia="Times New Roman" w:hAnsi="Times New Roman" w:cs="Times New Roman"/>
          <w:sz w:val="24"/>
          <w:szCs w:val="24"/>
        </w:rPr>
        <w:t xml:space="preserve"> establish</w:t>
      </w:r>
      <w:r w:rsidR="009D497C">
        <w:rPr>
          <w:rFonts w:ascii="Times New Roman" w:eastAsia="Times New Roman" w:hAnsi="Times New Roman" w:cs="Times New Roman"/>
          <w:sz w:val="24"/>
          <w:szCs w:val="24"/>
        </w:rPr>
        <w:t>ment</w:t>
      </w:r>
      <w:r w:rsidRPr="00E817FB">
        <w:rPr>
          <w:rFonts w:ascii="Times New Roman" w:eastAsia="Times New Roman" w:hAnsi="Times New Roman" w:cs="Times New Roman"/>
          <w:sz w:val="24"/>
          <w:szCs w:val="24"/>
        </w:rPr>
        <w:t xml:space="preserve">. </w:t>
      </w:r>
      <w:commentRangeStart w:id="32"/>
      <w:r w:rsidRPr="00E817FB">
        <w:rPr>
          <w:rFonts w:ascii="Times New Roman" w:eastAsia="Times New Roman" w:hAnsi="Times New Roman" w:cs="Times New Roman"/>
          <w:sz w:val="24"/>
          <w:szCs w:val="24"/>
        </w:rPr>
        <w:t>Both</w:t>
      </w:r>
      <w:commentRangeEnd w:id="32"/>
      <w:r w:rsidR="009D497C">
        <w:rPr>
          <w:rStyle w:val="CommentReference"/>
        </w:rPr>
        <w:commentReference w:id="32"/>
      </w:r>
      <w:r w:rsidRPr="00E817FB">
        <w:rPr>
          <w:rFonts w:ascii="Times New Roman" w:eastAsia="Times New Roman" w:hAnsi="Times New Roman" w:cs="Times New Roman"/>
          <w:sz w:val="24"/>
          <w:szCs w:val="24"/>
        </w:rPr>
        <w:t xml:space="preserve"> species produce large amounts (up to 25 million on mature trees) of seeds each spring. The seeds are small and have “tufts'' that are designed for long distance wind and water dispersal. Seeds are released in early spring as winter floods recede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{"citationID":"B6jKHfr0","properties":{"formattedCitation":"(Julie C Stromberg 1993)","plainCitation":"(Julie C Stromberg 1993)","dontUpdate":true,"noteIndex":0},"citationItems":[{"id":4,"uris":["http://zotero.org/users/local/yyBX3i8n/items/LB2IFNW6"],"itemData":{"id":4,"type":"article-journal","container-title":"Journal of the Arizona-Nevada Academy of Science","ISSN":"0193-8509","journalAbbreviation":"Journal of the Arizona-Nevada Academy of Science","note":"publisher: JSTOR","page":"97-110","title":"Fremont cottonwood-Goodding willow riparian forests: a review of their ecology, threats, and recovery potential","author":[{"family":"Stromberg","given":"Julie C"}],"issued":{"date-parts":[["1993"]]}}}],"schema":"https://github.com/citation-style-language/schema/raw/master/csl-citation.json"}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(Stromberg</w:t>
      </w:r>
      <w:del w:id="33" w:author="Abraham E Springer" w:date="2024-03-08T14:36:00Z">
        <w:r w:rsidRPr="00E817FB" w:rsidDel="00DB1282">
          <w:rPr>
            <w:rFonts w:ascii="Times New Roman" w:hAnsi="Times New Roman" w:cs="Times New Roman"/>
            <w:sz w:val="24"/>
            <w:szCs w:val="24"/>
          </w:rPr>
          <w:delText xml:space="preserve"> </w:delText>
        </w:r>
      </w:del>
      <w:r w:rsidRPr="00E817FB">
        <w:rPr>
          <w:rFonts w:ascii="Times New Roman" w:hAnsi="Times New Roman" w:cs="Times New Roman"/>
          <w:sz w:val="24"/>
          <w:szCs w:val="24"/>
        </w:rPr>
        <w:t>,</w:t>
      </w:r>
      <w:ins w:id="34" w:author="Abraham E Springer" w:date="2024-03-08T14:36:00Z">
        <w:r w:rsidRPr="00E817FB">
          <w:rPr>
            <w:rFonts w:ascii="Times New Roman" w:hAnsi="Times New Roman" w:cs="Times New Roman"/>
            <w:sz w:val="24"/>
            <w:szCs w:val="24"/>
          </w:rPr>
          <w:t xml:space="preserve"> </w:t>
        </w:r>
      </w:ins>
      <w:r w:rsidRPr="00E817FB">
        <w:rPr>
          <w:rFonts w:ascii="Times New Roman" w:hAnsi="Times New Roman" w:cs="Times New Roman"/>
          <w:sz w:val="24"/>
          <w:szCs w:val="24"/>
        </w:rPr>
        <w:t>1993)</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This allows the seeds to be deposited on bare, moist mineral soil created by high winter flows. Regeneration of Fremont cottonwood and Good</w:t>
      </w:r>
      <w:r w:rsidR="00F76484">
        <w:rPr>
          <w:rFonts w:ascii="Times New Roman" w:eastAsia="Times New Roman" w:hAnsi="Times New Roman" w:cs="Times New Roman"/>
          <w:sz w:val="24"/>
          <w:szCs w:val="24"/>
        </w:rPr>
        <w:t>d</w:t>
      </w:r>
      <w:r w:rsidRPr="00E817FB">
        <w:rPr>
          <w:rFonts w:ascii="Times New Roman" w:eastAsia="Times New Roman" w:hAnsi="Times New Roman" w:cs="Times New Roman"/>
          <w:sz w:val="24"/>
          <w:szCs w:val="24"/>
        </w:rPr>
        <w:t xml:space="preserve">ing willow are not consistent in Arizona. A study in Southern Arizona showed that regeneration occurred only about every decade and was dependent on strong winter floods to scour vegetation and deposit fine alluvial soils </w:t>
      </w:r>
      <w:r w:rsidRPr="00E817FB">
        <w:rPr>
          <w:rFonts w:ascii="Times New Roman" w:eastAsia="Times New Roman" w:hAnsi="Times New Roman" w:cs="Times New Roman"/>
          <w:sz w:val="24"/>
          <w:szCs w:val="24"/>
        </w:rPr>
        <w:fldChar w:fldCharType="begin"/>
      </w:r>
      <w:r w:rsidRPr="00E817FB">
        <w:rPr>
          <w:rFonts w:ascii="Times New Roman" w:eastAsia="Times New Roman" w:hAnsi="Times New Roman" w:cs="Times New Roman"/>
          <w:sz w:val="24"/>
          <w:szCs w:val="24"/>
        </w:rPr>
        <w:instrText xml:space="preserve"> ADDIN ZOTERO_ITEM CSL_CITATION {"citationID":"rNRLPudg","properties":{"formattedCitation":"(Cooper et al. 1999; Juliet C Stromberg 1997)","plainCitation":"(Cooper et al. 1999; Juliet C Stromberg 1997)","dontUpdate":true,"noteIndex":0},"citationItems":[{"id":3,"uris":["http://zotero.org/users/local/yyBX3i8n/items/SFPA89JJ"],"itemData":{"id":3,"type":"article-journal","container-title":"Regulated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sidRPr="00E817FB">
        <w:rPr>
          <w:rFonts w:ascii="Times New Roman" w:eastAsia="Times New Roman" w:hAnsi="Times New Roman" w:cs="Times New Roman"/>
          <w:sz w:val="24"/>
          <w:szCs w:val="24"/>
        </w:rPr>
        <w:fldChar w:fldCharType="separate"/>
      </w:r>
      <w:r w:rsidRPr="00E817FB">
        <w:rPr>
          <w:rFonts w:ascii="Times New Roman" w:hAnsi="Times New Roman" w:cs="Times New Roman"/>
          <w:sz w:val="24"/>
          <w:szCs w:val="24"/>
        </w:rPr>
        <w:t>(Cooper et al. 1999; Stromberg, 1997)</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p>
    <w:p w14:paraId="3BC38E8D" w14:textId="4711B51C" w:rsidR="004C5264" w:rsidRDefault="004C5264">
      <w:pPr>
        <w:spacing w:line="480" w:lineRule="auto"/>
        <w:ind w:firstLine="360"/>
        <w:rPr>
          <w:rFonts w:ascii="Times New Roman" w:eastAsia="Times New Roman" w:hAnsi="Times New Roman" w:cs="Times New Roman"/>
          <w:sz w:val="24"/>
          <w:szCs w:val="24"/>
        </w:rPr>
      </w:pPr>
      <w:r w:rsidRPr="00E817FB">
        <w:rPr>
          <w:rFonts w:ascii="Times New Roman" w:eastAsia="Times New Roman" w:hAnsi="Times New Roman" w:cs="Times New Roman"/>
          <w:sz w:val="24"/>
          <w:szCs w:val="24"/>
        </w:rPr>
        <w:t xml:space="preserve">The </w:t>
      </w:r>
      <w:commentRangeStart w:id="35"/>
      <w:commentRangeStart w:id="36"/>
      <w:r w:rsidRPr="00E817FB">
        <w:rPr>
          <w:rFonts w:ascii="Times New Roman" w:eastAsia="Times New Roman" w:hAnsi="Times New Roman" w:cs="Times New Roman"/>
          <w:sz w:val="24"/>
          <w:szCs w:val="24"/>
        </w:rPr>
        <w:t xml:space="preserve">winter </w:t>
      </w:r>
      <w:commentRangeEnd w:id="35"/>
      <w:r w:rsidRPr="00E817FB">
        <w:rPr>
          <w:rStyle w:val="CommentReference"/>
          <w:rFonts w:ascii="Times New Roman" w:hAnsi="Times New Roman" w:cs="Times New Roman"/>
          <w:sz w:val="24"/>
          <w:szCs w:val="24"/>
        </w:rPr>
        <w:commentReference w:id="35"/>
      </w:r>
      <w:commentRangeEnd w:id="36"/>
      <w:r w:rsidR="007D00BA">
        <w:rPr>
          <w:rStyle w:val="CommentReference"/>
        </w:rPr>
        <w:commentReference w:id="36"/>
      </w:r>
      <w:r w:rsidRPr="00E817FB">
        <w:rPr>
          <w:rFonts w:ascii="Times New Roman" w:eastAsia="Times New Roman" w:hAnsi="Times New Roman" w:cs="Times New Roman"/>
          <w:sz w:val="24"/>
          <w:szCs w:val="24"/>
        </w:rPr>
        <w:t>of 2023 was the one of the largest in Arizona in the past 30 years</w:t>
      </w:r>
      <w:r w:rsidR="0029521D">
        <w:rPr>
          <w:rFonts w:ascii="Times New Roman" w:eastAsia="Times New Roman" w:hAnsi="Times New Roman" w:cs="Times New Roman"/>
          <w:sz w:val="24"/>
          <w:szCs w:val="24"/>
        </w:rPr>
        <w:t xml:space="preserve"> (Figure </w:t>
      </w:r>
      <w:r w:rsidR="009370D1">
        <w:rPr>
          <w:rFonts w:ascii="Times New Roman" w:eastAsia="Times New Roman" w:hAnsi="Times New Roman" w:cs="Times New Roman"/>
          <w:sz w:val="24"/>
          <w:szCs w:val="24"/>
        </w:rPr>
        <w:t>1</w:t>
      </w:r>
      <w:r w:rsidR="0029521D">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On March 1</w:t>
      </w:r>
      <w:r w:rsidRPr="00E817FB">
        <w:rPr>
          <w:rFonts w:ascii="Times New Roman" w:eastAsia="Times New Roman" w:hAnsi="Times New Roman" w:cs="Times New Roman"/>
          <w:sz w:val="24"/>
          <w:szCs w:val="24"/>
          <w:vertAlign w:val="superscript"/>
        </w:rPr>
        <w:t>st</w:t>
      </w:r>
      <w:r w:rsidRPr="00E817FB">
        <w:rPr>
          <w:rFonts w:ascii="Times New Roman" w:eastAsia="Times New Roman" w:hAnsi="Times New Roman" w:cs="Times New Roman"/>
          <w:sz w:val="24"/>
          <w:szCs w:val="24"/>
        </w:rPr>
        <w:t xml:space="preserve">, 2023, the Verde River basin was at 318% of its normal snowpack (NRCS). As a result, during spring snowmelt the Verde River flows reached between a ten percent and a four percent annual exceedance probability </w:t>
      </w:r>
      <w:r w:rsidR="00C34FF1">
        <w:rPr>
          <w:rFonts w:ascii="Times New Roman" w:eastAsia="Times New Roman" w:hAnsi="Times New Roman" w:cs="Times New Roman"/>
          <w:sz w:val="24"/>
          <w:szCs w:val="24"/>
        </w:rPr>
        <w:t xml:space="preserve">(AEP) </w:t>
      </w:r>
      <w:r w:rsidR="00F76484">
        <w:rPr>
          <w:rFonts w:ascii="Times New Roman" w:eastAsia="Times New Roman" w:hAnsi="Times New Roman" w:cs="Times New Roman"/>
          <w:sz w:val="24"/>
          <w:szCs w:val="24"/>
        </w:rPr>
        <w:t>flood</w:t>
      </w:r>
      <w:r w:rsidR="00C34FF1">
        <w:rPr>
          <w:rFonts w:ascii="Times New Roman" w:eastAsia="Times New Roman" w:hAnsi="Times New Roman" w:cs="Times New Roman"/>
          <w:sz w:val="24"/>
          <w:szCs w:val="24"/>
        </w:rPr>
        <w:t>. This means that there is between a four and 10 percent chance a flood of this magnitude would occur in any given year.</w:t>
      </w:r>
      <w:r w:rsidR="00F76484">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w:t>
      </w:r>
      <w:r>
        <w:fldChar w:fldCharType="begin"/>
      </w:r>
      <w:r>
        <w:instrText>HYPERLINK "https://streamstats.usgs.gov/ss/?gage=09506000&amp;tab=info"</w:instrText>
      </w:r>
      <w:r>
        <w:fldChar w:fldCharType="separate"/>
      </w:r>
      <w:r w:rsidRPr="00E817FB">
        <w:rPr>
          <w:rStyle w:val="Hyperlink"/>
          <w:rFonts w:ascii="Times New Roman" w:eastAsia="Times New Roman" w:hAnsi="Times New Roman" w:cs="Times New Roman"/>
          <w:sz w:val="24"/>
          <w:szCs w:val="24"/>
        </w:rPr>
        <w:t>https://streamstats.usgs.gov/ss/?gage=09506000&amp;tab=info</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commentRangeStart w:id="37"/>
      <w:r w:rsidR="00535B52">
        <w:rPr>
          <w:rFonts w:ascii="Times New Roman" w:eastAsia="Times New Roman" w:hAnsi="Times New Roman" w:cs="Times New Roman"/>
          <w:sz w:val="24"/>
          <w:szCs w:val="24"/>
        </w:rPr>
        <w:t>Peak snowmelt occurred in mid-March and almost reached 1000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 Flows then declined to the summer and fall low</w:t>
      </w:r>
      <w:r w:rsidR="00F76484">
        <w:rPr>
          <w:rFonts w:ascii="Times New Roman" w:eastAsia="Times New Roman" w:hAnsi="Times New Roman" w:cs="Times New Roman"/>
          <w:sz w:val="24"/>
          <w:szCs w:val="24"/>
        </w:rPr>
        <w:t>-</w:t>
      </w:r>
      <w:r w:rsidR="00535B52">
        <w:rPr>
          <w:rFonts w:ascii="Times New Roman" w:eastAsia="Times New Roman" w:hAnsi="Times New Roman" w:cs="Times New Roman"/>
          <w:sz w:val="24"/>
          <w:szCs w:val="24"/>
        </w:rPr>
        <w:t>flow period where base</w:t>
      </w:r>
      <w:ins w:id="38" w:author="Abraham E Springer" w:date="2025-02-21T15:14:00Z" w16du:dateUtc="2025-02-21T22:14:00Z">
        <w:r w:rsidR="009D497C">
          <w:rPr>
            <w:rFonts w:ascii="Times New Roman" w:eastAsia="Times New Roman" w:hAnsi="Times New Roman" w:cs="Times New Roman"/>
            <w:sz w:val="24"/>
            <w:szCs w:val="24"/>
          </w:rPr>
          <w:t xml:space="preserve"> </w:t>
        </w:r>
      </w:ins>
      <w:r w:rsidR="00535B52">
        <w:rPr>
          <w:rFonts w:ascii="Times New Roman" w:eastAsia="Times New Roman" w:hAnsi="Times New Roman" w:cs="Times New Roman"/>
          <w:sz w:val="24"/>
          <w:szCs w:val="24"/>
        </w:rPr>
        <w:t>flows can drop below 1 m</w:t>
      </w:r>
      <w:r w:rsidR="00535B52">
        <w:rPr>
          <w:rFonts w:ascii="Times New Roman" w:eastAsia="Times New Roman" w:hAnsi="Times New Roman" w:cs="Times New Roman"/>
          <w:sz w:val="24"/>
          <w:szCs w:val="24"/>
          <w:vertAlign w:val="superscript"/>
        </w:rPr>
        <w:t>3</w:t>
      </w:r>
      <w:r w:rsidR="00535B52">
        <w:rPr>
          <w:rFonts w:ascii="Times New Roman" w:eastAsia="Times New Roman" w:hAnsi="Times New Roman" w:cs="Times New Roman"/>
          <w:sz w:val="24"/>
          <w:szCs w:val="24"/>
        </w:rPr>
        <w:t>/sec.</w:t>
      </w:r>
      <w:commentRangeEnd w:id="37"/>
      <w:r w:rsidR="00535B52">
        <w:rPr>
          <w:rStyle w:val="CommentReference"/>
        </w:rPr>
        <w:commentReference w:id="37"/>
      </w:r>
      <w:r w:rsidR="00535B52">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This large flood caused significant flooding, toppled trees and in some cases, reshaped the active channel. </w:t>
      </w:r>
      <w:r w:rsidR="00BF3F65">
        <w:rPr>
          <w:rFonts w:ascii="Times New Roman" w:eastAsia="Times New Roman" w:hAnsi="Times New Roman" w:cs="Times New Roman"/>
          <w:sz w:val="24"/>
          <w:szCs w:val="24"/>
        </w:rPr>
        <w:t>T</w:t>
      </w:r>
      <w:r w:rsidRPr="00E817FB">
        <w:rPr>
          <w:rFonts w:ascii="Times New Roman" w:eastAsia="Times New Roman" w:hAnsi="Times New Roman" w:cs="Times New Roman"/>
          <w:sz w:val="24"/>
          <w:szCs w:val="24"/>
        </w:rPr>
        <w:t xml:space="preserve">his </w:t>
      </w:r>
      <w:r w:rsidR="000840CC">
        <w:rPr>
          <w:rFonts w:ascii="Times New Roman" w:eastAsia="Times New Roman" w:hAnsi="Times New Roman" w:cs="Times New Roman"/>
          <w:sz w:val="24"/>
          <w:szCs w:val="24"/>
        </w:rPr>
        <w:t xml:space="preserve">flood </w:t>
      </w:r>
      <w:r w:rsidRPr="00E817FB">
        <w:rPr>
          <w:rFonts w:ascii="Times New Roman" w:eastAsia="Times New Roman" w:hAnsi="Times New Roman" w:cs="Times New Roman"/>
          <w:sz w:val="24"/>
          <w:szCs w:val="24"/>
        </w:rPr>
        <w:t xml:space="preserve">disturbance created </w:t>
      </w:r>
      <w:r w:rsidRPr="00E817FB">
        <w:rPr>
          <w:rFonts w:ascii="Times New Roman" w:eastAsia="Times New Roman" w:hAnsi="Times New Roman" w:cs="Times New Roman"/>
          <w:sz w:val="24"/>
          <w:szCs w:val="24"/>
        </w:rPr>
        <w:lastRenderedPageBreak/>
        <w:t>conditions for Fremont cottonwoods to regenerate via seed and unique opportunity to study their regeneration and survivorship.</w:t>
      </w:r>
    </w:p>
    <w:p w14:paraId="77AA5E25" w14:textId="2090C916" w:rsidR="0029521D" w:rsidRDefault="0029521D" w:rsidP="0029521D">
      <w:pPr>
        <w:spacing w:line="480" w:lineRule="auto"/>
        <w:ind w:firstLine="360"/>
        <w:jc w:val="center"/>
        <w:rPr>
          <w:rFonts w:ascii="Times New Roman" w:eastAsia="Times New Roman" w:hAnsi="Times New Roman" w:cs="Times New Roman"/>
          <w:sz w:val="24"/>
          <w:szCs w:val="24"/>
        </w:rPr>
      </w:pPr>
    </w:p>
    <w:p w14:paraId="7F56F04E" w14:textId="283FC921" w:rsidR="00535B52" w:rsidRDefault="00535B52"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3213BE9F" wp14:editId="60B18835">
            <wp:extent cx="3313845" cy="3552825"/>
            <wp:effectExtent l="0" t="0" r="1270" b="0"/>
            <wp:docPr id="1979249199" name="Picture 5" descr="A graph of a graph showing the amount of snow all over the bod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49199" name="Picture 5" descr="A graph of a graph showing the amount of snow all over the bod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5532" cy="3565355"/>
                    </a:xfrm>
                    <a:prstGeom prst="rect">
                      <a:avLst/>
                    </a:prstGeom>
                  </pic:spPr>
                </pic:pic>
              </a:graphicData>
            </a:graphic>
          </wp:inline>
        </w:drawing>
      </w:r>
    </w:p>
    <w:p w14:paraId="5318AA1C" w14:textId="6AE2D623" w:rsidR="0029521D" w:rsidRPr="0029521D" w:rsidRDefault="0029521D" w:rsidP="0029521D">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9370D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 xml:space="preserve">Mean daily discharge for </w:t>
      </w:r>
      <w:r w:rsidR="009D497C">
        <w:rPr>
          <w:rFonts w:ascii="Times New Roman" w:eastAsia="Times New Roman" w:hAnsi="Times New Roman" w:cs="Times New Roman"/>
          <w:sz w:val="24"/>
          <w:szCs w:val="24"/>
        </w:rPr>
        <w:t>the Verde River n</w:t>
      </w:r>
      <w:r w:rsidR="00535B52">
        <w:rPr>
          <w:rFonts w:ascii="Times New Roman" w:eastAsia="Times New Roman" w:hAnsi="Times New Roman" w:cs="Times New Roman"/>
          <w:sz w:val="24"/>
          <w:szCs w:val="24"/>
        </w:rPr>
        <w:t>ear Camp Verde, AZ USGS gage</w:t>
      </w:r>
      <w:r>
        <w:rPr>
          <w:rFonts w:ascii="Times New Roman" w:eastAsia="Times New Roman" w:hAnsi="Times New Roman" w:cs="Times New Roman"/>
          <w:sz w:val="24"/>
          <w:szCs w:val="24"/>
        </w:rPr>
        <w:t xml:space="preserve"> </w:t>
      </w:r>
      <w:r w:rsidR="00535B52">
        <w:rPr>
          <w:rFonts w:ascii="Times New Roman" w:eastAsia="Times New Roman" w:hAnsi="Times New Roman" w:cs="Times New Roman"/>
          <w:sz w:val="24"/>
          <w:szCs w:val="24"/>
        </w:rPr>
        <w:t>(09506000) for 2023.</w:t>
      </w:r>
    </w:p>
    <w:p w14:paraId="655D7D70" w14:textId="3A91ABCE" w:rsidR="00640FF1" w:rsidRPr="00E817FB" w:rsidRDefault="00914619">
      <w:pPr>
        <w:spacing w:line="480" w:lineRule="auto"/>
        <w:ind w:firstLine="720"/>
        <w:rPr>
          <w:rFonts w:ascii="Times New Roman" w:eastAsia="Times New Roman" w:hAnsi="Times New Roman" w:cs="Times New Roman"/>
          <w:sz w:val="24"/>
          <w:szCs w:val="24"/>
        </w:rPr>
        <w:pPrChange w:id="39"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The Verde River’s unique and intact hydrology makes it rare in the southwest. </w:t>
      </w:r>
      <w:r w:rsidR="007D00BA">
        <w:rPr>
          <w:rFonts w:ascii="Times New Roman" w:eastAsia="Times New Roman" w:hAnsi="Times New Roman" w:cs="Times New Roman"/>
          <w:sz w:val="24"/>
          <w:szCs w:val="24"/>
        </w:rPr>
        <w:t xml:space="preserve">This study used the following research questions to understand regeneration and </w:t>
      </w:r>
      <w:r w:rsidR="00F76484">
        <w:rPr>
          <w:rFonts w:ascii="Times New Roman" w:eastAsia="Times New Roman" w:hAnsi="Times New Roman" w:cs="Times New Roman"/>
          <w:sz w:val="24"/>
          <w:szCs w:val="24"/>
        </w:rPr>
        <w:t>establishment</w:t>
      </w:r>
      <w:r w:rsidR="007D00BA">
        <w:rPr>
          <w:rFonts w:ascii="Times New Roman" w:eastAsia="Times New Roman" w:hAnsi="Times New Roman" w:cs="Times New Roman"/>
          <w:sz w:val="24"/>
          <w:szCs w:val="24"/>
        </w:rPr>
        <w:t xml:space="preserve"> of </w:t>
      </w:r>
      <w:r w:rsidR="00F76484">
        <w:rPr>
          <w:rFonts w:ascii="Times New Roman" w:eastAsia="Times New Roman" w:hAnsi="Times New Roman" w:cs="Times New Roman"/>
          <w:sz w:val="24"/>
          <w:szCs w:val="24"/>
        </w:rPr>
        <w:t xml:space="preserve">Fremont </w:t>
      </w:r>
      <w:r w:rsidR="007D00BA">
        <w:rPr>
          <w:rFonts w:ascii="Times New Roman" w:eastAsia="Times New Roman" w:hAnsi="Times New Roman" w:cs="Times New Roman"/>
          <w:sz w:val="24"/>
          <w:szCs w:val="24"/>
        </w:rPr>
        <w:t>cottonwood on this river.</w:t>
      </w:r>
    </w:p>
    <w:p w14:paraId="6C5D77C8" w14:textId="56A7882E"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0"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have seedlings from the 2023 spring cohort survived and grown in the past two growing seasons?</w:t>
      </w:r>
    </w:p>
    <w:p w14:paraId="13426091" w14:textId="7049FB31" w:rsidR="00914619" w:rsidRPr="00E817FB" w:rsidRDefault="00914619">
      <w:pPr>
        <w:pStyle w:val="ListParagraph"/>
        <w:numPr>
          <w:ilvl w:val="0"/>
          <w:numId w:val="5"/>
        </w:numPr>
        <w:spacing w:line="480" w:lineRule="auto"/>
        <w:rPr>
          <w:rFonts w:ascii="Times New Roman" w:eastAsia="Times New Roman" w:hAnsi="Times New Roman" w:cs="Times New Roman"/>
          <w:sz w:val="24"/>
          <w:szCs w:val="24"/>
        </w:rPr>
        <w:pPrChange w:id="41" w:author="Abraham E Springer" w:date="2025-02-17T12:19:00Z" w16du:dateUtc="2025-02-17T19:19:00Z">
          <w:pPr>
            <w:pStyle w:val="ListParagraph"/>
            <w:numPr>
              <w:numId w:val="5"/>
            </w:numPr>
            <w:spacing w:line="240" w:lineRule="auto"/>
            <w:ind w:hanging="360"/>
          </w:pPr>
        </w:pPrChange>
      </w:pPr>
      <w:r w:rsidRPr="00E817FB">
        <w:rPr>
          <w:rFonts w:ascii="Times New Roman" w:eastAsia="Times New Roman" w:hAnsi="Times New Roman" w:cs="Times New Roman"/>
          <w:sz w:val="24"/>
          <w:szCs w:val="24"/>
        </w:rPr>
        <w:t>How old are Fremont cottonwoods along the Verde River?</w:t>
      </w:r>
    </w:p>
    <w:p w14:paraId="3E6C747E" w14:textId="564C8F0C" w:rsidR="00640FF1" w:rsidRPr="00014552" w:rsidRDefault="00914619">
      <w:pPr>
        <w:pStyle w:val="ListParagraph"/>
        <w:numPr>
          <w:ilvl w:val="0"/>
          <w:numId w:val="5"/>
        </w:numPr>
        <w:spacing w:line="480" w:lineRule="auto"/>
        <w:rPr>
          <w:rFonts w:ascii="Times New Roman" w:eastAsia="Times New Roman" w:hAnsi="Times New Roman" w:cs="Times New Roman"/>
          <w:sz w:val="24"/>
          <w:szCs w:val="24"/>
        </w:rPr>
        <w:pPrChange w:id="42"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What variables impact annual growth for Fremont cottonwoods along the Verde River?</w:t>
      </w:r>
    </w:p>
    <w:p w14:paraId="4DA833D7" w14:textId="66276E1B" w:rsidR="009954F4" w:rsidRPr="00E817FB" w:rsidRDefault="009954F4">
      <w:pPr>
        <w:pStyle w:val="Heading2"/>
        <w:spacing w:line="480" w:lineRule="auto"/>
        <w:rPr>
          <w:rFonts w:ascii="Times New Roman" w:hAnsi="Times New Roman" w:cs="Times New Roman"/>
          <w:sz w:val="24"/>
          <w:szCs w:val="24"/>
        </w:rPr>
        <w:pPrChange w:id="43" w:author="Abraham E Springer" w:date="2025-02-17T12:19:00Z" w16du:dateUtc="2025-02-17T19:19:00Z">
          <w:pPr>
            <w:pStyle w:val="Heading2"/>
          </w:pPr>
        </w:pPrChange>
      </w:pPr>
      <w:commentRangeStart w:id="44"/>
      <w:commentRangeStart w:id="45"/>
      <w:r w:rsidRPr="00E817FB">
        <w:rPr>
          <w:rFonts w:ascii="Times New Roman" w:hAnsi="Times New Roman" w:cs="Times New Roman"/>
          <w:sz w:val="24"/>
          <w:szCs w:val="24"/>
        </w:rPr>
        <w:lastRenderedPageBreak/>
        <w:t>Methods</w:t>
      </w:r>
      <w:commentRangeEnd w:id="44"/>
      <w:r w:rsidR="00640FF1" w:rsidRPr="00E817FB">
        <w:rPr>
          <w:rStyle w:val="CommentReference"/>
          <w:rFonts w:ascii="Times New Roman" w:eastAsia="Arial" w:hAnsi="Times New Roman" w:cs="Times New Roman"/>
          <w:color w:val="auto"/>
          <w:sz w:val="24"/>
          <w:szCs w:val="24"/>
        </w:rPr>
        <w:commentReference w:id="44"/>
      </w:r>
      <w:commentRangeEnd w:id="45"/>
      <w:r w:rsidR="00640FF1" w:rsidRPr="00E817FB">
        <w:rPr>
          <w:rStyle w:val="CommentReference"/>
          <w:rFonts w:ascii="Times New Roman" w:eastAsia="Arial" w:hAnsi="Times New Roman" w:cs="Times New Roman"/>
          <w:color w:val="auto"/>
          <w:sz w:val="24"/>
          <w:szCs w:val="24"/>
        </w:rPr>
        <w:commentReference w:id="45"/>
      </w:r>
    </w:p>
    <w:p w14:paraId="2E939A78" w14:textId="494A3A20" w:rsidR="005D722B" w:rsidRPr="00E817FB" w:rsidRDefault="0030203B">
      <w:pPr>
        <w:pStyle w:val="Heading3"/>
        <w:spacing w:line="480" w:lineRule="auto"/>
        <w:rPr>
          <w:rFonts w:ascii="Times New Roman" w:hAnsi="Times New Roman" w:cs="Times New Roman"/>
          <w:sz w:val="24"/>
          <w:szCs w:val="24"/>
        </w:rPr>
        <w:pPrChange w:id="46" w:author="Abraham E Springer" w:date="2025-02-17T12:19:00Z" w16du:dateUtc="2025-02-17T19:19:00Z">
          <w:pPr/>
        </w:pPrChange>
      </w:pPr>
      <w:r w:rsidRPr="00E817FB">
        <w:rPr>
          <w:rFonts w:ascii="Times New Roman" w:hAnsi="Times New Roman" w:cs="Times New Roman"/>
          <w:sz w:val="24"/>
          <w:szCs w:val="24"/>
        </w:rPr>
        <w:t>Study</w:t>
      </w:r>
      <w:r w:rsidR="009954F4" w:rsidRPr="00E817FB">
        <w:rPr>
          <w:rFonts w:ascii="Times New Roman" w:hAnsi="Times New Roman" w:cs="Times New Roman"/>
          <w:sz w:val="24"/>
          <w:szCs w:val="24"/>
        </w:rPr>
        <w:t xml:space="preserve"> Site</w:t>
      </w:r>
    </w:p>
    <w:p w14:paraId="7ACB5A80" w14:textId="48202229" w:rsidR="009A0005" w:rsidRPr="00E817FB" w:rsidRDefault="009A0005">
      <w:pPr>
        <w:spacing w:line="480" w:lineRule="auto"/>
        <w:ind w:firstLine="360"/>
        <w:rPr>
          <w:rFonts w:ascii="Times New Roman" w:eastAsia="Times New Roman" w:hAnsi="Times New Roman" w:cs="Times New Roman"/>
          <w:sz w:val="24"/>
          <w:szCs w:val="24"/>
        </w:rPr>
        <w:pPrChange w:id="47"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Access to the Verde River Wild and Scenic Corridor is restricted to a few road access points or from rafting along the river. Because of the limited access, sites were chosen that are logistically feasible and realistic to access on a frequent and continuing basis.</w:t>
      </w:r>
      <w:r w:rsidR="005D722B"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Beasley Flat River Access Point (BRAP)</w:t>
      </w:r>
      <w:r w:rsidR="00F76484">
        <w:rPr>
          <w:rFonts w:ascii="Times New Roman" w:eastAsia="Times New Roman" w:hAnsi="Times New Roman" w:cs="Times New Roman"/>
          <w:sz w:val="24"/>
          <w:szCs w:val="24"/>
        </w:rPr>
        <w:t>,</w:t>
      </w:r>
      <w:r w:rsidR="004C5264"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downstream of Camp Verde </w:t>
      </w:r>
      <w:r w:rsidR="004C5264"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Childs dispersed camping area, upstream from the confluence of the Verde River with Fossil Creek</w:t>
      </w:r>
      <w:r w:rsidR="007D00BA">
        <w:rPr>
          <w:rFonts w:ascii="Times New Roman" w:eastAsia="Times New Roman" w:hAnsi="Times New Roman" w:cs="Times New Roman"/>
          <w:sz w:val="24"/>
          <w:szCs w:val="24"/>
        </w:rPr>
        <w:t xml:space="preserve"> (Figure </w:t>
      </w:r>
      <w:r w:rsidR="00F76484">
        <w:rPr>
          <w:rFonts w:ascii="Times New Roman" w:eastAsia="Times New Roman" w:hAnsi="Times New Roman" w:cs="Times New Roman"/>
          <w:sz w:val="24"/>
          <w:szCs w:val="24"/>
        </w:rPr>
        <w:t>2</w:t>
      </w:r>
      <w:r w:rsidR="007D00BA">
        <w:rPr>
          <w:rFonts w:ascii="Times New Roman" w:eastAsia="Times New Roman" w:hAnsi="Times New Roman" w:cs="Times New Roman"/>
          <w:sz w:val="24"/>
          <w:szCs w:val="24"/>
        </w:rPr>
        <w:t>)</w:t>
      </w:r>
      <w:r w:rsidR="00F76484">
        <w:rPr>
          <w:rFonts w:ascii="Times New Roman" w:eastAsia="Times New Roman" w:hAnsi="Times New Roman" w:cs="Times New Roman"/>
          <w:sz w:val="24"/>
          <w:szCs w:val="24"/>
        </w:rPr>
        <w:t xml:space="preserve"> were chosen to visit repeatedly</w:t>
      </w:r>
      <w:r w:rsidRPr="00E817FB">
        <w:rPr>
          <w:rFonts w:ascii="Times New Roman" w:eastAsia="Times New Roman" w:hAnsi="Times New Roman" w:cs="Times New Roman"/>
          <w:sz w:val="24"/>
          <w:szCs w:val="24"/>
        </w:rPr>
        <w:t>. A third site at Sheep Bridge River Access Point was used to collect tree cores but was not used to study seedling mortality monitoring because</w:t>
      </w:r>
      <w:r w:rsidR="00F76484">
        <w:rPr>
          <w:rFonts w:ascii="Times New Roman" w:eastAsia="Times New Roman" w:hAnsi="Times New Roman" w:cs="Times New Roman"/>
          <w:sz w:val="24"/>
          <w:szCs w:val="24"/>
        </w:rPr>
        <w:t xml:space="preserve"> of its remote location</w:t>
      </w:r>
      <w:r w:rsidRPr="00E817FB">
        <w:rPr>
          <w:rFonts w:ascii="Times New Roman" w:eastAsia="Times New Roman" w:hAnsi="Times New Roman" w:cs="Times New Roman"/>
          <w:sz w:val="24"/>
          <w:szCs w:val="24"/>
        </w:rPr>
        <w:t xml:space="preserve">. All three sites have healthy Fremont cottonwood-Goodding’s willow riparian, gallery forests and have a largely intact </w:t>
      </w:r>
      <w:commentRangeStart w:id="48"/>
      <w:commentRangeStart w:id="49"/>
      <w:commentRangeStart w:id="50"/>
      <w:commentRangeStart w:id="51"/>
      <w:r w:rsidRPr="00E817FB">
        <w:rPr>
          <w:rFonts w:ascii="Times New Roman" w:eastAsia="Times New Roman" w:hAnsi="Times New Roman" w:cs="Times New Roman"/>
          <w:sz w:val="24"/>
          <w:szCs w:val="24"/>
        </w:rPr>
        <w:t>hydrology</w:t>
      </w:r>
      <w:commentRangeEnd w:id="48"/>
      <w:r w:rsidR="00CE6A20" w:rsidRPr="00E817FB">
        <w:rPr>
          <w:rStyle w:val="CommentReference"/>
          <w:rFonts w:ascii="Times New Roman" w:hAnsi="Times New Roman" w:cs="Times New Roman"/>
          <w:sz w:val="24"/>
          <w:szCs w:val="24"/>
        </w:rPr>
        <w:commentReference w:id="48"/>
      </w:r>
      <w:commentRangeEnd w:id="49"/>
      <w:r w:rsidR="00CE6A20" w:rsidRPr="00E817FB">
        <w:rPr>
          <w:rStyle w:val="CommentReference"/>
          <w:rFonts w:ascii="Times New Roman" w:hAnsi="Times New Roman" w:cs="Times New Roman"/>
          <w:sz w:val="24"/>
          <w:szCs w:val="24"/>
        </w:rPr>
        <w:commentReference w:id="49"/>
      </w:r>
      <w:commentRangeEnd w:id="50"/>
      <w:r w:rsidR="00640FF1" w:rsidRPr="00E817FB">
        <w:rPr>
          <w:rStyle w:val="CommentReference"/>
          <w:rFonts w:ascii="Times New Roman" w:hAnsi="Times New Roman" w:cs="Times New Roman"/>
          <w:sz w:val="24"/>
          <w:szCs w:val="24"/>
        </w:rPr>
        <w:commentReference w:id="50"/>
      </w:r>
      <w:commentRangeEnd w:id="51"/>
      <w:r w:rsidR="007D00BA">
        <w:rPr>
          <w:rStyle w:val="CommentReference"/>
        </w:rPr>
        <w:commentReference w:id="51"/>
      </w:r>
      <w:r w:rsidRPr="00E817FB">
        <w:rPr>
          <w:rFonts w:ascii="Times New Roman" w:eastAsia="Times New Roman" w:hAnsi="Times New Roman" w:cs="Times New Roman"/>
          <w:sz w:val="24"/>
          <w:szCs w:val="24"/>
        </w:rPr>
        <w:t xml:space="preserve">. </w:t>
      </w:r>
    </w:p>
    <w:p w14:paraId="3E076736" w14:textId="72DE13FB" w:rsidR="00554611" w:rsidRDefault="00554611">
      <w:pPr>
        <w:spacing w:line="480" w:lineRule="auto"/>
        <w:ind w:firstLine="360"/>
        <w:jc w:val="center"/>
        <w:rPr>
          <w:rFonts w:ascii="Times New Roman" w:eastAsia="Times New Roman" w:hAnsi="Times New Roman" w:cs="Times New Roman"/>
          <w:sz w:val="24"/>
          <w:szCs w:val="24"/>
        </w:rPr>
      </w:pPr>
    </w:p>
    <w:p w14:paraId="305C7366" w14:textId="79B33754" w:rsidR="00C37158" w:rsidRPr="00E817FB" w:rsidRDefault="00C37158" w:rsidP="00C37158">
      <w:pPr>
        <w:spacing w:line="48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6B5E789D" wp14:editId="3E67B452">
            <wp:extent cx="5400675" cy="3600450"/>
            <wp:effectExtent l="0" t="0" r="9525" b="0"/>
            <wp:docPr id="1156688861" name="Picture 1" descr="A map of a 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88861" name="Picture 1" descr="A map of a riv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993" cy="3600662"/>
                    </a:xfrm>
                    <a:prstGeom prst="rect">
                      <a:avLst/>
                    </a:prstGeom>
                  </pic:spPr>
                </pic:pic>
              </a:graphicData>
            </a:graphic>
          </wp:inline>
        </w:drawing>
      </w:r>
    </w:p>
    <w:p w14:paraId="6C023FA9" w14:textId="1A644EE2" w:rsidR="009A0005" w:rsidRPr="002054B5" w:rsidRDefault="00554611">
      <w:pPr>
        <w:spacing w:line="480" w:lineRule="auto"/>
        <w:ind w:firstLine="360"/>
        <w:jc w:val="center"/>
        <w:rPr>
          <w:rFonts w:ascii="Times New Roman" w:eastAsia="Times New Roman" w:hAnsi="Times New Roman" w:cs="Times New Roman"/>
          <w:sz w:val="24"/>
          <w:szCs w:val="24"/>
        </w:rPr>
        <w:pPrChange w:id="52" w:author="Abraham E Springer" w:date="2025-02-17T12:19:00Z" w16du:dateUtc="2025-02-17T19:19:00Z">
          <w:pPr>
            <w:ind w:left="360"/>
          </w:pPr>
        </w:pPrChange>
      </w:pPr>
      <w:r w:rsidRPr="00E817FB">
        <w:rPr>
          <w:rFonts w:ascii="Times New Roman" w:eastAsia="Times New Roman" w:hAnsi="Times New Roman" w:cs="Times New Roman"/>
          <w:sz w:val="24"/>
          <w:szCs w:val="24"/>
        </w:rPr>
        <w:lastRenderedPageBreak/>
        <w:t xml:space="preserve">Figure </w:t>
      </w:r>
      <w:r w:rsidR="009370D1">
        <w:rPr>
          <w:rFonts w:ascii="Times New Roman" w:eastAsia="Times New Roman" w:hAnsi="Times New Roman" w:cs="Times New Roman"/>
          <w:sz w:val="24"/>
          <w:szCs w:val="24"/>
        </w:rPr>
        <w:t>2.</w:t>
      </w:r>
      <w:r w:rsidRPr="00E817FB">
        <w:rPr>
          <w:rFonts w:ascii="Times New Roman" w:eastAsia="Times New Roman" w:hAnsi="Times New Roman" w:cs="Times New Roman"/>
          <w:sz w:val="24"/>
          <w:szCs w:val="24"/>
        </w:rPr>
        <w:t xml:space="preserve"> Map </w:t>
      </w:r>
      <w:r w:rsidR="008D52E2">
        <w:rPr>
          <w:rFonts w:ascii="Times New Roman" w:eastAsia="Times New Roman" w:hAnsi="Times New Roman" w:cs="Times New Roman"/>
          <w:sz w:val="24"/>
          <w:szCs w:val="24"/>
        </w:rPr>
        <w:t>of the Verde River basin showing the Wild and Scenic reach of the Verde River and</w:t>
      </w:r>
      <w:r w:rsidRPr="00E817FB">
        <w:rPr>
          <w:rFonts w:ascii="Times New Roman" w:eastAsia="Times New Roman" w:hAnsi="Times New Roman" w:cs="Times New Roman"/>
          <w:sz w:val="24"/>
          <w:szCs w:val="24"/>
        </w:rPr>
        <w:t xml:space="preserve"> study sites</w:t>
      </w:r>
      <w:ins w:id="53" w:author="Abraham E Springer" w:date="2025-02-24T10:40:00Z" w16du:dateUtc="2025-02-24T17:40:00Z">
        <w:r w:rsidR="008D52E2">
          <w:rPr>
            <w:rFonts w:ascii="Times New Roman" w:eastAsia="Times New Roman" w:hAnsi="Times New Roman" w:cs="Times New Roman"/>
            <w:sz w:val="24"/>
            <w:szCs w:val="24"/>
          </w:rPr>
          <w:t>.</w:t>
        </w:r>
      </w:ins>
    </w:p>
    <w:p w14:paraId="5A96C5BE" w14:textId="2AF9AE23" w:rsidR="009954F4" w:rsidRPr="00E817FB" w:rsidRDefault="009954F4">
      <w:pPr>
        <w:pStyle w:val="Heading3"/>
        <w:spacing w:line="480" w:lineRule="auto"/>
        <w:rPr>
          <w:rFonts w:ascii="Times New Roman" w:hAnsi="Times New Roman" w:cs="Times New Roman"/>
          <w:sz w:val="24"/>
          <w:szCs w:val="24"/>
        </w:rPr>
        <w:pPrChange w:id="54" w:author="Abraham E Springer" w:date="2025-02-17T12:19:00Z" w16du:dateUtc="2025-02-17T19:19:00Z">
          <w:pPr>
            <w:pStyle w:val="Heading3"/>
          </w:pPr>
        </w:pPrChange>
      </w:pPr>
      <w:r w:rsidRPr="00E817FB">
        <w:rPr>
          <w:rFonts w:ascii="Times New Roman" w:hAnsi="Times New Roman" w:cs="Times New Roman"/>
          <w:sz w:val="24"/>
          <w:szCs w:val="24"/>
        </w:rPr>
        <w:t>Seedling Plots</w:t>
      </w:r>
    </w:p>
    <w:p w14:paraId="7524DDA5" w14:textId="2FF270BF" w:rsidR="00140FC2" w:rsidRPr="00E817FB" w:rsidRDefault="005327A1">
      <w:pPr>
        <w:spacing w:line="480" w:lineRule="auto"/>
        <w:ind w:firstLine="720"/>
        <w:rPr>
          <w:rFonts w:ascii="Times New Roman" w:eastAsia="Times New Roman" w:hAnsi="Times New Roman" w:cs="Times New Roman"/>
          <w:sz w:val="24"/>
          <w:szCs w:val="24"/>
        </w:rPr>
        <w:pPrChange w:id="55"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Ten</w:t>
      </w:r>
      <w:r w:rsidR="00140FC2" w:rsidRPr="00E817FB">
        <w:rPr>
          <w:rFonts w:ascii="Times New Roman" w:hAnsi="Times New Roman" w:cs="Times New Roman"/>
          <w:sz w:val="24"/>
          <w:szCs w:val="24"/>
        </w:rPr>
        <w:t xml:space="preserve"> monitoring plots were established </w:t>
      </w:r>
      <w:r w:rsidR="00482326">
        <w:rPr>
          <w:rFonts w:ascii="Times New Roman" w:hAnsi="Times New Roman" w:cs="Times New Roman"/>
          <w:sz w:val="24"/>
          <w:szCs w:val="24"/>
        </w:rPr>
        <w:t>at BRAP</w:t>
      </w:r>
      <w:r w:rsidR="00F76484">
        <w:rPr>
          <w:rFonts w:ascii="Times New Roman" w:hAnsi="Times New Roman" w:cs="Times New Roman"/>
          <w:sz w:val="24"/>
          <w:szCs w:val="24"/>
        </w:rPr>
        <w:t xml:space="preserve"> and Childs</w:t>
      </w:r>
      <w:r w:rsidR="00140FC2" w:rsidRPr="00E817FB">
        <w:rPr>
          <w:rFonts w:ascii="Times New Roman" w:hAnsi="Times New Roman" w:cs="Times New Roman"/>
          <w:sz w:val="24"/>
          <w:szCs w:val="24"/>
        </w:rPr>
        <w:t xml:space="preserve">. River reaches were walked in Fall 2023 to identify seedlings that had survived most of their first growing season. </w:t>
      </w:r>
      <w:r w:rsidR="00223541" w:rsidRPr="00E817FB">
        <w:rPr>
          <w:rFonts w:ascii="Times New Roman" w:eastAsia="Times New Roman" w:hAnsi="Times New Roman" w:cs="Times New Roman"/>
          <w:sz w:val="24"/>
          <w:szCs w:val="24"/>
        </w:rPr>
        <w:t>A</w:t>
      </w:r>
      <w:r w:rsidR="00140FC2" w:rsidRPr="00E817FB">
        <w:rPr>
          <w:rFonts w:ascii="Times New Roman" w:eastAsia="Times New Roman" w:hAnsi="Times New Roman" w:cs="Times New Roman"/>
          <w:sz w:val="24"/>
          <w:szCs w:val="24"/>
        </w:rPr>
        <w:t xml:space="preserve"> metal pin was pounded into the ground</w:t>
      </w:r>
      <w:r w:rsidR="00613C12" w:rsidRPr="00E817FB">
        <w:rPr>
          <w:rFonts w:ascii="Times New Roman" w:eastAsia="Times New Roman" w:hAnsi="Times New Roman" w:cs="Times New Roman"/>
          <w:sz w:val="24"/>
          <w:szCs w:val="24"/>
        </w:rPr>
        <w:t xml:space="preserve"> and</w:t>
      </w:r>
      <w:r w:rsidR="00140FC2" w:rsidRPr="00E817FB">
        <w:rPr>
          <w:rFonts w:ascii="Times New Roman" w:eastAsia="Times New Roman" w:hAnsi="Times New Roman" w:cs="Times New Roman"/>
          <w:sz w:val="24"/>
          <w:szCs w:val="24"/>
        </w:rPr>
        <w:t xml:space="preserve"> a radius </w:t>
      </w:r>
      <w:r w:rsidR="00F76484">
        <w:rPr>
          <w:rFonts w:ascii="Times New Roman" w:eastAsia="Times New Roman" w:hAnsi="Times New Roman" w:cs="Times New Roman"/>
          <w:sz w:val="24"/>
          <w:szCs w:val="24"/>
        </w:rPr>
        <w:t xml:space="preserve">determined </w:t>
      </w:r>
      <w:r w:rsidR="00140FC2" w:rsidRPr="00E817FB">
        <w:rPr>
          <w:rFonts w:ascii="Times New Roman" w:eastAsia="Times New Roman" w:hAnsi="Times New Roman" w:cs="Times New Roman"/>
          <w:sz w:val="24"/>
          <w:szCs w:val="24"/>
        </w:rPr>
        <w:t xml:space="preserve">to encompass all or most of the seedlings. </w:t>
      </w:r>
      <w:r w:rsidR="00482326">
        <w:rPr>
          <w:rFonts w:ascii="Times New Roman" w:eastAsia="Times New Roman" w:hAnsi="Times New Roman" w:cs="Times New Roman"/>
          <w:sz w:val="24"/>
          <w:szCs w:val="24"/>
        </w:rPr>
        <w:t>S</w:t>
      </w:r>
      <w:r w:rsidR="00140FC2" w:rsidRPr="00E817FB">
        <w:rPr>
          <w:rFonts w:ascii="Times New Roman" w:eastAsia="Times New Roman" w:hAnsi="Times New Roman" w:cs="Times New Roman"/>
          <w:sz w:val="24"/>
          <w:szCs w:val="24"/>
        </w:rPr>
        <w:t xml:space="preserve">eedling heights </w:t>
      </w:r>
      <w:r w:rsidR="008D52E2">
        <w:rPr>
          <w:rFonts w:ascii="Times New Roman" w:eastAsia="Times New Roman" w:hAnsi="Times New Roman" w:cs="Times New Roman"/>
          <w:sz w:val="24"/>
          <w:szCs w:val="24"/>
        </w:rPr>
        <w:t xml:space="preserve">were measured </w:t>
      </w:r>
      <w:r w:rsidR="00140FC2" w:rsidRPr="00E817FB">
        <w:rPr>
          <w:rFonts w:ascii="Times New Roman" w:eastAsia="Times New Roman" w:hAnsi="Times New Roman" w:cs="Times New Roman"/>
          <w:sz w:val="24"/>
          <w:szCs w:val="24"/>
        </w:rPr>
        <w:t xml:space="preserve">with a ruler or measuring tape to the nearest centimeter and the diameters near the ground were measured with calipers to the nearest millimeter within the determined radius. </w:t>
      </w:r>
    </w:p>
    <w:p w14:paraId="24FEF9E1" w14:textId="6B70CAFE" w:rsidR="00140FC2" w:rsidRPr="00E817FB" w:rsidRDefault="00140FC2">
      <w:pPr>
        <w:spacing w:line="480" w:lineRule="auto"/>
        <w:ind w:firstLine="720"/>
        <w:rPr>
          <w:rFonts w:ascii="Times New Roman" w:eastAsia="Times New Roman" w:hAnsi="Times New Roman" w:cs="Times New Roman"/>
          <w:sz w:val="24"/>
          <w:szCs w:val="24"/>
        </w:rPr>
        <w:pPrChange w:id="5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If a regeneration area was too large or there were too many seedlings to feasibly measure, the area was subsampled. First the area containing the cottonwood seedling was mapped using the </w:t>
      </w:r>
      <w:r w:rsidR="00613C12" w:rsidRPr="00E817FB">
        <w:rPr>
          <w:rFonts w:ascii="Times New Roman" w:eastAsia="Times New Roman" w:hAnsi="Times New Roman" w:cs="Times New Roman"/>
          <w:sz w:val="24"/>
          <w:szCs w:val="24"/>
        </w:rPr>
        <w:t xml:space="preserve">Arrow100 </w:t>
      </w:r>
      <w:r w:rsidR="00ED70A7" w:rsidRPr="00E817FB">
        <w:rPr>
          <w:rFonts w:ascii="Times New Roman" w:eastAsia="Times New Roman" w:hAnsi="Times New Roman" w:cs="Times New Roman"/>
          <w:sz w:val="24"/>
          <w:szCs w:val="24"/>
        </w:rPr>
        <w:t>GNSS (</w:t>
      </w:r>
      <w:r w:rsidR="00613C12" w:rsidRPr="00E817FB">
        <w:rPr>
          <w:rFonts w:ascii="Times New Roman" w:eastAsia="Times New Roman" w:hAnsi="Times New Roman" w:cs="Times New Roman"/>
          <w:sz w:val="24"/>
          <w:szCs w:val="24"/>
        </w:rPr>
        <w:t>Quebec, Canada)</w:t>
      </w:r>
      <w:r w:rsidRPr="00E817FB">
        <w:rPr>
          <w:rFonts w:ascii="Times New Roman" w:eastAsia="Times New Roman" w:hAnsi="Times New Roman" w:cs="Times New Roman"/>
          <w:sz w:val="24"/>
          <w:szCs w:val="24"/>
        </w:rPr>
        <w:t>. After the polygon was created and the area determined to the nearest square meter, a one square meter hoop was used to create subsample areas</w:t>
      </w:r>
      <w:r w:rsidR="00A83419" w:rsidRPr="00E817FB">
        <w:rPr>
          <w:rFonts w:ascii="Times New Roman" w:eastAsia="Times New Roman" w:hAnsi="Times New Roman" w:cs="Times New Roman"/>
          <w:sz w:val="24"/>
          <w:szCs w:val="24"/>
        </w:rPr>
        <w:t xml:space="preserve"> and </w:t>
      </w:r>
      <w:r w:rsidRPr="00E817FB">
        <w:rPr>
          <w:rFonts w:ascii="Times New Roman" w:eastAsia="Times New Roman" w:hAnsi="Times New Roman" w:cs="Times New Roman"/>
          <w:sz w:val="24"/>
          <w:szCs w:val="24"/>
        </w:rPr>
        <w:t>seedlings within the hoop were then measured and recorded. 15-30% of the total area containing seedlings</w:t>
      </w:r>
      <w:r w:rsidR="00A83419" w:rsidRPr="00E817FB">
        <w:rPr>
          <w:rFonts w:ascii="Times New Roman" w:eastAsia="Times New Roman" w:hAnsi="Times New Roman" w:cs="Times New Roman"/>
          <w:sz w:val="24"/>
          <w:szCs w:val="24"/>
        </w:rPr>
        <w:t xml:space="preserve"> was sampled</w:t>
      </w:r>
      <w:r w:rsidRPr="00E817FB">
        <w:rPr>
          <w:rFonts w:ascii="Times New Roman" w:eastAsia="Times New Roman" w:hAnsi="Times New Roman" w:cs="Times New Roman"/>
          <w:sz w:val="24"/>
          <w:szCs w:val="24"/>
        </w:rPr>
        <w:t>.</w:t>
      </w:r>
    </w:p>
    <w:p w14:paraId="52AB81E6" w14:textId="77777777" w:rsidR="00D73F95" w:rsidRPr="00E817FB" w:rsidRDefault="00D73F95">
      <w:pPr>
        <w:spacing w:line="480" w:lineRule="auto"/>
        <w:rPr>
          <w:rFonts w:ascii="Times New Roman" w:hAnsi="Times New Roman" w:cs="Times New Roman"/>
          <w:sz w:val="24"/>
          <w:szCs w:val="24"/>
          <w:lang w:val="en-US"/>
        </w:rPr>
        <w:pPrChange w:id="57" w:author="Abraham E Springer" w:date="2025-02-17T12:19:00Z" w16du:dateUtc="2025-02-17T19:19:00Z">
          <w:pPr/>
        </w:pPrChange>
      </w:pPr>
    </w:p>
    <w:p w14:paraId="64AC8175" w14:textId="1B3EC8D6" w:rsidR="00140FC2" w:rsidRPr="002A2B15" w:rsidRDefault="009954F4">
      <w:pPr>
        <w:spacing w:line="480" w:lineRule="auto"/>
        <w:rPr>
          <w:rFonts w:ascii="Times New Roman" w:hAnsi="Times New Roman" w:cs="Times New Roman"/>
          <w:b/>
          <w:bCs/>
          <w:sz w:val="24"/>
          <w:szCs w:val="24"/>
          <w:lang w:val="en-US"/>
        </w:rPr>
        <w:pPrChange w:id="58" w:author="Abraham E Springer" w:date="2025-02-17T12:19:00Z" w16du:dateUtc="2025-02-17T19:19:00Z">
          <w:pPr/>
        </w:pPrChange>
      </w:pPr>
      <w:r w:rsidRPr="002A2B15">
        <w:rPr>
          <w:rFonts w:ascii="Times New Roman" w:hAnsi="Times New Roman" w:cs="Times New Roman"/>
          <w:b/>
          <w:bCs/>
          <w:sz w:val="24"/>
          <w:szCs w:val="24"/>
          <w:lang w:val="en-US"/>
        </w:rPr>
        <w:t>Light</w:t>
      </w:r>
    </w:p>
    <w:p w14:paraId="1EAB55A4" w14:textId="4595FBAF" w:rsidR="00140FC2" w:rsidRPr="00E817FB" w:rsidRDefault="00140FC2">
      <w:pPr>
        <w:spacing w:line="480" w:lineRule="auto"/>
        <w:ind w:firstLine="360"/>
        <w:rPr>
          <w:rFonts w:ascii="Times New Roman" w:eastAsia="Times New Roman" w:hAnsi="Times New Roman" w:cs="Times New Roman"/>
          <w:sz w:val="24"/>
          <w:szCs w:val="24"/>
        </w:rPr>
        <w:pPrChange w:id="59"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Light intensity was </w:t>
      </w:r>
      <w:r w:rsidR="007D00BA">
        <w:rPr>
          <w:rFonts w:ascii="Times New Roman" w:eastAsia="Times New Roman" w:hAnsi="Times New Roman" w:cs="Times New Roman"/>
          <w:sz w:val="24"/>
          <w:szCs w:val="24"/>
        </w:rPr>
        <w:t>measured</w:t>
      </w:r>
      <w:r w:rsidR="007D00BA"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with a Li-COR LI-1500 Light Sensor Logger (Lincoln, NE). The pyranometer sensor was placed in the or near the plot and allowed to acclimate. </w:t>
      </w:r>
      <w:r w:rsidR="008D52E2">
        <w:rPr>
          <w:rFonts w:ascii="Times New Roman" w:eastAsia="Times New Roman" w:hAnsi="Times New Roman" w:cs="Times New Roman"/>
          <w:sz w:val="24"/>
          <w:szCs w:val="24"/>
        </w:rPr>
        <w:t>A</w:t>
      </w:r>
      <w:r w:rsidRPr="00E817FB">
        <w:rPr>
          <w:rFonts w:ascii="Times New Roman" w:eastAsia="Times New Roman" w:hAnsi="Times New Roman" w:cs="Times New Roman"/>
          <w:sz w:val="24"/>
          <w:szCs w:val="24"/>
        </w:rPr>
        <w:t xml:space="preserve"> reading was taken every minute for 5 minutes. These readings were then averaged to get an average W</w:t>
      </w:r>
      <w:r w:rsidR="000E6DB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m</w:t>
      </w:r>
      <w:r w:rsidRPr="008D52E2">
        <w:rPr>
          <w:rFonts w:ascii="Times New Roman" w:eastAsia="Times New Roman" w:hAnsi="Times New Roman" w:cs="Times New Roman"/>
          <w:sz w:val="24"/>
          <w:szCs w:val="24"/>
          <w:vertAlign w:val="superscript"/>
          <w:rPrChange w:id="60" w:author="Abraham E Springer" w:date="2025-02-24T10:41:00Z" w16du:dateUtc="2025-02-24T17:41:00Z">
            <w:rPr>
              <w:rFonts w:ascii="Times New Roman" w:eastAsia="Times New Roman" w:hAnsi="Times New Roman" w:cs="Times New Roman"/>
              <w:sz w:val="24"/>
              <w:szCs w:val="24"/>
            </w:rPr>
          </w:rPrChange>
        </w:rPr>
        <w:t>2</w:t>
      </w:r>
      <w:r w:rsidRPr="00E817FB">
        <w:rPr>
          <w:rFonts w:ascii="Times New Roman" w:eastAsia="Times New Roman" w:hAnsi="Times New Roman" w:cs="Times New Roman"/>
          <w:sz w:val="24"/>
          <w:szCs w:val="24"/>
        </w:rPr>
        <w:t xml:space="preserve"> value at each </w:t>
      </w:r>
      <w:commentRangeStart w:id="61"/>
      <w:r w:rsidRPr="00E817FB">
        <w:rPr>
          <w:rFonts w:ascii="Times New Roman" w:eastAsia="Times New Roman" w:hAnsi="Times New Roman" w:cs="Times New Roman"/>
          <w:sz w:val="24"/>
          <w:szCs w:val="24"/>
        </w:rPr>
        <w:t>plot</w:t>
      </w:r>
      <w:commentRangeEnd w:id="61"/>
      <w:r w:rsidR="00B96AB8">
        <w:rPr>
          <w:rFonts w:ascii="Times New Roman" w:eastAsia="Times New Roman" w:hAnsi="Times New Roman" w:cs="Times New Roman"/>
          <w:sz w:val="24"/>
          <w:szCs w:val="24"/>
        </w:rPr>
        <w:t xml:space="preserve"> at an accuracy of </w:t>
      </w:r>
      <w:r w:rsidR="00C00DA9">
        <w:rPr>
          <w:rStyle w:val="CommentReference"/>
        </w:rPr>
        <w:commentReference w:id="61"/>
      </w:r>
      <w:r w:rsidR="00B96AB8">
        <w:rPr>
          <w:rFonts w:ascii="Times New Roman" w:eastAsia="Times New Roman" w:hAnsi="Times New Roman" w:cs="Times New Roman"/>
          <w:sz w:val="24"/>
          <w:szCs w:val="24"/>
        </w:rPr>
        <w:t xml:space="preserve">± </w:t>
      </w:r>
      <w:r w:rsidR="008D52E2">
        <w:rPr>
          <w:rFonts w:ascii="Times New Roman" w:eastAsia="Times New Roman" w:hAnsi="Times New Roman" w:cs="Times New Roman"/>
          <w:sz w:val="24"/>
          <w:szCs w:val="24"/>
        </w:rPr>
        <w:t>0</w:t>
      </w:r>
      <w:r w:rsidR="00B96AB8">
        <w:rPr>
          <w:rFonts w:ascii="Times New Roman" w:eastAsia="Times New Roman" w:hAnsi="Times New Roman" w:cs="Times New Roman"/>
          <w:sz w:val="24"/>
          <w:szCs w:val="24"/>
        </w:rPr>
        <w:t>.3%</w:t>
      </w:r>
      <w:r w:rsidRPr="00E817FB">
        <w:rPr>
          <w:rFonts w:ascii="Times New Roman" w:eastAsia="Times New Roman" w:hAnsi="Times New Roman" w:cs="Times New Roman"/>
          <w:sz w:val="24"/>
          <w:szCs w:val="24"/>
        </w:rPr>
        <w:t>.</w:t>
      </w:r>
    </w:p>
    <w:p w14:paraId="1E333EA6" w14:textId="77777777" w:rsidR="00140FC2" w:rsidRPr="00E817FB" w:rsidRDefault="00140FC2">
      <w:pPr>
        <w:spacing w:line="480" w:lineRule="auto"/>
        <w:rPr>
          <w:rFonts w:ascii="Times New Roman" w:hAnsi="Times New Roman" w:cs="Times New Roman"/>
          <w:sz w:val="24"/>
          <w:szCs w:val="24"/>
          <w:lang w:val="en-US"/>
        </w:rPr>
        <w:pPrChange w:id="62" w:author="Abraham E Springer" w:date="2025-02-17T12:19:00Z" w16du:dateUtc="2025-02-17T19:19:00Z">
          <w:pPr/>
        </w:pPrChange>
      </w:pPr>
    </w:p>
    <w:p w14:paraId="5784D584" w14:textId="4931FFE8" w:rsidR="009954F4" w:rsidRPr="002A2B15" w:rsidRDefault="009954F4">
      <w:pPr>
        <w:spacing w:line="480" w:lineRule="auto"/>
        <w:rPr>
          <w:rFonts w:ascii="Times New Roman" w:hAnsi="Times New Roman" w:cs="Times New Roman"/>
          <w:b/>
          <w:bCs/>
          <w:sz w:val="24"/>
          <w:szCs w:val="24"/>
          <w:lang w:val="en-US"/>
        </w:rPr>
        <w:pPrChange w:id="63" w:author="Abraham E Springer" w:date="2025-02-17T12:19:00Z" w16du:dateUtc="2025-02-17T19:19:00Z">
          <w:pPr/>
        </w:pPrChange>
      </w:pPr>
      <w:r w:rsidRPr="002A2B15">
        <w:rPr>
          <w:rFonts w:ascii="Times New Roman" w:hAnsi="Times New Roman" w:cs="Times New Roman"/>
          <w:b/>
          <w:bCs/>
          <w:sz w:val="24"/>
          <w:szCs w:val="24"/>
          <w:lang w:val="en-US"/>
        </w:rPr>
        <w:t>Herbaceous</w:t>
      </w:r>
    </w:p>
    <w:p w14:paraId="6F2BCF2C" w14:textId="404FA462" w:rsidR="00140FC2" w:rsidRPr="00E817FB" w:rsidRDefault="00140FC2">
      <w:pPr>
        <w:spacing w:line="480" w:lineRule="auto"/>
        <w:ind w:firstLine="720"/>
        <w:rPr>
          <w:ins w:id="64" w:author="Quentin R McCalla" w:date="2024-10-29T10:31:00Z" w16du:dateUtc="2024-10-29T17:31:00Z"/>
          <w:rFonts w:ascii="Times New Roman" w:eastAsia="Times New Roman" w:hAnsi="Times New Roman" w:cs="Times New Roman"/>
          <w:sz w:val="24"/>
          <w:szCs w:val="24"/>
        </w:rPr>
        <w:pPrChange w:id="6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lastRenderedPageBreak/>
        <w:t>Herbaceous competition was estimated using the Braun-</w:t>
      </w:r>
      <w:commentRangeStart w:id="66"/>
      <w:r w:rsidRPr="00E817FB">
        <w:rPr>
          <w:rFonts w:ascii="Times New Roman" w:eastAsia="Times New Roman" w:hAnsi="Times New Roman" w:cs="Times New Roman"/>
          <w:sz w:val="24"/>
          <w:szCs w:val="24"/>
        </w:rPr>
        <w:t xml:space="preserve">Blanquet </w:t>
      </w:r>
      <w:commentRangeEnd w:id="66"/>
      <w:r w:rsidRPr="00E817FB">
        <w:rPr>
          <w:rStyle w:val="CommentReference"/>
          <w:rFonts w:ascii="Times New Roman" w:hAnsi="Times New Roman" w:cs="Times New Roman"/>
          <w:sz w:val="24"/>
          <w:szCs w:val="24"/>
        </w:rPr>
        <w:commentReference w:id="66"/>
      </w:r>
      <w:r w:rsidRPr="00E817FB">
        <w:rPr>
          <w:rFonts w:ascii="Times New Roman" w:eastAsia="Times New Roman" w:hAnsi="Times New Roman" w:cs="Times New Roman"/>
          <w:sz w:val="24"/>
          <w:szCs w:val="24"/>
        </w:rPr>
        <w:t xml:space="preserve">6 step scale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{"citationID":"uj4yrV78","properties":{"formattedCitation":"(Braun-Blanquet, 1964)","plainCitation":"(Braun-Blanquet, 1964)","noteIndex":0},"citationItems":[{"id":48,"uris":["http://zotero.org/users/local/yyBX3i8n/items/UPCR4PYG"],"itemData":{"id":48,"type":"book","event-place":"Vienna","ISBN":"978-3-7091-8111-9","language":"de","license":"http://www.springer.com/tdm","note":"DOI: 10.1007/978-3-7091-8110-2","publisher":"Springer Vienna","publisher-place":"Vienna","source":"DOI.org (Crossref)","title":"Pflanzensoziologie","URL":"http://link.springer.com/10.1007/978-3-7091-8110-2","author":[{"family":"Braun-Blanquet","given":"J."}],"accessed":{"date-parts":[["2024",12,19]]},"issued":{"date-parts":[["1964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(Braun-Blanquet, 1964)</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w:t>
      </w:r>
      <w:r w:rsidR="00046225">
        <w:rPr>
          <w:rFonts w:ascii="Times New Roman" w:eastAsia="Times New Roman" w:hAnsi="Times New Roman" w:cs="Times New Roman"/>
          <w:sz w:val="24"/>
          <w:szCs w:val="24"/>
        </w:rPr>
        <w:t>Only p</w:t>
      </w:r>
      <w:r w:rsidRPr="00E817FB">
        <w:rPr>
          <w:rFonts w:ascii="Times New Roman" w:eastAsia="Times New Roman" w:hAnsi="Times New Roman" w:cs="Times New Roman"/>
          <w:sz w:val="24"/>
          <w:szCs w:val="24"/>
        </w:rPr>
        <w:t xml:space="preserve">lants within the plots and rooted at the same elevation as the cottonwood seedlings were </w:t>
      </w:r>
      <w:commentRangeStart w:id="67"/>
      <w:r w:rsidRPr="00E817FB">
        <w:rPr>
          <w:rFonts w:ascii="Times New Roman" w:eastAsia="Times New Roman" w:hAnsi="Times New Roman" w:cs="Times New Roman"/>
          <w:sz w:val="24"/>
          <w:szCs w:val="24"/>
        </w:rPr>
        <w:t>considered</w:t>
      </w:r>
      <w:commentRangeEnd w:id="67"/>
      <w:r w:rsidR="008D52E2">
        <w:rPr>
          <w:rStyle w:val="CommentReference"/>
        </w:rPr>
        <w:commentReference w:id="67"/>
      </w:r>
      <w:r w:rsidR="00046225">
        <w:rPr>
          <w:rFonts w:ascii="Times New Roman" w:eastAsia="Times New Roman" w:hAnsi="Times New Roman" w:cs="Times New Roman"/>
          <w:sz w:val="24"/>
          <w:szCs w:val="24"/>
        </w:rPr>
        <w:t xml:space="preserve"> as herbaceous competition</w:t>
      </w:r>
      <w:r w:rsidRPr="00E817FB">
        <w:rPr>
          <w:rFonts w:ascii="Times New Roman" w:eastAsia="Times New Roman" w:hAnsi="Times New Roman" w:cs="Times New Roman"/>
          <w:sz w:val="24"/>
          <w:szCs w:val="24"/>
        </w:rPr>
        <w:t>.</w:t>
      </w:r>
      <w:bookmarkStart w:id="68" w:name="_Hlk185250511"/>
    </w:p>
    <w:bookmarkEnd w:id="68"/>
    <w:p w14:paraId="5D33EAD2" w14:textId="77777777" w:rsidR="00140FC2" w:rsidRPr="00E817FB" w:rsidRDefault="00140FC2">
      <w:pPr>
        <w:spacing w:line="480" w:lineRule="auto"/>
        <w:rPr>
          <w:rFonts w:ascii="Times New Roman" w:hAnsi="Times New Roman" w:cs="Times New Roman"/>
          <w:sz w:val="24"/>
          <w:szCs w:val="24"/>
          <w:lang w:val="en-US"/>
        </w:rPr>
        <w:pPrChange w:id="69" w:author="Abraham E Springer" w:date="2025-02-17T12:19:00Z" w16du:dateUtc="2025-02-17T19:19:00Z">
          <w:pPr/>
        </w:pPrChange>
      </w:pPr>
    </w:p>
    <w:p w14:paraId="1CD81F02" w14:textId="2A2A4FDE" w:rsidR="00140FC2" w:rsidRPr="002A2B15" w:rsidRDefault="009954F4">
      <w:pPr>
        <w:spacing w:line="480" w:lineRule="auto"/>
        <w:rPr>
          <w:rFonts w:ascii="Times New Roman" w:hAnsi="Times New Roman" w:cs="Times New Roman"/>
          <w:b/>
          <w:bCs/>
          <w:sz w:val="24"/>
          <w:szCs w:val="24"/>
        </w:rPr>
        <w:pPrChange w:id="70" w:author="Abraham E Springer" w:date="2025-02-17T12:19:00Z" w16du:dateUtc="2025-02-17T19:19:00Z">
          <w:pPr/>
        </w:pPrChange>
      </w:pPr>
      <w:r w:rsidRPr="002A2B15">
        <w:rPr>
          <w:rFonts w:ascii="Times New Roman" w:hAnsi="Times New Roman" w:cs="Times New Roman"/>
          <w:b/>
          <w:bCs/>
          <w:sz w:val="24"/>
          <w:szCs w:val="24"/>
          <w:lang w:val="en-US"/>
        </w:rPr>
        <w:t xml:space="preserve">Soil </w:t>
      </w:r>
    </w:p>
    <w:p w14:paraId="568BE60F" w14:textId="0C8BB43F" w:rsidR="008856CC" w:rsidRPr="00E817FB" w:rsidRDefault="00140FC2">
      <w:pPr>
        <w:spacing w:line="480" w:lineRule="auto"/>
        <w:ind w:firstLine="720"/>
        <w:rPr>
          <w:rFonts w:ascii="Times New Roman" w:hAnsi="Times New Roman" w:cs="Times New Roman"/>
          <w:sz w:val="24"/>
          <w:szCs w:val="24"/>
          <w:lang w:val="en-US"/>
        </w:rPr>
        <w:pPrChange w:id="71" w:author="Abraham E Springer" w:date="2025-02-17T12:19:00Z" w16du:dateUtc="2025-02-17T19:19:00Z">
          <w:pPr>
            <w:ind w:firstLine="720"/>
          </w:pPr>
        </w:pPrChange>
      </w:pPr>
      <w:r w:rsidRPr="00E817FB">
        <w:rPr>
          <w:rFonts w:ascii="Times New Roman" w:hAnsi="Times New Roman" w:cs="Times New Roman"/>
          <w:sz w:val="24"/>
          <w:szCs w:val="24"/>
          <w:lang w:val="en-US"/>
        </w:rPr>
        <w:t xml:space="preserve">Soil samples were </w:t>
      </w:r>
      <w:r w:rsidR="00C00DA9">
        <w:rPr>
          <w:rFonts w:ascii="Times New Roman" w:hAnsi="Times New Roman" w:cs="Times New Roman"/>
          <w:sz w:val="24"/>
          <w:szCs w:val="24"/>
          <w:lang w:val="en-US"/>
        </w:rPr>
        <w:t>collected</w:t>
      </w:r>
      <w:r w:rsidR="00C00DA9" w:rsidRPr="00E817FB">
        <w:rPr>
          <w:rFonts w:ascii="Times New Roman" w:hAnsi="Times New Roman" w:cs="Times New Roman"/>
          <w:sz w:val="24"/>
          <w:szCs w:val="24"/>
          <w:lang w:val="en-US"/>
        </w:rPr>
        <w:t xml:space="preserve"> </w:t>
      </w:r>
      <w:r w:rsidRPr="00E817FB">
        <w:rPr>
          <w:rFonts w:ascii="Times New Roman" w:hAnsi="Times New Roman" w:cs="Times New Roman"/>
          <w:sz w:val="24"/>
          <w:szCs w:val="24"/>
          <w:lang w:val="en-US"/>
        </w:rPr>
        <w:t xml:space="preserve">inside the seedling plots using a trowel. Soil samples are from the first few inches of the soil horizon where the cottonwoods originally </w:t>
      </w:r>
      <w:r w:rsidR="00B96AB8" w:rsidRPr="00E817FB">
        <w:rPr>
          <w:rFonts w:ascii="Times New Roman" w:hAnsi="Times New Roman" w:cs="Times New Roman"/>
          <w:sz w:val="24"/>
          <w:szCs w:val="24"/>
          <w:lang w:val="en-US"/>
        </w:rPr>
        <w:t>germinated.</w:t>
      </w:r>
      <w:r w:rsidR="00B465B5" w:rsidRPr="00E817FB">
        <w:rPr>
          <w:rFonts w:ascii="Times New Roman" w:hAnsi="Times New Roman" w:cs="Times New Roman"/>
          <w:sz w:val="24"/>
          <w:szCs w:val="24"/>
          <w:lang w:val="en-US"/>
        </w:rPr>
        <w:t xml:space="preserve"> </w:t>
      </w:r>
      <w:r w:rsidR="008856CC" w:rsidRPr="00E817FB">
        <w:rPr>
          <w:rFonts w:ascii="Times New Roman" w:hAnsi="Times New Roman" w:cs="Times New Roman"/>
          <w:sz w:val="24"/>
          <w:szCs w:val="24"/>
          <w:lang w:val="en-US"/>
        </w:rPr>
        <w:t xml:space="preserve">Samples </w:t>
      </w:r>
      <w:r w:rsidR="00BF3F65" w:rsidRPr="00E817FB">
        <w:rPr>
          <w:rFonts w:ascii="Times New Roman" w:hAnsi="Times New Roman" w:cs="Times New Roman"/>
          <w:sz w:val="24"/>
          <w:szCs w:val="24"/>
          <w:lang w:val="en-US"/>
        </w:rPr>
        <w:t>were dried</w:t>
      </w:r>
      <w:r w:rsidR="008856CC" w:rsidRPr="00E817FB">
        <w:rPr>
          <w:rFonts w:ascii="Times New Roman" w:hAnsi="Times New Roman" w:cs="Times New Roman"/>
          <w:sz w:val="24"/>
          <w:szCs w:val="24"/>
          <w:lang w:val="en-US"/>
        </w:rPr>
        <w:t xml:space="preserve"> in an oven for 6 hours at 70</w:t>
      </w:r>
      <w:r w:rsidR="008D52E2" w:rsidRPr="008D52E2">
        <w:rPr>
          <w:rFonts w:ascii="Times New Roman" w:hAnsi="Times New Roman" w:cs="Times New Roman"/>
          <w:sz w:val="24"/>
          <w:szCs w:val="24"/>
          <w:vertAlign w:val="superscript"/>
          <w:lang w:val="en-US"/>
          <w:rPrChange w:id="72" w:author="Abraham E Springer" w:date="2025-02-24T10:43:00Z" w16du:dateUtc="2025-02-24T17:43:00Z">
            <w:rPr>
              <w:rFonts w:ascii="Times New Roman" w:hAnsi="Times New Roman" w:cs="Times New Roman"/>
              <w:sz w:val="24"/>
              <w:szCs w:val="24"/>
              <w:lang w:val="en-US"/>
            </w:rPr>
          </w:rPrChange>
        </w:rPr>
        <w:t>o</w:t>
      </w:r>
      <w:r w:rsidR="008856CC" w:rsidRPr="00E817FB">
        <w:rPr>
          <w:rFonts w:ascii="Times New Roman" w:hAnsi="Times New Roman" w:cs="Times New Roman"/>
          <w:sz w:val="24"/>
          <w:szCs w:val="24"/>
          <w:lang w:val="en-US"/>
        </w:rPr>
        <w:t xml:space="preserve"> C. The samples were </w:t>
      </w:r>
      <w:r w:rsidR="00C00DA9">
        <w:rPr>
          <w:rFonts w:ascii="Times New Roman" w:hAnsi="Times New Roman" w:cs="Times New Roman"/>
          <w:sz w:val="24"/>
          <w:szCs w:val="24"/>
          <w:lang w:val="en-US"/>
        </w:rPr>
        <w:t>placed in a shaker and</w:t>
      </w:r>
      <w:r w:rsidR="008856CC" w:rsidRPr="00E817FB">
        <w:rPr>
          <w:rFonts w:ascii="Times New Roman" w:hAnsi="Times New Roman" w:cs="Times New Roman"/>
          <w:sz w:val="24"/>
          <w:szCs w:val="24"/>
          <w:lang w:val="en-US"/>
        </w:rPr>
        <w:t xml:space="preserve"> sieved </w:t>
      </w:r>
      <w:r w:rsidR="00F231ED" w:rsidRPr="00E817FB">
        <w:rPr>
          <w:rFonts w:ascii="Times New Roman" w:hAnsi="Times New Roman" w:cs="Times New Roman"/>
          <w:sz w:val="24"/>
          <w:szCs w:val="24"/>
          <w:lang w:val="en-US"/>
        </w:rPr>
        <w:t>for 15 min</w:t>
      </w:r>
      <w:r w:rsidR="009B34A2" w:rsidRPr="00E817FB">
        <w:rPr>
          <w:rFonts w:ascii="Times New Roman" w:hAnsi="Times New Roman" w:cs="Times New Roman"/>
          <w:sz w:val="24"/>
          <w:szCs w:val="24"/>
          <w:lang w:val="en-US"/>
        </w:rPr>
        <w:t>utes and the percent fines (</w:t>
      </w:r>
      <w:r w:rsidR="00BF3F65">
        <w:rPr>
          <w:rFonts w:ascii="Times New Roman" w:hAnsi="Times New Roman" w:cs="Times New Roman"/>
          <w:sz w:val="24"/>
          <w:szCs w:val="24"/>
          <w:lang w:val="en-US"/>
        </w:rPr>
        <w:t>0</w:t>
      </w:r>
      <w:r w:rsidR="009B34A2" w:rsidRPr="00E817FB">
        <w:rPr>
          <w:rFonts w:ascii="Times New Roman" w:hAnsi="Times New Roman" w:cs="Times New Roman"/>
          <w:sz w:val="24"/>
          <w:szCs w:val="24"/>
          <w:lang w:val="en-US"/>
        </w:rPr>
        <w:t xml:space="preserve">.075mm or smaller) was calculated for each site. </w:t>
      </w:r>
      <w:r w:rsidR="00C00DA9">
        <w:rPr>
          <w:rFonts w:ascii="Times New Roman" w:hAnsi="Times New Roman" w:cs="Times New Roman"/>
          <w:sz w:val="24"/>
          <w:szCs w:val="24"/>
          <w:lang w:val="en-US"/>
        </w:rPr>
        <w:t xml:space="preserve">Grain size distributions were based on </w:t>
      </w:r>
      <w:r w:rsidR="008D52E2">
        <w:rPr>
          <w:rFonts w:ascii="Times New Roman" w:hAnsi="Times New Roman" w:cs="Times New Roman"/>
          <w:sz w:val="24"/>
          <w:szCs w:val="24"/>
          <w:lang w:val="en-US"/>
        </w:rPr>
        <w:t xml:space="preserve">dry </w:t>
      </w:r>
      <w:r w:rsidR="00C00DA9">
        <w:rPr>
          <w:rFonts w:ascii="Times New Roman" w:hAnsi="Times New Roman" w:cs="Times New Roman"/>
          <w:sz w:val="24"/>
          <w:szCs w:val="24"/>
          <w:lang w:val="en-US"/>
        </w:rPr>
        <w:t>weight percentage.</w:t>
      </w:r>
    </w:p>
    <w:p w14:paraId="4F7BCAB1" w14:textId="77777777" w:rsidR="00DD6FD8" w:rsidRPr="00E817FB" w:rsidRDefault="00DD6FD8">
      <w:pPr>
        <w:spacing w:line="480" w:lineRule="auto"/>
        <w:rPr>
          <w:rFonts w:ascii="Times New Roman" w:hAnsi="Times New Roman" w:cs="Times New Roman"/>
          <w:sz w:val="24"/>
          <w:szCs w:val="24"/>
          <w:lang w:val="en-US"/>
        </w:rPr>
        <w:pPrChange w:id="73" w:author="Abraham E Springer" w:date="2025-02-17T12:19:00Z" w16du:dateUtc="2025-02-17T19:19:00Z">
          <w:pPr/>
        </w:pPrChange>
      </w:pPr>
    </w:p>
    <w:p w14:paraId="5204F584" w14:textId="77777777" w:rsidR="00DD6FD8" w:rsidRPr="00E817FB" w:rsidRDefault="00DD6FD8">
      <w:pPr>
        <w:spacing w:line="480" w:lineRule="auto"/>
        <w:rPr>
          <w:rFonts w:ascii="Times New Roman" w:eastAsia="Times New Roman" w:hAnsi="Times New Roman" w:cs="Times New Roman"/>
          <w:sz w:val="24"/>
          <w:szCs w:val="24"/>
        </w:rPr>
        <w:pPrChange w:id="74"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t>Analysis Methods</w:t>
      </w:r>
      <w:r w:rsidRPr="00E817FB">
        <w:rPr>
          <w:rFonts w:ascii="Times New Roman" w:eastAsia="Times New Roman" w:hAnsi="Times New Roman" w:cs="Times New Roman"/>
          <w:sz w:val="24"/>
          <w:szCs w:val="24"/>
        </w:rPr>
        <w:t xml:space="preserve"> </w:t>
      </w:r>
    </w:p>
    <w:p w14:paraId="46C1CFAA" w14:textId="0547C08E" w:rsidR="00D73F95" w:rsidRPr="00E817FB" w:rsidRDefault="00DD6FD8">
      <w:pPr>
        <w:spacing w:line="480" w:lineRule="auto"/>
        <w:ind w:firstLine="720"/>
        <w:rPr>
          <w:rFonts w:ascii="Times New Roman" w:eastAsia="Times New Roman" w:hAnsi="Times New Roman" w:cs="Times New Roman"/>
          <w:sz w:val="24"/>
          <w:szCs w:val="24"/>
        </w:rPr>
        <w:pPrChange w:id="75"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 </w:t>
      </w:r>
      <w:r w:rsidR="008D52E2">
        <w:rPr>
          <w:rFonts w:ascii="Times New Roman" w:eastAsia="Times New Roman" w:hAnsi="Times New Roman" w:cs="Times New Roman"/>
          <w:sz w:val="24"/>
          <w:szCs w:val="24"/>
        </w:rPr>
        <w:t xml:space="preserve">studio scripts </w:t>
      </w:r>
      <w:r w:rsidRPr="00E817FB">
        <w:rPr>
          <w:rFonts w:ascii="Times New Roman" w:eastAsia="Times New Roman" w:hAnsi="Times New Roman" w:cs="Times New Roman"/>
          <w:sz w:val="24"/>
          <w:szCs w:val="24"/>
        </w:rPr>
        <w:t>were used to calculate summary statistics</w:t>
      </w:r>
      <w:r w:rsidR="00B96AB8">
        <w:rPr>
          <w:rFonts w:ascii="Times New Roman" w:eastAsia="Times New Roman" w:hAnsi="Times New Roman" w:cs="Times New Roman"/>
          <w:sz w:val="24"/>
          <w:szCs w:val="24"/>
        </w:rPr>
        <w:t xml:space="preserve"> (R version 4.4.2</w:t>
      </w:r>
      <w:r w:rsidR="00C00DA9">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Height and diameter values were converted into a single Height-Diameter ratio (HDR) so that each seedling had a single value describing its size. </w:t>
      </w:r>
      <w:r w:rsidR="00C52A64" w:rsidRPr="00E817FB">
        <w:rPr>
          <w:rFonts w:ascii="Times New Roman" w:eastAsia="Times New Roman" w:hAnsi="Times New Roman" w:cs="Times New Roman"/>
          <w:sz w:val="24"/>
          <w:szCs w:val="24"/>
        </w:rPr>
        <w:t>A higher HDR means that a seedling is becoming thinner and taller.</w:t>
      </w:r>
    </w:p>
    <w:p w14:paraId="6F0CFE88" w14:textId="77777777" w:rsidR="00D73F95" w:rsidRPr="00E817FB" w:rsidRDefault="00D73F95">
      <w:pPr>
        <w:spacing w:line="480" w:lineRule="auto"/>
        <w:rPr>
          <w:rFonts w:ascii="Times New Roman" w:eastAsia="Times New Roman" w:hAnsi="Times New Roman" w:cs="Times New Roman"/>
          <w:i/>
          <w:sz w:val="24"/>
          <w:szCs w:val="24"/>
        </w:rPr>
        <w:pPrChange w:id="76" w:author="Abraham E Springer" w:date="2025-02-17T12:19:00Z" w16du:dateUtc="2025-02-17T19:19:00Z">
          <w:pPr>
            <w:spacing w:line="240" w:lineRule="auto"/>
          </w:pPr>
        </w:pPrChange>
      </w:pPr>
      <m:oMathPara>
        <m:oMath>
          <m:r>
            <w:ins w:id="77" w:author="Quentin R McCalla" w:date="2024-10-29T10:31:00Z" w16du:dateUtc="2024-10-29T17:31:00Z">
              <w:rPr>
                <w:rFonts w:ascii="Cambria Math" w:eastAsia="Times New Roman" w:hAnsi="Cambria Math" w:cs="Times New Roman"/>
                <w:sz w:val="24"/>
                <w:szCs w:val="24"/>
              </w:rPr>
              <m:t>HDR=</m:t>
            </w:ins>
          </m:r>
          <m:f>
            <m:fPr>
              <m:ctrlPr>
                <w:ins w:id="78" w:author="Quentin R McCalla" w:date="2024-10-29T10:32:00Z" w16du:dateUtc="2024-10-29T17:32:00Z">
                  <w:rPr>
                    <w:rFonts w:ascii="Cambria Math" w:eastAsia="Times New Roman" w:hAnsi="Cambria Math" w:cs="Times New Roman"/>
                    <w:i/>
                    <w:sz w:val="24"/>
                    <w:szCs w:val="24"/>
                  </w:rPr>
                </w:ins>
              </m:ctrlPr>
            </m:fPr>
            <m:num>
              <m:r>
                <w:ins w:id="79" w:author="Quentin R McCalla" w:date="2024-10-29T10:33:00Z" w16du:dateUtc="2024-10-29T17:33:00Z">
                  <w:rPr>
                    <w:rFonts w:ascii="Cambria Math" w:eastAsia="Times New Roman" w:hAnsi="Cambria Math" w:cs="Times New Roman"/>
                    <w:sz w:val="24"/>
                    <w:szCs w:val="24"/>
                  </w:rPr>
                  <m:t>Height (cm)</m:t>
                </w:ins>
              </m:r>
            </m:num>
            <m:den>
              <m:r>
                <w:ins w:id="80" w:author="Quentin R McCalla" w:date="2024-10-29T10:33:00Z" w16du:dateUtc="2024-10-29T17:33:00Z">
                  <w:rPr>
                    <w:rFonts w:ascii="Cambria Math" w:eastAsia="Times New Roman" w:hAnsi="Cambria Math" w:cs="Times New Roman"/>
                    <w:sz w:val="24"/>
                    <w:szCs w:val="24"/>
                  </w:rPr>
                  <m:t>Diameter (cm)</m:t>
                </w:ins>
              </m:r>
            </m:den>
          </m:f>
        </m:oMath>
      </m:oMathPara>
    </w:p>
    <w:p w14:paraId="608DA236" w14:textId="77777777" w:rsidR="00D73F95" w:rsidRPr="00E817FB" w:rsidRDefault="00D73F95">
      <w:pPr>
        <w:spacing w:line="480" w:lineRule="auto"/>
        <w:jc w:val="center"/>
        <w:rPr>
          <w:rFonts w:ascii="Times New Roman" w:eastAsia="Times New Roman" w:hAnsi="Times New Roman" w:cs="Times New Roman"/>
          <w:iCs/>
          <w:sz w:val="24"/>
          <w:szCs w:val="24"/>
        </w:rPr>
        <w:pPrChange w:id="81" w:author="Abraham E Springer" w:date="2025-02-17T12:19:00Z" w16du:dateUtc="2025-02-17T19:19:00Z">
          <w:pPr>
            <w:spacing w:line="240" w:lineRule="auto"/>
            <w:jc w:val="center"/>
          </w:pPr>
        </w:pPrChange>
      </w:pPr>
      <w:r w:rsidRPr="00E817FB">
        <w:rPr>
          <w:rFonts w:ascii="Times New Roman" w:eastAsia="Times New Roman" w:hAnsi="Times New Roman" w:cs="Times New Roman"/>
          <w:iCs/>
          <w:sz w:val="24"/>
          <w:szCs w:val="24"/>
        </w:rPr>
        <w:t>Equation 1.</w:t>
      </w:r>
    </w:p>
    <w:p w14:paraId="3FA23342" w14:textId="77777777" w:rsidR="00D73F95" w:rsidRPr="00E817FB" w:rsidRDefault="00D73F95">
      <w:pPr>
        <w:spacing w:line="480" w:lineRule="auto"/>
        <w:ind w:firstLine="720"/>
        <w:rPr>
          <w:rFonts w:ascii="Times New Roman" w:eastAsia="Times New Roman" w:hAnsi="Times New Roman" w:cs="Times New Roman"/>
          <w:sz w:val="24"/>
          <w:szCs w:val="24"/>
        </w:rPr>
        <w:pPrChange w:id="82" w:author="Abraham E Springer" w:date="2025-02-17T12:19:00Z" w16du:dateUtc="2025-02-17T19:19:00Z">
          <w:pPr>
            <w:spacing w:line="240" w:lineRule="auto"/>
            <w:ind w:firstLine="720"/>
          </w:pPr>
        </w:pPrChange>
      </w:pPr>
    </w:p>
    <w:p w14:paraId="2AE45290" w14:textId="0DA981FE" w:rsidR="00DD6FD8" w:rsidRPr="00E817FB" w:rsidRDefault="00DD6FD8">
      <w:pPr>
        <w:spacing w:line="480" w:lineRule="auto"/>
        <w:ind w:firstLine="720"/>
        <w:rPr>
          <w:rFonts w:ascii="Times New Roman" w:eastAsia="Times New Roman" w:hAnsi="Times New Roman" w:cs="Times New Roman"/>
          <w:sz w:val="24"/>
          <w:szCs w:val="24"/>
        </w:rPr>
        <w:pPrChange w:id="83"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Changes in density and seedling size were determined by subtracting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2024 values from the </w:t>
      </w:r>
      <w:r w:rsidR="00F76484">
        <w:rPr>
          <w:rFonts w:ascii="Times New Roman" w:eastAsia="Times New Roman" w:hAnsi="Times New Roman" w:cs="Times New Roman"/>
          <w:sz w:val="24"/>
          <w:szCs w:val="24"/>
        </w:rPr>
        <w:t>Fall</w:t>
      </w:r>
      <w:r w:rsidRPr="00E817FB">
        <w:rPr>
          <w:rFonts w:ascii="Times New Roman" w:eastAsia="Times New Roman" w:hAnsi="Times New Roman" w:cs="Times New Roman"/>
          <w:sz w:val="24"/>
          <w:szCs w:val="24"/>
        </w:rPr>
        <w:t xml:space="preserve"> 2023 values</w:t>
      </w:r>
      <w:r w:rsidR="005C56A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To measure between significant changes between visit (Fall 2023, Spring 2024 and Fall 2024) and growth (mean height, diameter and HDR) an Analysis of Variance (ANOVA) was used to test for significant changes</w:t>
      </w:r>
      <w:r w:rsidR="009E1F5F">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Tukey’s HSD test was used to test </w:t>
      </w:r>
      <w:r w:rsidRPr="00E817FB">
        <w:rPr>
          <w:rFonts w:ascii="Times New Roman" w:eastAsia="Times New Roman" w:hAnsi="Times New Roman" w:cs="Times New Roman"/>
          <w:sz w:val="24"/>
          <w:szCs w:val="24"/>
        </w:rPr>
        <w:lastRenderedPageBreak/>
        <w:t>for significant changes between variables. A critical P-value of less than or equal to 0.05 was used to test for significance.</w:t>
      </w:r>
    </w:p>
    <w:p w14:paraId="14E3B6BA" w14:textId="0E2B7FFC" w:rsidR="00140FC2" w:rsidRPr="00C56BF0" w:rsidRDefault="005C56AF">
      <w:pPr>
        <w:spacing w:line="480" w:lineRule="auto"/>
        <w:ind w:firstLine="720"/>
        <w:rPr>
          <w:rFonts w:ascii="Times New Roman" w:eastAsia="Times New Roman" w:hAnsi="Times New Roman" w:cs="Times New Roman"/>
          <w:sz w:val="24"/>
          <w:szCs w:val="24"/>
        </w:rPr>
        <w:pPrChange w:id="84"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A logistic regression model was used to </w:t>
      </w:r>
      <w:r w:rsidR="006859BD" w:rsidRPr="00E817FB">
        <w:rPr>
          <w:rFonts w:ascii="Times New Roman" w:eastAsia="Times New Roman" w:hAnsi="Times New Roman" w:cs="Times New Roman"/>
          <w:sz w:val="24"/>
          <w:szCs w:val="24"/>
        </w:rPr>
        <w:t>see how the three measured variables impacted seedling survivorship.</w:t>
      </w:r>
      <w:r w:rsidR="008306FC">
        <w:rPr>
          <w:rFonts w:ascii="Times New Roman" w:eastAsia="Times New Roman" w:hAnsi="Times New Roman" w:cs="Times New Roman"/>
          <w:sz w:val="24"/>
          <w:szCs w:val="24"/>
        </w:rPr>
        <w:t xml:space="preserve"> The three site variables were compared to Fall 2024 survivorship. A stepwise selection model was run to determine which </w:t>
      </w:r>
      <w:r w:rsidR="00BF3F65">
        <w:rPr>
          <w:rFonts w:ascii="Times New Roman" w:eastAsia="Times New Roman" w:hAnsi="Times New Roman" w:cs="Times New Roman"/>
          <w:sz w:val="24"/>
          <w:szCs w:val="24"/>
        </w:rPr>
        <w:t>variables,</w:t>
      </w:r>
      <w:r w:rsidR="008306FC">
        <w:rPr>
          <w:rFonts w:ascii="Times New Roman" w:eastAsia="Times New Roman" w:hAnsi="Times New Roman" w:cs="Times New Roman"/>
          <w:sz w:val="24"/>
          <w:szCs w:val="24"/>
        </w:rPr>
        <w:t xml:space="preserve"> and which combinations were significant.</w:t>
      </w:r>
    </w:p>
    <w:p w14:paraId="6050C2F6" w14:textId="7B9DD237" w:rsidR="009954F4" w:rsidRPr="00E817FB" w:rsidRDefault="009954F4">
      <w:pPr>
        <w:pStyle w:val="Heading3"/>
        <w:spacing w:line="480" w:lineRule="auto"/>
        <w:rPr>
          <w:rFonts w:ascii="Times New Roman" w:hAnsi="Times New Roman" w:cs="Times New Roman"/>
          <w:sz w:val="24"/>
          <w:szCs w:val="24"/>
        </w:rPr>
        <w:pPrChange w:id="85" w:author="Abraham E Springer" w:date="2025-02-17T12:19:00Z" w16du:dateUtc="2025-02-17T19:19:00Z">
          <w:pPr>
            <w:pStyle w:val="Heading3"/>
          </w:pPr>
        </w:pPrChange>
      </w:pPr>
      <w:r w:rsidRPr="00E817FB">
        <w:rPr>
          <w:rFonts w:ascii="Times New Roman" w:hAnsi="Times New Roman" w:cs="Times New Roman"/>
          <w:sz w:val="24"/>
          <w:szCs w:val="24"/>
        </w:rPr>
        <w:t>Dendrochronology</w:t>
      </w:r>
    </w:p>
    <w:p w14:paraId="17886B7D" w14:textId="67004019" w:rsidR="00721FD3" w:rsidRPr="00E817FB" w:rsidRDefault="00721FD3">
      <w:pPr>
        <w:spacing w:line="480" w:lineRule="auto"/>
        <w:ind w:firstLine="720"/>
        <w:rPr>
          <w:rFonts w:ascii="Times New Roman" w:eastAsia="Times New Roman" w:hAnsi="Times New Roman" w:cs="Times New Roman"/>
          <w:sz w:val="24"/>
          <w:szCs w:val="24"/>
        </w:rPr>
        <w:pPrChange w:id="86"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To determine the age and growth of Fremont cottonwood trees, cores were collected </w:t>
      </w:r>
      <w:r w:rsidR="009E1F5F">
        <w:rPr>
          <w:rFonts w:ascii="Times New Roman" w:eastAsia="Times New Roman" w:hAnsi="Times New Roman" w:cs="Times New Roman"/>
          <w:sz w:val="24"/>
          <w:szCs w:val="24"/>
        </w:rPr>
        <w:t xml:space="preserve">in </w:t>
      </w:r>
      <w:r w:rsidRPr="00E817FB">
        <w:rPr>
          <w:rFonts w:ascii="Times New Roman" w:eastAsia="Times New Roman" w:hAnsi="Times New Roman" w:cs="Times New Roman"/>
          <w:sz w:val="24"/>
          <w:szCs w:val="24"/>
        </w:rPr>
        <w:t xml:space="preserve">October 2023 at all three study sites. A variety of size classes of </w:t>
      </w:r>
      <w:r w:rsidR="00CB69F6" w:rsidRPr="00E817FB">
        <w:rPr>
          <w:rFonts w:ascii="Times New Roman" w:eastAsia="Times New Roman" w:hAnsi="Times New Roman" w:cs="Times New Roman"/>
          <w:sz w:val="24"/>
          <w:szCs w:val="24"/>
        </w:rPr>
        <w:t xml:space="preserve">live </w:t>
      </w:r>
      <w:r w:rsidRPr="00E817FB">
        <w:rPr>
          <w:rFonts w:ascii="Times New Roman" w:eastAsia="Times New Roman" w:hAnsi="Times New Roman" w:cs="Times New Roman"/>
          <w:sz w:val="24"/>
          <w:szCs w:val="24"/>
        </w:rPr>
        <w:t>Fremont cottonwoods across the floodplain were selected for coring.</w:t>
      </w:r>
      <w:r w:rsidR="006D580D"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A core was taken as low on the tree trunk as possible, at an angle perpendicular to the tree’s lean and aimed to be as close to the pith as possible. The borer was then drilled into the tree far enough to ensure that the pith had been passed. </w:t>
      </w:r>
    </w:p>
    <w:p w14:paraId="3FDFBA3C" w14:textId="065ABD85" w:rsidR="00721FD3" w:rsidRPr="00E817FB" w:rsidRDefault="00214B44">
      <w:pPr>
        <w:spacing w:line="480" w:lineRule="auto"/>
        <w:ind w:firstLine="360"/>
        <w:rPr>
          <w:rFonts w:ascii="Times New Roman" w:eastAsia="Times New Roman" w:hAnsi="Times New Roman" w:cs="Times New Roman"/>
          <w:sz w:val="24"/>
          <w:szCs w:val="24"/>
        </w:rPr>
        <w:pPrChange w:id="87"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Cores were prepared </w:t>
      </w:r>
      <w:r w:rsidR="0030613E" w:rsidRPr="00E817FB">
        <w:rPr>
          <w:rFonts w:ascii="Times New Roman" w:eastAsia="Times New Roman" w:hAnsi="Times New Roman" w:cs="Times New Roman"/>
          <w:sz w:val="24"/>
          <w:szCs w:val="24"/>
        </w:rPr>
        <w:t xml:space="preserve">and sanded </w:t>
      </w:r>
      <w:r w:rsidRPr="00E817FB">
        <w:rPr>
          <w:rFonts w:ascii="Times New Roman" w:eastAsia="Times New Roman" w:hAnsi="Times New Roman" w:cs="Times New Roman"/>
          <w:sz w:val="24"/>
          <w:szCs w:val="24"/>
        </w:rPr>
        <w:t>using standard methods according to Stokes and Smiley (1968)</w:t>
      </w:r>
      <w:r w:rsidR="00721FD3" w:rsidRPr="00E817FB">
        <w:rPr>
          <w:rFonts w:ascii="Times New Roman" w:eastAsia="Times New Roman" w:hAnsi="Times New Roman" w:cs="Times New Roman"/>
          <w:sz w:val="24"/>
          <w:szCs w:val="24"/>
        </w:rPr>
        <w:t xml:space="preserve">. The cores were placed under a dissecting microscope and rings were </w:t>
      </w:r>
      <w:r w:rsidR="001968BE" w:rsidRPr="00E817FB">
        <w:rPr>
          <w:rFonts w:ascii="Times New Roman" w:eastAsia="Times New Roman" w:hAnsi="Times New Roman" w:cs="Times New Roman"/>
          <w:sz w:val="24"/>
          <w:szCs w:val="24"/>
        </w:rPr>
        <w:t>counted</w:t>
      </w:r>
      <w:r w:rsidR="00721FD3" w:rsidRPr="00E817FB">
        <w:rPr>
          <w:rFonts w:ascii="Times New Roman" w:eastAsia="Times New Roman" w:hAnsi="Times New Roman" w:cs="Times New Roman"/>
          <w:sz w:val="24"/>
          <w:szCs w:val="24"/>
        </w:rPr>
        <w:t>. For cores without a pith,</w:t>
      </w:r>
      <w:r w:rsidR="00721FD3" w:rsidRPr="00E817FB">
        <w:rPr>
          <w:rFonts w:ascii="Times New Roman" w:hAnsi="Times New Roman" w:cs="Times New Roman"/>
          <w:color w:val="222222"/>
          <w:sz w:val="24"/>
          <w:szCs w:val="24"/>
          <w:shd w:val="clear" w:color="auto" w:fill="FFFFFF"/>
        </w:rPr>
        <w:t xml:space="preserve"> a concentric circle ruler was used to estimate position and determine the number of the few missing rings. </w:t>
      </w:r>
      <w:r w:rsidR="00721FD3" w:rsidRPr="00E817FB">
        <w:rPr>
          <w:rFonts w:ascii="Times New Roman" w:eastAsia="Times New Roman" w:hAnsi="Times New Roman" w:cs="Times New Roman"/>
          <w:sz w:val="24"/>
          <w:szCs w:val="24"/>
        </w:rPr>
        <w:t xml:space="preserve">Ages of the innermost ring as well as the estimated pith date were recorded. For cores where a pith date could not be estimated, a minimum age was recorded. </w:t>
      </w:r>
    </w:p>
    <w:p w14:paraId="04F86931" w14:textId="6607116E" w:rsidR="00721FD3" w:rsidRPr="00E817FB" w:rsidRDefault="00721FD3">
      <w:pPr>
        <w:spacing w:line="480" w:lineRule="auto"/>
        <w:ind w:firstLine="360"/>
        <w:rPr>
          <w:rFonts w:ascii="Times New Roman" w:eastAsia="Times New Roman" w:hAnsi="Times New Roman" w:cs="Times New Roman"/>
          <w:sz w:val="24"/>
          <w:szCs w:val="24"/>
        </w:rPr>
        <w:pPrChange w:id="88"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To measure the ring widths of each core, the cores </w:t>
      </w:r>
      <w:r w:rsidR="009E1F5F">
        <w:rPr>
          <w:rFonts w:ascii="Times New Roman" w:eastAsia="Times New Roman" w:hAnsi="Times New Roman" w:cs="Times New Roman"/>
          <w:sz w:val="24"/>
          <w:szCs w:val="24"/>
        </w:rPr>
        <w:t>were</w:t>
      </w:r>
      <w:r w:rsidRPr="00E817FB">
        <w:rPr>
          <w:rFonts w:ascii="Times New Roman" w:eastAsia="Times New Roman" w:hAnsi="Times New Roman" w:cs="Times New Roman"/>
          <w:sz w:val="24"/>
          <w:szCs w:val="24"/>
        </w:rPr>
        <w:t xml:space="preserve"> scanned</w:t>
      </w:r>
      <w:r w:rsidR="00F76484">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placed on an electronic scanner</w:t>
      </w:r>
      <w:r w:rsidR="00AF520F" w:rsidRPr="00E817FB">
        <w:rPr>
          <w:rFonts w:ascii="Times New Roman" w:eastAsia="Times New Roman" w:hAnsi="Times New Roman" w:cs="Times New Roman"/>
          <w:sz w:val="24"/>
          <w:szCs w:val="24"/>
        </w:rPr>
        <w:t xml:space="preserve"> and</w:t>
      </w:r>
      <w:r w:rsidRPr="00E817FB">
        <w:rPr>
          <w:rFonts w:ascii="Times New Roman" w:eastAsia="Times New Roman" w:hAnsi="Times New Roman" w:cs="Times New Roman"/>
          <w:sz w:val="24"/>
          <w:szCs w:val="24"/>
        </w:rPr>
        <w:t xml:space="preserve"> uploaded into </w:t>
      </w:r>
      <w:proofErr w:type="spellStart"/>
      <w:r w:rsidRPr="00E817FB">
        <w:rPr>
          <w:rFonts w:ascii="Times New Roman" w:eastAsia="Times New Roman" w:hAnsi="Times New Roman" w:cs="Times New Roman"/>
          <w:sz w:val="24"/>
          <w:szCs w:val="24"/>
        </w:rPr>
        <w:t>Cybis</w:t>
      </w:r>
      <w:proofErr w:type="spellEnd"/>
      <w:r w:rsidRPr="00E817FB">
        <w:rPr>
          <w:rFonts w:ascii="Times New Roman" w:eastAsia="Times New Roman" w:hAnsi="Times New Roman" w:cs="Times New Roman"/>
          <w:sz w:val="24"/>
          <w:szCs w:val="24"/>
        </w:rPr>
        <w:t xml:space="preserve"> </w:t>
      </w:r>
      <w:proofErr w:type="spellStart"/>
      <w:r w:rsidRPr="00E817FB">
        <w:rPr>
          <w:rFonts w:ascii="Times New Roman" w:eastAsia="Times New Roman" w:hAnsi="Times New Roman" w:cs="Times New Roman"/>
          <w:sz w:val="24"/>
          <w:szCs w:val="24"/>
        </w:rPr>
        <w:t>CooRecorder</w:t>
      </w:r>
      <w:proofErr w:type="spellEnd"/>
      <w:r w:rsidRPr="00E817FB">
        <w:rPr>
          <w:rFonts w:ascii="Times New Roman" w:eastAsia="Times New Roman" w:hAnsi="Times New Roman" w:cs="Times New Roman"/>
          <w:sz w:val="24"/>
          <w:szCs w:val="24"/>
        </w:rPr>
        <w:t xml:space="preserve"> software (</w:t>
      </w:r>
      <w:r>
        <w:fldChar w:fldCharType="begin"/>
      </w:r>
      <w:r>
        <w:instrText>HYPERLINK "https://www.cybis.se/forfun/dendro/index.htm"</w:instrText>
      </w:r>
      <w:r>
        <w:fldChar w:fldCharType="separate"/>
      </w:r>
      <w:r w:rsidRPr="00E817FB">
        <w:rPr>
          <w:rStyle w:val="Hyperlink"/>
          <w:rFonts w:ascii="Times New Roman" w:eastAsia="Times New Roman" w:hAnsi="Times New Roman" w:cs="Times New Roman"/>
          <w:sz w:val="24"/>
          <w:szCs w:val="24"/>
        </w:rPr>
        <w:t>https://www.cybis.se/forfun/dendro/index.htm</w:t>
      </w:r>
      <w:r>
        <w:rPr>
          <w:rStyle w:val="Hyperlink"/>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Each ring was marked in the software so that the date could be verified and ring widths measured. </w:t>
      </w:r>
    </w:p>
    <w:p w14:paraId="675CE7AB" w14:textId="77777777" w:rsidR="00721FD3" w:rsidRPr="00E817FB" w:rsidRDefault="00721FD3">
      <w:pPr>
        <w:spacing w:line="480" w:lineRule="auto"/>
        <w:ind w:left="360"/>
        <w:rPr>
          <w:rFonts w:ascii="Times New Roman" w:hAnsi="Times New Roman" w:cs="Times New Roman"/>
          <w:sz w:val="24"/>
          <w:szCs w:val="24"/>
        </w:rPr>
        <w:pPrChange w:id="89" w:author="Abraham E Springer" w:date="2025-02-17T12:19:00Z" w16du:dateUtc="2025-02-17T19:19:00Z">
          <w:pPr>
            <w:ind w:left="360"/>
          </w:pPr>
        </w:pPrChange>
      </w:pPr>
    </w:p>
    <w:p w14:paraId="3BFFCAA6" w14:textId="77777777" w:rsidR="00721FD3" w:rsidRPr="00E817FB" w:rsidRDefault="00721FD3">
      <w:pPr>
        <w:spacing w:line="480" w:lineRule="auto"/>
        <w:rPr>
          <w:rFonts w:ascii="Times New Roman" w:eastAsia="Times New Roman" w:hAnsi="Times New Roman" w:cs="Times New Roman"/>
          <w:b/>
          <w:bCs/>
          <w:sz w:val="24"/>
          <w:szCs w:val="24"/>
        </w:rPr>
        <w:pPrChange w:id="90" w:author="Abraham E Springer" w:date="2025-02-17T12:19:00Z" w16du:dateUtc="2025-02-17T19:19:00Z">
          <w:pPr>
            <w:spacing w:line="240" w:lineRule="auto"/>
          </w:pPr>
        </w:pPrChange>
      </w:pPr>
      <w:r w:rsidRPr="00E817FB">
        <w:rPr>
          <w:rFonts w:ascii="Times New Roman" w:eastAsia="Times New Roman" w:hAnsi="Times New Roman" w:cs="Times New Roman"/>
          <w:b/>
          <w:bCs/>
          <w:sz w:val="24"/>
          <w:szCs w:val="24"/>
        </w:rPr>
        <w:lastRenderedPageBreak/>
        <w:t>Crossdating</w:t>
      </w:r>
    </w:p>
    <w:p w14:paraId="421E3862" w14:textId="368133AF" w:rsidR="00794EE5" w:rsidRPr="00E817FB" w:rsidRDefault="00721FD3">
      <w:pPr>
        <w:spacing w:line="480" w:lineRule="auto"/>
        <w:ind w:firstLine="720"/>
        <w:rPr>
          <w:rFonts w:ascii="Times New Roman" w:eastAsia="Times New Roman" w:hAnsi="Times New Roman" w:cs="Times New Roman"/>
          <w:sz w:val="24"/>
          <w:szCs w:val="24"/>
        </w:rPr>
        <w:pPrChange w:id="91"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Dated and scanned cores are saved as a .RWL file and uploaded into </w:t>
      </w:r>
      <w:proofErr w:type="spellStart"/>
      <w:r w:rsidRPr="00E817FB">
        <w:rPr>
          <w:rFonts w:ascii="Times New Roman" w:eastAsia="Times New Roman" w:hAnsi="Times New Roman" w:cs="Times New Roman"/>
          <w:sz w:val="24"/>
          <w:szCs w:val="24"/>
        </w:rPr>
        <w:t>Cdendro</w:t>
      </w:r>
      <w:proofErr w:type="spellEnd"/>
      <w:r w:rsidR="0030613E" w:rsidRPr="00E817FB">
        <w:rPr>
          <w:rFonts w:ascii="Times New Roman" w:eastAsia="Times New Roman" w:hAnsi="Times New Roman" w:cs="Times New Roman"/>
          <w:sz w:val="24"/>
          <w:szCs w:val="24"/>
        </w:rPr>
        <w:t xml:space="preserve"> (</w:t>
      </w:r>
      <w:r w:rsidR="0030613E">
        <w:fldChar w:fldCharType="begin"/>
      </w:r>
      <w:r w:rsidR="0030613E">
        <w:instrText>HYPERLINK "https://www.cybis.se/forfun/dendro/index.htm"</w:instrText>
      </w:r>
      <w:r w:rsidR="0030613E">
        <w:fldChar w:fldCharType="separate"/>
      </w:r>
      <w:r w:rsidR="0030613E" w:rsidRPr="00E817FB">
        <w:rPr>
          <w:rStyle w:val="Hyperlink"/>
          <w:rFonts w:ascii="Times New Roman" w:eastAsia="Times New Roman" w:hAnsi="Times New Roman" w:cs="Times New Roman"/>
          <w:sz w:val="24"/>
          <w:szCs w:val="24"/>
        </w:rPr>
        <w:t>https://www.cybis.se/forfun/dendro/index.htm</w:t>
      </w:r>
      <w:r w:rsidR="0030613E">
        <w:rPr>
          <w:rStyle w:val="Hyperlink"/>
          <w:rFonts w:ascii="Times New Roman" w:eastAsia="Times New Roman" w:hAnsi="Times New Roman" w:cs="Times New Roman"/>
          <w:sz w:val="24"/>
          <w:szCs w:val="24"/>
        </w:rPr>
        <w:fldChar w:fldCharType="end"/>
      </w:r>
      <w:r w:rsidR="0030613E"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Files were separated into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different sites: Upper Beasley, Lower Beasley, Childs and Sheep. All the cores (n=1</w:t>
      </w:r>
      <w:r w:rsidR="00794EE5" w:rsidRPr="00E817FB">
        <w:rPr>
          <w:rFonts w:ascii="Times New Roman" w:eastAsia="Times New Roman" w:hAnsi="Times New Roman" w:cs="Times New Roman"/>
          <w:sz w:val="24"/>
          <w:szCs w:val="24"/>
        </w:rPr>
        <w:t>33</w:t>
      </w:r>
      <w:r w:rsidRPr="00E817FB">
        <w:rPr>
          <w:rFonts w:ascii="Times New Roman" w:eastAsia="Times New Roman" w:hAnsi="Times New Roman" w:cs="Times New Roman"/>
          <w:sz w:val="24"/>
          <w:szCs w:val="24"/>
        </w:rPr>
        <w:t xml:space="preserve">) were </w:t>
      </w:r>
      <w:r w:rsidR="009E1F5F">
        <w:rPr>
          <w:rFonts w:ascii="Times New Roman" w:eastAsia="Times New Roman" w:hAnsi="Times New Roman" w:cs="Times New Roman"/>
          <w:sz w:val="24"/>
          <w:szCs w:val="24"/>
        </w:rPr>
        <w:t xml:space="preserve">analyzed </w:t>
      </w:r>
      <w:r w:rsidR="00B96AB8">
        <w:rPr>
          <w:rFonts w:ascii="Times New Roman" w:eastAsia="Times New Roman" w:hAnsi="Times New Roman" w:cs="Times New Roman"/>
          <w:sz w:val="24"/>
          <w:szCs w:val="24"/>
        </w:rPr>
        <w:t xml:space="preserve">with </w:t>
      </w:r>
      <w:r w:rsidR="00B96AB8" w:rsidRPr="00E817FB">
        <w:rPr>
          <w:rFonts w:ascii="Times New Roman" w:eastAsia="Times New Roman" w:hAnsi="Times New Roman" w:cs="Times New Roman"/>
          <w:sz w:val="24"/>
          <w:szCs w:val="24"/>
        </w:rPr>
        <w:t>COFECHA</w:t>
      </w:r>
      <w:r w:rsidRPr="00E817FB">
        <w:rPr>
          <w:rFonts w:ascii="Times New Roman" w:eastAsia="Times New Roman" w:hAnsi="Times New Roman" w:cs="Times New Roman"/>
          <w:sz w:val="24"/>
          <w:szCs w:val="24"/>
        </w:rPr>
        <w:t xml:space="preserve"> </w:t>
      </w:r>
      <w:r w:rsidR="002B382B" w:rsidRPr="00E817FB">
        <w:rPr>
          <w:rFonts w:ascii="Times New Roman" w:eastAsia="Times New Roman" w:hAnsi="Times New Roman" w:cs="Times New Roman"/>
          <w:sz w:val="24"/>
          <w:szCs w:val="24"/>
        </w:rPr>
        <w:t>and</w:t>
      </w:r>
      <w:r w:rsidRPr="00E817FB">
        <w:rPr>
          <w:rFonts w:ascii="Times New Roman" w:eastAsia="Times New Roman" w:hAnsi="Times New Roman" w:cs="Times New Roman"/>
          <w:sz w:val="24"/>
          <w:szCs w:val="24"/>
        </w:rPr>
        <w:t xml:space="preserve"> cores with a correlation coefficient of +0.3</w:t>
      </w:r>
      <w:r w:rsidR="00794EE5" w:rsidRPr="00E817FB">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 xml:space="preserve"> were </w:t>
      </w:r>
      <w:r w:rsidR="007336A7" w:rsidRPr="00E817FB">
        <w:rPr>
          <w:rFonts w:ascii="Times New Roman" w:eastAsia="Times New Roman" w:hAnsi="Times New Roman" w:cs="Times New Roman"/>
          <w:sz w:val="24"/>
          <w:szCs w:val="24"/>
        </w:rPr>
        <w:t>separated</w:t>
      </w:r>
      <w:r w:rsidRPr="00E817FB">
        <w:rPr>
          <w:rFonts w:ascii="Times New Roman" w:eastAsia="Times New Roman" w:hAnsi="Times New Roman" w:cs="Times New Roman"/>
          <w:sz w:val="24"/>
          <w:szCs w:val="24"/>
        </w:rPr>
        <w:t xml:space="preserve">. </w:t>
      </w:r>
      <w:r w:rsidR="00794EE5" w:rsidRPr="00E817FB">
        <w:rPr>
          <w:rFonts w:ascii="Times New Roman" w:eastAsia="Times New Roman" w:hAnsi="Times New Roman" w:cs="Times New Roman"/>
          <w:sz w:val="24"/>
          <w:szCs w:val="24"/>
        </w:rPr>
        <w:t xml:space="preserve">This separated series (n=39) was then ran through COFECHA to check for any dating issues. The </w:t>
      </w:r>
      <w:proofErr w:type="spellStart"/>
      <w:r w:rsidR="00794EE5" w:rsidRPr="00E817FB">
        <w:rPr>
          <w:rFonts w:ascii="Times New Roman" w:eastAsia="Times New Roman" w:hAnsi="Times New Roman" w:cs="Times New Roman"/>
          <w:sz w:val="24"/>
          <w:szCs w:val="24"/>
        </w:rPr>
        <w:t>dplR</w:t>
      </w:r>
      <w:proofErr w:type="spellEnd"/>
      <w:r w:rsidR="00794EE5" w:rsidRPr="00E817FB">
        <w:rPr>
          <w:rFonts w:ascii="Times New Roman" w:eastAsia="Times New Roman" w:hAnsi="Times New Roman" w:cs="Times New Roman"/>
          <w:sz w:val="24"/>
          <w:szCs w:val="24"/>
        </w:rPr>
        <w:t xml:space="preserve"> package created by Dr. Andy Bunn was used </w:t>
      </w:r>
      <w:r w:rsidR="00794EE5" w:rsidRPr="00E817FB">
        <w:rPr>
          <w:rFonts w:ascii="Times New Roman" w:eastAsia="Times New Roman" w:hAnsi="Times New Roman" w:cs="Times New Roman"/>
          <w:sz w:val="24"/>
          <w:szCs w:val="24"/>
        </w:rPr>
        <w:fldChar w:fldCharType="begin"/>
      </w:r>
      <w:r w:rsidR="00794EE5" w:rsidRPr="00E817FB">
        <w:rPr>
          <w:rFonts w:ascii="Times New Roman" w:eastAsia="Times New Roman" w:hAnsi="Times New Roman" w:cs="Times New Roman"/>
          <w:sz w:val="24"/>
          <w:szCs w:val="24"/>
        </w:rPr>
        <w:instrText xml:space="preserve"> ADDIN ZOTERO_ITEM CSL_CITATION {"citationID":"HAGHol0D","properties":{"formattedCitation":"(Bunn, 2010)","plainCitation":"(Bunn, 2010)","noteIndex":0},"citationItems":[{"id":49,"uris":["http://zotero.org/users/local/yyBX3i8n/items/9DEAW8GT"],"itemData":{"id":49,"type":"article-journal","container-title":"Dendrochronologia","DOI":"10.1016/j.dendro.2009.12.001","ISSN":"11257865","issue":"4","journalAbbreviation":"Dendrochronologia","language":"en","license":"https://www.elsevier.com/tdm/userlicense/1.0/","page":"251-258","source":"DOI.org (Crossref)","title":"Statistical and visual crossdating in R using the dplR library","volume":"28","author":[{"family":"Bunn","given":"Andrew G."}],"issued":{"date-parts":[["2010",1]]}}}],"schema":"https://github.com/citation-style-language/schema/raw/master/csl-citation.json"} </w:instrText>
      </w:r>
      <w:r w:rsidR="00794EE5"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(Bunn, 2010)</w:t>
      </w:r>
      <w:r w:rsidR="00794EE5" w:rsidRPr="00E817FB">
        <w:rPr>
          <w:rFonts w:ascii="Times New Roman" w:eastAsia="Times New Roman" w:hAnsi="Times New Roman" w:cs="Times New Roman"/>
          <w:sz w:val="24"/>
          <w:szCs w:val="24"/>
        </w:rPr>
        <w:fldChar w:fldCharType="end"/>
      </w:r>
      <w:r w:rsidR="00794EE5" w:rsidRPr="00E817FB">
        <w:rPr>
          <w:rFonts w:ascii="Times New Roman" w:eastAsia="Times New Roman" w:hAnsi="Times New Roman" w:cs="Times New Roman"/>
          <w:sz w:val="24"/>
          <w:szCs w:val="24"/>
        </w:rPr>
        <w:t xml:space="preserve"> to </w:t>
      </w:r>
      <w:r w:rsidR="00F76484">
        <w:rPr>
          <w:rFonts w:ascii="Times New Roman" w:eastAsia="Times New Roman" w:hAnsi="Times New Roman" w:cs="Times New Roman"/>
          <w:sz w:val="24"/>
          <w:szCs w:val="24"/>
        </w:rPr>
        <w:t>calculate</w:t>
      </w:r>
      <w:r w:rsidR="00794EE5" w:rsidRPr="00E817FB">
        <w:rPr>
          <w:rFonts w:ascii="Times New Roman" w:eastAsia="Times New Roman" w:hAnsi="Times New Roman" w:cs="Times New Roman"/>
          <w:sz w:val="24"/>
          <w:szCs w:val="24"/>
        </w:rPr>
        <w:t xml:space="preserve"> Ring Width Indices (RWI) and Basal Area Increment (BAI) for the crossdated series to then be compared to climate variables.</w:t>
      </w:r>
    </w:p>
    <w:p w14:paraId="578EAC75" w14:textId="683B7502" w:rsidR="008C4730" w:rsidRPr="00F76484" w:rsidRDefault="008C4730">
      <w:pPr>
        <w:spacing w:line="480" w:lineRule="auto"/>
        <w:rPr>
          <w:rFonts w:ascii="Times New Roman" w:eastAsia="Times New Roman" w:hAnsi="Times New Roman" w:cs="Times New Roman"/>
          <w:b/>
          <w:bCs/>
          <w:sz w:val="24"/>
          <w:szCs w:val="24"/>
        </w:rPr>
        <w:pPrChange w:id="92" w:author="Abraham E Springer" w:date="2025-02-17T12:19:00Z" w16du:dateUtc="2025-02-17T19:19:00Z">
          <w:pPr>
            <w:spacing w:line="240" w:lineRule="auto"/>
          </w:pPr>
        </w:pPrChange>
      </w:pPr>
      <w:r w:rsidRPr="00F76484">
        <w:rPr>
          <w:rFonts w:ascii="Times New Roman" w:eastAsia="Times New Roman" w:hAnsi="Times New Roman" w:cs="Times New Roman"/>
          <w:b/>
          <w:bCs/>
          <w:sz w:val="24"/>
          <w:szCs w:val="24"/>
        </w:rPr>
        <w:t>Correlation to climate</w:t>
      </w:r>
    </w:p>
    <w:p w14:paraId="79173075" w14:textId="6E8C3D98" w:rsidR="008C4730" w:rsidRPr="00E817FB" w:rsidRDefault="00AE7F5E">
      <w:pPr>
        <w:spacing w:line="480" w:lineRule="auto"/>
        <w:ind w:firstLine="720"/>
        <w:rPr>
          <w:rFonts w:ascii="Times New Roman" w:eastAsia="Times New Roman" w:hAnsi="Times New Roman" w:cs="Times New Roman"/>
          <w:sz w:val="24"/>
          <w:szCs w:val="24"/>
        </w:rPr>
        <w:pPrChange w:id="93"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Four</w:t>
      </w:r>
      <w:r w:rsidR="008C4730" w:rsidRPr="00E817FB">
        <w:rPr>
          <w:rFonts w:ascii="Times New Roman" w:eastAsia="Times New Roman" w:hAnsi="Times New Roman" w:cs="Times New Roman"/>
          <w:sz w:val="24"/>
          <w:szCs w:val="24"/>
        </w:rPr>
        <w:t xml:space="preserve"> climate variables were used to run a response function analysis on </w:t>
      </w:r>
      <w:r w:rsidR="00A60F24" w:rsidRPr="00E817FB">
        <w:rPr>
          <w:rFonts w:ascii="Times New Roman" w:eastAsia="Times New Roman" w:hAnsi="Times New Roman" w:cs="Times New Roman"/>
          <w:sz w:val="24"/>
          <w:szCs w:val="24"/>
        </w:rPr>
        <w:t xml:space="preserve">the </w:t>
      </w:r>
      <w:r w:rsidR="008C4730" w:rsidRPr="00E817FB">
        <w:rPr>
          <w:rFonts w:ascii="Times New Roman" w:eastAsia="Times New Roman" w:hAnsi="Times New Roman" w:cs="Times New Roman"/>
          <w:sz w:val="24"/>
          <w:szCs w:val="24"/>
        </w:rPr>
        <w:t xml:space="preserve">chronologies. </w:t>
      </w:r>
      <w:r w:rsidR="00A60F24" w:rsidRPr="00E817FB">
        <w:rPr>
          <w:rFonts w:ascii="Times New Roman" w:eastAsia="Times New Roman" w:hAnsi="Times New Roman" w:cs="Times New Roman"/>
          <w:sz w:val="24"/>
          <w:szCs w:val="24"/>
        </w:rPr>
        <w:t>Mean monthly values for: a</w:t>
      </w:r>
      <w:r w:rsidR="008C4730" w:rsidRPr="00E817FB">
        <w:rPr>
          <w:rFonts w:ascii="Times New Roman" w:eastAsia="Times New Roman" w:hAnsi="Times New Roman" w:cs="Times New Roman"/>
          <w:sz w:val="24"/>
          <w:szCs w:val="24"/>
        </w:rPr>
        <w:t xml:space="preserve">verage temperature, </w:t>
      </w:r>
      <w:r w:rsidR="00A60F24" w:rsidRPr="00E817FB">
        <w:rPr>
          <w:rFonts w:ascii="Times New Roman" w:eastAsia="Times New Roman" w:hAnsi="Times New Roman" w:cs="Times New Roman"/>
          <w:sz w:val="24"/>
          <w:szCs w:val="24"/>
        </w:rPr>
        <w:t>p</w:t>
      </w:r>
      <w:r w:rsidR="008C4730" w:rsidRPr="00E817FB">
        <w:rPr>
          <w:rFonts w:ascii="Times New Roman" w:eastAsia="Times New Roman" w:hAnsi="Times New Roman" w:cs="Times New Roman"/>
          <w:sz w:val="24"/>
          <w:szCs w:val="24"/>
        </w:rPr>
        <w:t xml:space="preserve">recipitation, and </w:t>
      </w:r>
      <w:r w:rsidR="00376AD5" w:rsidRPr="00E817FB">
        <w:rPr>
          <w:rFonts w:ascii="Times New Roman" w:eastAsia="Times New Roman" w:hAnsi="Times New Roman" w:cs="Times New Roman"/>
          <w:sz w:val="24"/>
          <w:szCs w:val="24"/>
        </w:rPr>
        <w:t>Palmer Drought Severity Index (</w:t>
      </w:r>
      <w:r w:rsidR="008C4730" w:rsidRPr="00E817FB">
        <w:rPr>
          <w:rFonts w:ascii="Times New Roman" w:eastAsia="Times New Roman" w:hAnsi="Times New Roman" w:cs="Times New Roman"/>
          <w:sz w:val="24"/>
          <w:szCs w:val="24"/>
        </w:rPr>
        <w:t>PDSI</w:t>
      </w:r>
      <w:r w:rsidR="00376AD5" w:rsidRPr="00E817FB">
        <w:rPr>
          <w:rFonts w:ascii="Times New Roman" w:eastAsia="Times New Roman" w:hAnsi="Times New Roman" w:cs="Times New Roman"/>
          <w:sz w:val="24"/>
          <w:szCs w:val="24"/>
        </w:rPr>
        <w:t>)</w:t>
      </w:r>
      <w:r w:rsidR="008C4730" w:rsidRPr="00E817FB">
        <w:rPr>
          <w:rFonts w:ascii="Times New Roman" w:eastAsia="Times New Roman" w:hAnsi="Times New Roman" w:cs="Times New Roman"/>
          <w:sz w:val="24"/>
          <w:szCs w:val="24"/>
        </w:rPr>
        <w:t xml:space="preserve"> were downloaded from the NOAA climate monitoring website (</w:t>
      </w:r>
      <w:r w:rsidR="008C4730">
        <w:fldChar w:fldCharType="begin"/>
      </w:r>
      <w:r w:rsidR="008C4730">
        <w:instrText>HYPERLINK "https://www.ncei.noaa.gov/access/monitoring/climate-at-a-glance/county/time-series/AZ-025/tmin/1/0/1993-2023?base_prd=true&amp;begbaseyear=1901&amp;endbaseyear=2000"</w:instrText>
      </w:r>
      <w:r w:rsidR="008C4730">
        <w:fldChar w:fldCharType="separate"/>
      </w:r>
      <w:r w:rsidR="008C4730" w:rsidRPr="00E817FB">
        <w:rPr>
          <w:rStyle w:val="Hyperlink"/>
          <w:rFonts w:ascii="Times New Roman" w:eastAsia="Times New Roman" w:hAnsi="Times New Roman" w:cs="Times New Roman"/>
          <w:sz w:val="24"/>
          <w:szCs w:val="24"/>
        </w:rPr>
        <w:t>https://www.ncei.noaa.gov/access/monitoring/climate-at-a-glance/county/time-series/AZ-025/tmin/1/0/1993-2023?base_prd=true&amp;begbaseyear=1901&amp;endbaseyear=2000</w:t>
      </w:r>
      <w:r w:rsidR="008C4730">
        <w:rPr>
          <w:rStyle w:val="Hyperlink"/>
          <w:rFonts w:ascii="Times New Roman" w:eastAsia="Times New Roman" w:hAnsi="Times New Roman" w:cs="Times New Roman"/>
          <w:sz w:val="24"/>
          <w:szCs w:val="24"/>
        </w:rPr>
        <w:fldChar w:fldCharType="end"/>
      </w:r>
      <w:r w:rsidR="008C4730" w:rsidRPr="00E817FB">
        <w:rPr>
          <w:rFonts w:ascii="Times New Roman" w:eastAsia="Times New Roman" w:hAnsi="Times New Roman" w:cs="Times New Roman"/>
          <w:sz w:val="24"/>
          <w:szCs w:val="24"/>
        </w:rPr>
        <w:t>)</w:t>
      </w:r>
      <w:r w:rsidR="00A60F24" w:rsidRPr="00E817FB">
        <w:rPr>
          <w:rFonts w:ascii="Times New Roman" w:eastAsia="Times New Roman" w:hAnsi="Times New Roman" w:cs="Times New Roman"/>
          <w:sz w:val="24"/>
          <w:szCs w:val="24"/>
        </w:rPr>
        <w:t xml:space="preserve"> from 1993 to 2023 for Yavapai County, Arizona</w:t>
      </w:r>
      <w:r w:rsidR="008C4730"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Mean</w:t>
      </w:r>
      <w:r w:rsidR="008C4730"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monthly</w:t>
      </w:r>
      <w:r w:rsidR="008C4730" w:rsidRPr="00E817FB">
        <w:rPr>
          <w:rFonts w:ascii="Times New Roman" w:eastAsia="Times New Roman" w:hAnsi="Times New Roman" w:cs="Times New Roman"/>
          <w:sz w:val="24"/>
          <w:szCs w:val="24"/>
        </w:rPr>
        <w:t xml:space="preserve"> </w:t>
      </w:r>
      <w:r w:rsidR="009E1F5F">
        <w:rPr>
          <w:rFonts w:ascii="Times New Roman" w:eastAsia="Times New Roman" w:hAnsi="Times New Roman" w:cs="Times New Roman"/>
          <w:sz w:val="24"/>
          <w:szCs w:val="24"/>
        </w:rPr>
        <w:t xml:space="preserve">stream </w:t>
      </w:r>
      <w:r w:rsidR="008C4730" w:rsidRPr="00E817FB">
        <w:rPr>
          <w:rFonts w:ascii="Times New Roman" w:eastAsia="Times New Roman" w:hAnsi="Times New Roman" w:cs="Times New Roman"/>
          <w:sz w:val="24"/>
          <w:szCs w:val="24"/>
        </w:rPr>
        <w:t xml:space="preserve">flow </w:t>
      </w:r>
      <w:r w:rsidRPr="00E817FB">
        <w:rPr>
          <w:rFonts w:ascii="Times New Roman" w:eastAsia="Times New Roman" w:hAnsi="Times New Roman" w:cs="Times New Roman"/>
          <w:sz w:val="24"/>
          <w:szCs w:val="24"/>
        </w:rPr>
        <w:t>was</w:t>
      </w:r>
      <w:r w:rsidR="008C4730" w:rsidRPr="00E817FB">
        <w:rPr>
          <w:rFonts w:ascii="Times New Roman" w:eastAsia="Times New Roman" w:hAnsi="Times New Roman" w:cs="Times New Roman"/>
          <w:sz w:val="24"/>
          <w:szCs w:val="24"/>
        </w:rPr>
        <w:t xml:space="preserve"> gathered from the Verde River near Camp Verde </w:t>
      </w:r>
      <w:r w:rsidR="008C4730" w:rsidRPr="00E817FB">
        <w:rPr>
          <w:rFonts w:ascii="Times New Roman" w:hAnsi="Times New Roman" w:cs="Times New Roman"/>
          <w:sz w:val="24"/>
          <w:szCs w:val="24"/>
        </w:rPr>
        <w:t xml:space="preserve">(09506000) USGS gauge from 1988-2023.  </w:t>
      </w:r>
      <w:r w:rsidR="009E1F5F">
        <w:rPr>
          <w:rFonts w:ascii="Times New Roman" w:hAnsi="Times New Roman" w:cs="Times New Roman"/>
          <w:sz w:val="24"/>
          <w:szCs w:val="24"/>
        </w:rPr>
        <w:t>This gage was selected</w:t>
      </w:r>
      <w:r w:rsidR="008C4730" w:rsidRPr="00E817FB">
        <w:rPr>
          <w:rFonts w:ascii="Times New Roman" w:hAnsi="Times New Roman" w:cs="Times New Roman"/>
          <w:sz w:val="24"/>
          <w:szCs w:val="24"/>
        </w:rPr>
        <w:t xml:space="preserve"> as it is located near the Wild and Scenic portion of the river and had the longest continuous discharge record</w:t>
      </w:r>
      <w:r w:rsidR="002028D3" w:rsidRPr="00E817FB">
        <w:rPr>
          <w:rFonts w:ascii="Times New Roman" w:hAnsi="Times New Roman" w:cs="Times New Roman"/>
          <w:sz w:val="24"/>
          <w:szCs w:val="24"/>
        </w:rPr>
        <w:t xml:space="preserve"> (1988 to current)</w:t>
      </w:r>
      <w:r w:rsidR="008C4730" w:rsidRPr="00E817FB">
        <w:rPr>
          <w:rFonts w:ascii="Times New Roman" w:hAnsi="Times New Roman" w:cs="Times New Roman"/>
          <w:sz w:val="24"/>
          <w:szCs w:val="24"/>
        </w:rPr>
        <w:t xml:space="preserve">. </w:t>
      </w:r>
    </w:p>
    <w:p w14:paraId="09AAFF3B" w14:textId="77777777" w:rsidR="008C4730" w:rsidRPr="00E817FB" w:rsidRDefault="008C4730">
      <w:pPr>
        <w:spacing w:line="480" w:lineRule="auto"/>
        <w:rPr>
          <w:rFonts w:ascii="Times New Roman" w:eastAsia="Times New Roman" w:hAnsi="Times New Roman" w:cs="Times New Roman"/>
          <w:sz w:val="24"/>
          <w:szCs w:val="24"/>
        </w:rPr>
        <w:pPrChange w:id="94" w:author="Abraham E Springer" w:date="2025-02-17T12:19:00Z" w16du:dateUtc="2025-02-17T19:19:00Z">
          <w:pPr>
            <w:spacing w:line="240" w:lineRule="auto"/>
          </w:pPr>
        </w:pPrChange>
      </w:pPr>
    </w:p>
    <w:p w14:paraId="000E1E54" w14:textId="77777777" w:rsidR="008C4730" w:rsidRPr="00F76484" w:rsidRDefault="008C4730">
      <w:pPr>
        <w:spacing w:line="480" w:lineRule="auto"/>
        <w:rPr>
          <w:rFonts w:ascii="Times New Roman" w:eastAsia="Times New Roman" w:hAnsi="Times New Roman" w:cs="Times New Roman"/>
          <w:b/>
          <w:bCs/>
          <w:sz w:val="24"/>
          <w:szCs w:val="24"/>
        </w:rPr>
        <w:pPrChange w:id="95" w:author="Abraham E Springer" w:date="2025-02-17T12:19:00Z" w16du:dateUtc="2025-02-17T19:19:00Z">
          <w:pPr>
            <w:spacing w:line="240" w:lineRule="auto"/>
          </w:pPr>
        </w:pPrChange>
      </w:pPr>
      <w:commentRangeStart w:id="96"/>
      <w:r w:rsidRPr="00F76484">
        <w:rPr>
          <w:rFonts w:ascii="Times New Roman" w:eastAsia="Times New Roman" w:hAnsi="Times New Roman" w:cs="Times New Roman"/>
          <w:b/>
          <w:bCs/>
          <w:sz w:val="24"/>
          <w:szCs w:val="24"/>
        </w:rPr>
        <w:t>Response Function Analysis</w:t>
      </w:r>
      <w:commentRangeEnd w:id="96"/>
      <w:r w:rsidRPr="00F76484">
        <w:rPr>
          <w:rStyle w:val="CommentReference"/>
          <w:rFonts w:ascii="Times New Roman" w:hAnsi="Times New Roman" w:cs="Times New Roman"/>
          <w:b/>
          <w:bCs/>
          <w:sz w:val="24"/>
          <w:szCs w:val="24"/>
        </w:rPr>
        <w:commentReference w:id="96"/>
      </w:r>
    </w:p>
    <w:p w14:paraId="27EB1CF6" w14:textId="1C64E52E" w:rsidR="00721FD3" w:rsidRPr="00E817FB" w:rsidRDefault="008C4730">
      <w:pPr>
        <w:spacing w:line="480" w:lineRule="auto"/>
        <w:ind w:firstLine="360"/>
        <w:rPr>
          <w:rFonts w:ascii="Times New Roman" w:eastAsia="Times New Roman" w:hAnsi="Times New Roman" w:cs="Times New Roman"/>
          <w:sz w:val="24"/>
          <w:szCs w:val="24"/>
        </w:rPr>
        <w:pPrChange w:id="97" w:author="Abraham E Springer" w:date="2025-02-17T12:19:00Z" w16du:dateUtc="2025-02-17T19:19:00Z">
          <w:pPr>
            <w:spacing w:line="240" w:lineRule="auto"/>
            <w:ind w:firstLine="720"/>
          </w:pPr>
        </w:pPrChange>
      </w:pPr>
      <w:r w:rsidRPr="00E817FB">
        <w:rPr>
          <w:rFonts w:ascii="Times New Roman" w:eastAsia="Times New Roman" w:hAnsi="Times New Roman" w:cs="Times New Roman"/>
          <w:sz w:val="24"/>
          <w:szCs w:val="24"/>
        </w:rPr>
        <w:t xml:space="preserve">Response function analysis is used to help determine relationships between climate variables and tree growth. </w:t>
      </w:r>
      <w:r w:rsidR="009E1F5F">
        <w:rPr>
          <w:rFonts w:ascii="Times New Roman" w:eastAsia="Times New Roman" w:hAnsi="Times New Roman" w:cs="Times New Roman"/>
          <w:sz w:val="24"/>
          <w:szCs w:val="24"/>
        </w:rPr>
        <w:t>These analyses</w:t>
      </w:r>
      <w:r w:rsidR="009E1F5F"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 xml:space="preserve">differ from simple correlations in that they address the autocorrelation that is usually prevalent in both climate and tree growth data. Response functions </w:t>
      </w:r>
      <w:r w:rsidRPr="00E817FB">
        <w:rPr>
          <w:rFonts w:ascii="Times New Roman" w:eastAsia="Times New Roman" w:hAnsi="Times New Roman" w:cs="Times New Roman"/>
          <w:sz w:val="24"/>
          <w:szCs w:val="24"/>
        </w:rPr>
        <w:lastRenderedPageBreak/>
        <w:t xml:space="preserve">and their results are more robust than correlations. Using the </w:t>
      </w:r>
      <w:commentRangeStart w:id="98"/>
      <w:proofErr w:type="spellStart"/>
      <w:r w:rsidRPr="00E817FB">
        <w:rPr>
          <w:rFonts w:ascii="Times New Roman" w:eastAsia="Times New Roman" w:hAnsi="Times New Roman" w:cs="Times New Roman"/>
          <w:sz w:val="24"/>
          <w:szCs w:val="24"/>
        </w:rPr>
        <w:t>Treeclim</w:t>
      </w:r>
      <w:proofErr w:type="spellEnd"/>
      <w:r w:rsidRPr="00E817FB">
        <w:rPr>
          <w:rFonts w:ascii="Times New Roman" w:eastAsia="Times New Roman" w:hAnsi="Times New Roman" w:cs="Times New Roman"/>
          <w:sz w:val="24"/>
          <w:szCs w:val="24"/>
        </w:rPr>
        <w:t xml:space="preserve"> </w:t>
      </w:r>
      <w:commentRangeEnd w:id="98"/>
      <w:r w:rsidRPr="00E817FB">
        <w:rPr>
          <w:rStyle w:val="CommentReference"/>
          <w:rFonts w:ascii="Times New Roman" w:hAnsi="Times New Roman" w:cs="Times New Roman"/>
          <w:sz w:val="24"/>
          <w:szCs w:val="24"/>
        </w:rPr>
        <w:commentReference w:id="98"/>
      </w:r>
      <w:r w:rsidRPr="00E817FB">
        <w:rPr>
          <w:rFonts w:ascii="Times New Roman" w:eastAsia="Times New Roman" w:hAnsi="Times New Roman" w:cs="Times New Roman"/>
          <w:sz w:val="24"/>
          <w:szCs w:val="24"/>
        </w:rPr>
        <w:t xml:space="preserve">package in R </w:t>
      </w:r>
      <w:r w:rsidRPr="00E817FB">
        <w:rPr>
          <w:rFonts w:ascii="Times New Roman" w:eastAsia="Times New Roman" w:hAnsi="Times New Roman" w:cs="Times New Roman"/>
          <w:sz w:val="24"/>
          <w:szCs w:val="24"/>
        </w:rPr>
        <w:fldChar w:fldCharType="begin"/>
      </w:r>
      <w:r w:rsidR="009412CC" w:rsidRPr="00E817FB">
        <w:rPr>
          <w:rFonts w:ascii="Times New Roman" w:eastAsia="Times New Roman" w:hAnsi="Times New Roman" w:cs="Times New Roman"/>
          <w:sz w:val="24"/>
          <w:szCs w:val="24"/>
        </w:rPr>
        <w:instrText xml:space="preserve"> ADDIN ZOTERO_ITEM CSL_CITATION {"citationID":"0JhktPNB","properties":{"formattedCitation":"(Zang &amp; Biondi, 2015)","plainCitation":"(Zang &amp; Biondi, 2015)","noteIndex":0},"citationItems":[{"id":47,"uris":["http://zotero.org/users/local/yyBX3i8n/items/7RH2Z7TZ"],"itemData":{"id":47,"type":"article-journal","abstract":"The R package treeclim helps perform numerical calibration of proxy‐climate relationships, with an emphasis on tree‐ring chronologies. The package provides a unified, fast, and public‐domain compilation of established methods while adding novel functionality not implemented in other software. treeclim includes static and moving bootstrapped response and correlation functions, seasonal correlation analysis, a test for spurious temporal changes in proxy‐climate relations, and the evaluation of reconstruction skills. The stationary bootstrap method has been incorporated into the program as a ‘blocks of blocks’ resampling scheme. Applications of treeclim include the calibration of proxy timeseries used in paleoclimatology, forest ecology, and environmental monitoring.","container-title":"Ecography","DOI":"10.1111/ecog.01335","ISSN":"0906-7590, 1600-0587","issue":"4","journalAbbreviation":"Ecography","language":"en","page":"431-436","source":"DOI.org (Crossref)","title":"treeclim: an R package for the numerical calibration of proxy‐climate relationships","title-short":"treeclim","volume":"38","author":[{"family":"Zang","given":"Christian"},{"family":"Biondi","given":"Franco"}],"issued":{"date-parts":[["2015",4]]}}}],"schema":"https://github.com/citation-style-language/schema/raw/master/csl-citation.json"} </w:instrText>
      </w:r>
      <w:r w:rsidRPr="00E817FB">
        <w:rPr>
          <w:rFonts w:ascii="Times New Roman" w:eastAsia="Times New Roman" w:hAnsi="Times New Roman" w:cs="Times New Roman"/>
          <w:sz w:val="24"/>
          <w:szCs w:val="24"/>
        </w:rPr>
        <w:fldChar w:fldCharType="separate"/>
      </w:r>
      <w:r w:rsidR="001F2122" w:rsidRPr="00E817FB">
        <w:rPr>
          <w:rFonts w:ascii="Times New Roman" w:hAnsi="Times New Roman" w:cs="Times New Roman"/>
          <w:sz w:val="24"/>
          <w:szCs w:val="24"/>
        </w:rPr>
        <w:t>(Zang &amp; Biondi, 2015)</w:t>
      </w:r>
      <w:r w:rsidRPr="00E817FB">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 xml:space="preserve"> chronologies </w:t>
      </w:r>
      <w:r w:rsidR="008D52E2">
        <w:rPr>
          <w:rFonts w:ascii="Times New Roman" w:eastAsia="Times New Roman" w:hAnsi="Times New Roman" w:cs="Times New Roman"/>
          <w:sz w:val="24"/>
          <w:szCs w:val="24"/>
        </w:rPr>
        <w:t>were tested for</w:t>
      </w:r>
      <w:r w:rsidR="008D52E2" w:rsidRPr="00E817FB">
        <w:rPr>
          <w:rFonts w:ascii="Times New Roman" w:eastAsia="Times New Roman" w:hAnsi="Times New Roman" w:cs="Times New Roman"/>
          <w:sz w:val="24"/>
          <w:szCs w:val="24"/>
        </w:rPr>
        <w:t xml:space="preserve"> </w:t>
      </w:r>
      <w:r w:rsidR="006A0B3D" w:rsidRPr="00E817FB">
        <w:rPr>
          <w:rFonts w:ascii="Times New Roman" w:eastAsia="Times New Roman" w:hAnsi="Times New Roman" w:cs="Times New Roman"/>
          <w:sz w:val="24"/>
          <w:szCs w:val="24"/>
        </w:rPr>
        <w:t xml:space="preserve">the </w:t>
      </w:r>
      <w:r w:rsidR="008D52E2">
        <w:rPr>
          <w:rFonts w:ascii="Times New Roman" w:eastAsia="Times New Roman" w:hAnsi="Times New Roman" w:cs="Times New Roman"/>
          <w:sz w:val="24"/>
          <w:szCs w:val="24"/>
        </w:rPr>
        <w:t>four</w:t>
      </w:r>
      <w:r w:rsidRPr="00E817FB">
        <w:rPr>
          <w:rFonts w:ascii="Times New Roman" w:eastAsia="Times New Roman" w:hAnsi="Times New Roman" w:cs="Times New Roman"/>
          <w:sz w:val="24"/>
          <w:szCs w:val="24"/>
        </w:rPr>
        <w:t xml:space="preserve"> climate variables</w:t>
      </w:r>
      <w:r w:rsidR="006D580D" w:rsidRPr="00E817FB">
        <w:rPr>
          <w:rFonts w:ascii="Times New Roman" w:eastAsia="Times New Roman" w:hAnsi="Times New Roman" w:cs="Times New Roman"/>
          <w:sz w:val="24"/>
          <w:szCs w:val="24"/>
        </w:rPr>
        <w:t>.</w:t>
      </w:r>
      <w:r w:rsidRPr="00E817FB">
        <w:rPr>
          <w:rFonts w:ascii="Times New Roman" w:eastAsia="Times New Roman" w:hAnsi="Times New Roman" w:cs="Times New Roman"/>
          <w:sz w:val="24"/>
          <w:szCs w:val="24"/>
        </w:rPr>
        <w:t xml:space="preserve"> A critical P-value of less than or equal to 0.05 was used to determine if a trend was significant and an exact bootstrap method was used</w:t>
      </w:r>
      <w:r w:rsidR="00DA2E5A">
        <w:rPr>
          <w:rFonts w:ascii="Times New Roman" w:eastAsia="Times New Roman" w:hAnsi="Times New Roman" w:cs="Times New Roman"/>
          <w:sz w:val="24"/>
          <w:szCs w:val="24"/>
        </w:rPr>
        <w:t xml:space="preserve"> </w:t>
      </w:r>
      <w:r w:rsidR="00DA2E5A">
        <w:rPr>
          <w:rFonts w:ascii="Times New Roman" w:eastAsia="Times New Roman" w:hAnsi="Times New Roman" w:cs="Times New Roman"/>
          <w:sz w:val="24"/>
          <w:szCs w:val="24"/>
        </w:rPr>
        <w:fldChar w:fldCharType="begin"/>
      </w:r>
      <w:r w:rsidR="00DA2E5A">
        <w:rPr>
          <w:rFonts w:ascii="Times New Roman" w:eastAsia="Times New Roman" w:hAnsi="Times New Roman" w:cs="Times New Roman"/>
          <w:sz w:val="24"/>
          <w:szCs w:val="24"/>
        </w:rPr>
        <w:instrText xml:space="preserve"> ADDIN ZOTERO_ITEM CSL_CITATION {"citationID":"zoRUd3uf","properties":{"formattedCitation":"(Meko et al., 2011)","plainCitation":"(Meko et al., 2011)","noteIndex":0},"citationItems":[{"id":65,"uris":["http://zotero.org/users/local/yyBX3i8n/items/WLNHC4LF"],"itemData":{"id":65,"type":"article-journal","container-title":"Computers &amp; Geosciences","DOI":"10.1016/j.cageo.2011.01.013","ISSN":"00983004","issue":"9","journalAbbreviation":"Computers &amp; Geosciences","language":"en","page":"1234-1241","source":"DOI.org (Crossref)","title":"Seascorr: A MATLAB program for identifying the seasonal climate signal in an annual tree-ring time series","title-short":"Seascorr","volume":"37","author":[{"family":"Meko","given":"D.M."},{"family":"Touchan","given":"R."},{"family":"Anchukaitis","given":"K.J."}],"issued":{"date-parts":[["2011",9]]}}}],"schema":"https://github.com/citation-style-language/schema/raw/master/csl-citation.json"} </w:instrText>
      </w:r>
      <w:r w:rsidR="00DA2E5A">
        <w:rPr>
          <w:rFonts w:ascii="Times New Roman" w:eastAsia="Times New Roman" w:hAnsi="Times New Roman" w:cs="Times New Roman"/>
          <w:sz w:val="24"/>
          <w:szCs w:val="24"/>
        </w:rPr>
        <w:fldChar w:fldCharType="separate"/>
      </w:r>
      <w:r w:rsidR="00DA2E5A" w:rsidRPr="00DA2E5A">
        <w:rPr>
          <w:rFonts w:ascii="Times New Roman" w:hAnsi="Times New Roman" w:cs="Times New Roman"/>
          <w:sz w:val="24"/>
        </w:rPr>
        <w:t>(Meko et al., 2011)</w:t>
      </w:r>
      <w:r w:rsidR="00DA2E5A">
        <w:rPr>
          <w:rFonts w:ascii="Times New Roman" w:eastAsia="Times New Roman" w:hAnsi="Times New Roman" w:cs="Times New Roman"/>
          <w:sz w:val="24"/>
          <w:szCs w:val="24"/>
        </w:rPr>
        <w:fldChar w:fldCharType="end"/>
      </w:r>
      <w:r w:rsidRPr="00E817FB">
        <w:rPr>
          <w:rFonts w:ascii="Times New Roman" w:eastAsia="Times New Roman" w:hAnsi="Times New Roman" w:cs="Times New Roman"/>
          <w:sz w:val="24"/>
          <w:szCs w:val="24"/>
        </w:rPr>
        <w:t>.</w:t>
      </w:r>
      <w:r w:rsidR="00BE6769" w:rsidRPr="00E817FB">
        <w:rPr>
          <w:rFonts w:ascii="Times New Roman" w:eastAsia="Times New Roman" w:hAnsi="Times New Roman" w:cs="Times New Roman"/>
          <w:sz w:val="24"/>
          <w:szCs w:val="24"/>
        </w:rPr>
        <w:t xml:space="preserve"> An exact bootstrapping method </w:t>
      </w:r>
      <w:r w:rsidR="00DA2E5A">
        <w:rPr>
          <w:rFonts w:ascii="Times New Roman" w:eastAsia="Times New Roman" w:hAnsi="Times New Roman" w:cs="Times New Roman"/>
          <w:sz w:val="24"/>
          <w:szCs w:val="24"/>
        </w:rPr>
        <w:t>tests for significance but does not produce specific p-values, just whether the relationship is significant.</w:t>
      </w:r>
      <w:r w:rsidR="00BE6769" w:rsidRPr="00E817FB">
        <w:rPr>
          <w:rFonts w:ascii="Times New Roman" w:eastAsia="Times New Roman" w:hAnsi="Times New Roman" w:cs="Times New Roman"/>
          <w:sz w:val="24"/>
          <w:szCs w:val="24"/>
        </w:rPr>
        <w:t xml:space="preserve"> </w:t>
      </w:r>
      <w:r w:rsidRPr="00E817FB">
        <w:rPr>
          <w:rFonts w:ascii="Times New Roman" w:eastAsia="Times New Roman" w:hAnsi="Times New Roman" w:cs="Times New Roman"/>
          <w:sz w:val="24"/>
          <w:szCs w:val="24"/>
        </w:rPr>
        <w:t>A response function analysis was used for water year (September-October) was used to test against the annual growth.</w:t>
      </w:r>
      <w:r w:rsidR="00794EE5" w:rsidRPr="00E817FB">
        <w:rPr>
          <w:rFonts w:ascii="Times New Roman" w:eastAsia="Times New Roman" w:hAnsi="Times New Roman" w:cs="Times New Roman"/>
          <w:sz w:val="24"/>
          <w:szCs w:val="24"/>
        </w:rPr>
        <w:t xml:space="preserve"> </w:t>
      </w:r>
    </w:p>
    <w:p w14:paraId="4977EFE2" w14:textId="538ABDE7" w:rsidR="009954F4" w:rsidRPr="00E817FB" w:rsidRDefault="009954F4">
      <w:pPr>
        <w:pStyle w:val="Heading1"/>
        <w:pPrChange w:id="99" w:author="Abraham E Springer" w:date="2025-02-17T12:19:00Z" w16du:dateUtc="2025-02-17T19:19:00Z">
          <w:pPr>
            <w:pStyle w:val="Heading2"/>
          </w:pPr>
        </w:pPrChange>
      </w:pPr>
      <w:r w:rsidRPr="00E817FB">
        <w:t>Results</w:t>
      </w:r>
    </w:p>
    <w:p w14:paraId="2054BE43" w14:textId="2C4136B2" w:rsidR="00DD6FD8" w:rsidRPr="00E817FB" w:rsidRDefault="001E78B7">
      <w:pPr>
        <w:spacing w:line="480" w:lineRule="auto"/>
        <w:rPr>
          <w:rFonts w:ascii="Times New Roman" w:hAnsi="Times New Roman" w:cs="Times New Roman"/>
          <w:sz w:val="24"/>
          <w:szCs w:val="24"/>
        </w:rPr>
        <w:pPrChange w:id="100" w:author="Abraham E Springer" w:date="2025-02-17T12:19:00Z" w16du:dateUtc="2025-02-17T19:19:00Z">
          <w:pPr/>
        </w:pPrChange>
      </w:pPr>
      <w:r w:rsidRPr="00E817FB">
        <w:rPr>
          <w:rFonts w:ascii="Times New Roman" w:hAnsi="Times New Roman" w:cs="Times New Roman"/>
          <w:sz w:val="24"/>
          <w:szCs w:val="24"/>
        </w:rPr>
        <w:t>Seedling Survivorship</w:t>
      </w:r>
    </w:p>
    <w:p w14:paraId="2A748EAF" w14:textId="77777777" w:rsidR="00E96B9D" w:rsidRPr="00E817FB" w:rsidRDefault="00E96B9D">
      <w:pPr>
        <w:spacing w:line="480" w:lineRule="auto"/>
        <w:ind w:left="1080"/>
        <w:rPr>
          <w:rFonts w:ascii="Times New Roman" w:hAnsi="Times New Roman" w:cs="Times New Roman"/>
          <w:sz w:val="24"/>
          <w:szCs w:val="24"/>
        </w:rPr>
        <w:sectPr w:rsidR="00E96B9D" w:rsidRPr="00E817FB" w:rsidSect="00C00DA9">
          <w:type w:val="continuous"/>
          <w:pgSz w:w="12240" w:h="15840"/>
          <w:pgMar w:top="1440" w:right="1440" w:bottom="1440" w:left="1440" w:header="720" w:footer="720" w:gutter="0"/>
          <w:lnNumType w:countBy="1" w:restart="continuous"/>
          <w:cols w:space="720"/>
          <w:docGrid w:linePitch="360"/>
          <w:sectPrChange w:id="101" w:author="Abraham E Springer" w:date="2025-02-17T12:19:00Z" w16du:dateUtc="2025-02-17T19:19:00Z">
            <w:sectPr w:rsidR="00E96B9D" w:rsidRPr="00E817FB" w:rsidSect="00C00DA9">
              <w:pgMar w:top="1440" w:right="1440" w:bottom="1440" w:left="1440" w:header="720" w:footer="720" w:gutter="0"/>
              <w:lnNumType w:countBy="0" w:restart="newPage"/>
            </w:sectPr>
          </w:sectPrChange>
        </w:sectPr>
        <w:pPrChange w:id="102" w:author="Abraham E Springer" w:date="2025-02-17T12:19:00Z" w16du:dateUtc="2025-02-17T19:19:00Z">
          <w:pPr>
            <w:ind w:left="1080"/>
          </w:pPr>
        </w:pPrChange>
      </w:pPr>
    </w:p>
    <w:p w14:paraId="71D2BD42" w14:textId="12BE0DB7" w:rsidR="00916537" w:rsidRDefault="00916537" w:rsidP="00916537">
      <w:pPr>
        <w:spacing w:line="480" w:lineRule="auto"/>
        <w:ind w:left="1080"/>
        <w:jc w:val="center"/>
        <w:rPr>
          <w:rFonts w:ascii="Times New Roman" w:hAnsi="Times New Roman" w:cs="Times New Roman"/>
          <w:sz w:val="24"/>
          <w:szCs w:val="24"/>
        </w:rPr>
      </w:pPr>
    </w:p>
    <w:p w14:paraId="62F623CA" w14:textId="056E4725" w:rsidR="007F4E50" w:rsidRDefault="007F4E50" w:rsidP="00916537">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2ABFB9A" wp14:editId="575BD6F4">
            <wp:extent cx="3028950" cy="2995943"/>
            <wp:effectExtent l="0" t="0" r="0" b="0"/>
            <wp:docPr id="1408951418" name="Picture 3" descr="A graph of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51418" name="Picture 3" descr="A graph of a number of children&#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36431" cy="3003342"/>
                    </a:xfrm>
                    <a:prstGeom prst="rect">
                      <a:avLst/>
                    </a:prstGeom>
                  </pic:spPr>
                </pic:pic>
              </a:graphicData>
            </a:graphic>
          </wp:inline>
        </w:drawing>
      </w:r>
    </w:p>
    <w:p w14:paraId="0F318361" w14:textId="482DC380" w:rsidR="004D0238" w:rsidRPr="00E817FB" w:rsidRDefault="004D0238" w:rsidP="00916537">
      <w:pPr>
        <w:spacing w:line="480" w:lineRule="auto"/>
        <w:ind w:left="1080"/>
        <w:jc w:val="center"/>
        <w:rPr>
          <w:rFonts w:ascii="Times New Roman" w:hAnsi="Times New Roman" w:cs="Times New Roman"/>
          <w:sz w:val="24"/>
          <w:szCs w:val="24"/>
        </w:rPr>
      </w:pPr>
      <w:r>
        <w:rPr>
          <w:rFonts w:ascii="Times New Roman" w:hAnsi="Times New Roman" w:cs="Times New Roman"/>
          <w:sz w:val="24"/>
          <w:szCs w:val="24"/>
        </w:rPr>
        <w:t xml:space="preserve">Figure </w:t>
      </w:r>
      <w:r w:rsidR="00AF7FA0">
        <w:rPr>
          <w:rFonts w:ascii="Times New Roman" w:hAnsi="Times New Roman" w:cs="Times New Roman"/>
          <w:sz w:val="24"/>
          <w:szCs w:val="24"/>
        </w:rPr>
        <w:t>3</w:t>
      </w:r>
      <w:r>
        <w:rPr>
          <w:rFonts w:ascii="Times New Roman" w:hAnsi="Times New Roman" w:cs="Times New Roman"/>
          <w:sz w:val="24"/>
          <w:szCs w:val="24"/>
        </w:rPr>
        <w:t>. Mean site seedling densities across the three visits.</w:t>
      </w:r>
    </w:p>
    <w:p w14:paraId="3F9EC36C" w14:textId="1C51BA33" w:rsidR="0029180D" w:rsidRPr="00E817FB" w:rsidRDefault="0029180D">
      <w:pPr>
        <w:spacing w:line="480" w:lineRule="auto"/>
        <w:ind w:firstLine="720"/>
        <w:rPr>
          <w:rFonts w:ascii="Times New Roman" w:hAnsi="Times New Roman" w:cs="Times New Roman"/>
          <w:sz w:val="24"/>
          <w:szCs w:val="24"/>
        </w:rPr>
        <w:pPrChange w:id="103" w:author="Abraham E Springer" w:date="2025-02-17T12:19:00Z" w16du:dateUtc="2025-02-17T19:19:00Z">
          <w:pPr>
            <w:ind w:firstLine="720"/>
          </w:pPr>
        </w:pPrChange>
      </w:pP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 xml:space="preserve">At </w:t>
      </w:r>
      <w:r w:rsidR="000E6DBB">
        <w:rPr>
          <w:rFonts w:ascii="Times New Roman" w:hAnsi="Times New Roman" w:cs="Times New Roman"/>
          <w:sz w:val="24"/>
          <w:szCs w:val="24"/>
        </w:rPr>
        <w:t>both</w:t>
      </w:r>
      <w:r w:rsidR="002054B5">
        <w:rPr>
          <w:rFonts w:ascii="Times New Roman" w:hAnsi="Times New Roman" w:cs="Times New Roman"/>
          <w:sz w:val="24"/>
          <w:szCs w:val="24"/>
        </w:rPr>
        <w:t xml:space="preserve"> BRAP and Childs, densities only slightly decreased between Fall 2023 and Spring 2024 visits</w:t>
      </w:r>
      <w:r w:rsidR="008D52E2">
        <w:rPr>
          <w:rFonts w:ascii="Times New Roman" w:hAnsi="Times New Roman" w:cs="Times New Roman"/>
          <w:sz w:val="24"/>
          <w:szCs w:val="24"/>
        </w:rPr>
        <w:t xml:space="preserve"> (Figure 3)</w:t>
      </w:r>
      <w:r w:rsidR="002054B5">
        <w:rPr>
          <w:rFonts w:ascii="Times New Roman" w:hAnsi="Times New Roman" w:cs="Times New Roman"/>
          <w:sz w:val="24"/>
          <w:szCs w:val="24"/>
        </w:rPr>
        <w:t xml:space="preserve">. Both sites saw larger decreases from the 2024 growing season with </w:t>
      </w:r>
      <w:r w:rsidR="002054B5">
        <w:rPr>
          <w:rFonts w:ascii="Times New Roman" w:hAnsi="Times New Roman" w:cs="Times New Roman"/>
          <w:sz w:val="24"/>
          <w:szCs w:val="24"/>
        </w:rPr>
        <w:lastRenderedPageBreak/>
        <w:t xml:space="preserve">Childs densities decreasing by over half. Both </w:t>
      </w:r>
      <w:proofErr w:type="spellStart"/>
      <w:r w:rsidR="002054B5">
        <w:rPr>
          <w:rFonts w:ascii="Times New Roman" w:hAnsi="Times New Roman" w:cs="Times New Roman"/>
          <w:sz w:val="24"/>
          <w:szCs w:val="24"/>
        </w:rPr>
        <w:t>sites</w:t>
      </w:r>
      <w:proofErr w:type="spellEnd"/>
      <w:r w:rsidR="002054B5">
        <w:rPr>
          <w:rFonts w:ascii="Times New Roman" w:hAnsi="Times New Roman" w:cs="Times New Roman"/>
          <w:sz w:val="24"/>
          <w:szCs w:val="24"/>
        </w:rPr>
        <w:t xml:space="preserve"> </w:t>
      </w:r>
      <w:r w:rsidR="008D52E2">
        <w:rPr>
          <w:rFonts w:ascii="Times New Roman" w:hAnsi="Times New Roman" w:cs="Times New Roman"/>
          <w:sz w:val="24"/>
          <w:szCs w:val="24"/>
        </w:rPr>
        <w:t>had</w:t>
      </w:r>
      <w:r w:rsidR="002054B5">
        <w:rPr>
          <w:rFonts w:ascii="Times New Roman" w:hAnsi="Times New Roman" w:cs="Times New Roman"/>
          <w:sz w:val="24"/>
          <w:szCs w:val="24"/>
        </w:rPr>
        <w:t xml:space="preserve"> nearly identical mean densities following Fall 2024 surveys.</w:t>
      </w:r>
    </w:p>
    <w:p w14:paraId="4DE7DB5D" w14:textId="48BBE505" w:rsidR="00DD6FD8" w:rsidRPr="00E817FB" w:rsidRDefault="00DD6FD8">
      <w:pPr>
        <w:spacing w:line="480" w:lineRule="auto"/>
        <w:rPr>
          <w:rFonts w:ascii="Times New Roman" w:hAnsi="Times New Roman" w:cs="Times New Roman"/>
          <w:sz w:val="24"/>
          <w:szCs w:val="24"/>
        </w:rPr>
        <w:pPrChange w:id="104" w:author="Abraham E Springer" w:date="2025-02-17T12:19:00Z" w16du:dateUtc="2025-02-17T19:19:00Z">
          <w:pPr/>
        </w:pPrChange>
      </w:pPr>
    </w:p>
    <w:p w14:paraId="5AC4EED5" w14:textId="33A1D7B8" w:rsidR="001E78B7" w:rsidRDefault="001E78B7" w:rsidP="00C00DA9">
      <w:pPr>
        <w:spacing w:line="480" w:lineRule="auto"/>
        <w:rPr>
          <w:rFonts w:ascii="Times New Roman" w:hAnsi="Times New Roman" w:cs="Times New Roman"/>
          <w:b/>
          <w:bCs/>
          <w:sz w:val="24"/>
          <w:szCs w:val="24"/>
        </w:rPr>
      </w:pPr>
      <w:r w:rsidRPr="00C56BF0">
        <w:rPr>
          <w:rFonts w:ascii="Times New Roman" w:hAnsi="Times New Roman" w:cs="Times New Roman"/>
          <w:b/>
          <w:bCs/>
          <w:sz w:val="24"/>
          <w:szCs w:val="24"/>
        </w:rPr>
        <w:t>Seedling sizes</w:t>
      </w:r>
    </w:p>
    <w:p w14:paraId="41E2ACC5" w14:textId="5C56ED0A" w:rsidR="0029521D" w:rsidRDefault="0029521D" w:rsidP="00601A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At the plot level, mean height and diameters of seedlings increased between all </w:t>
      </w:r>
      <w:r w:rsidR="008D52E2">
        <w:rPr>
          <w:rFonts w:ascii="Times New Roman" w:hAnsi="Times New Roman" w:cs="Times New Roman"/>
          <w:sz w:val="24"/>
          <w:szCs w:val="24"/>
        </w:rPr>
        <w:t>three</w:t>
      </w:r>
      <w:r>
        <w:rPr>
          <w:rFonts w:ascii="Times New Roman" w:hAnsi="Times New Roman" w:cs="Times New Roman"/>
          <w:sz w:val="24"/>
          <w:szCs w:val="24"/>
        </w:rPr>
        <w:t xml:space="preserve"> visits. At BRAP, mean HDR values increased between all three visits a</w:t>
      </w:r>
      <w:r w:rsidR="008D52E2">
        <w:rPr>
          <w:rFonts w:ascii="Times New Roman" w:hAnsi="Times New Roman" w:cs="Times New Roman"/>
          <w:sz w:val="24"/>
          <w:szCs w:val="24"/>
        </w:rPr>
        <w:t>s</w:t>
      </w:r>
      <w:r>
        <w:rPr>
          <w:rFonts w:ascii="Times New Roman" w:hAnsi="Times New Roman" w:cs="Times New Roman"/>
          <w:sz w:val="24"/>
          <w:szCs w:val="24"/>
        </w:rPr>
        <w:t xml:space="preserve"> well. At Childs, HDR decreases </w:t>
      </w:r>
      <w:r w:rsidR="00601AC2">
        <w:rPr>
          <w:rFonts w:ascii="Times New Roman" w:hAnsi="Times New Roman" w:cs="Times New Roman"/>
          <w:sz w:val="24"/>
          <w:szCs w:val="24"/>
        </w:rPr>
        <w:t xml:space="preserve">between Fall 2023 and Spring 2024 visits before increasing in Fall 2024. </w:t>
      </w:r>
    </w:p>
    <w:p w14:paraId="4EFB76FD" w14:textId="184FFBC0" w:rsidR="00601AC2" w:rsidRDefault="00601AC2" w:rsidP="002952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BRAP, seven out of </w:t>
      </w:r>
      <w:r w:rsidR="00CE1334">
        <w:rPr>
          <w:rFonts w:ascii="Times New Roman" w:hAnsi="Times New Roman" w:cs="Times New Roman"/>
          <w:sz w:val="24"/>
          <w:szCs w:val="24"/>
        </w:rPr>
        <w:t>nine</w:t>
      </w:r>
      <w:r>
        <w:rPr>
          <w:rFonts w:ascii="Times New Roman" w:hAnsi="Times New Roman" w:cs="Times New Roman"/>
          <w:sz w:val="24"/>
          <w:szCs w:val="24"/>
        </w:rPr>
        <w:t xml:space="preserve"> variables changed significantly</w:t>
      </w:r>
      <w:r w:rsidR="00D03C42">
        <w:rPr>
          <w:rFonts w:ascii="Times New Roman" w:hAnsi="Times New Roman" w:cs="Times New Roman"/>
          <w:sz w:val="24"/>
          <w:szCs w:val="24"/>
        </w:rPr>
        <w:t xml:space="preserve"> between the different visits. All the BRAP heights changed significantly between visits. Diameters between Spring 2024 and Fall 2024 did not change significantly and HDRs between Fall 2023 and Spring 2024 did not change significantly. At Childs, all variables changed </w:t>
      </w:r>
      <w:r w:rsidR="00365972">
        <w:rPr>
          <w:rFonts w:ascii="Times New Roman" w:hAnsi="Times New Roman" w:cs="Times New Roman"/>
          <w:sz w:val="24"/>
          <w:szCs w:val="24"/>
        </w:rPr>
        <w:t>significantly</w:t>
      </w:r>
      <w:r w:rsidR="00D03C42">
        <w:rPr>
          <w:rFonts w:ascii="Times New Roman" w:hAnsi="Times New Roman" w:cs="Times New Roman"/>
          <w:sz w:val="24"/>
          <w:szCs w:val="24"/>
        </w:rPr>
        <w:t xml:space="preserve"> with eight out of nine being highly </w:t>
      </w:r>
      <w:r w:rsidR="00365972">
        <w:rPr>
          <w:rFonts w:ascii="Times New Roman" w:hAnsi="Times New Roman" w:cs="Times New Roman"/>
          <w:sz w:val="24"/>
          <w:szCs w:val="24"/>
        </w:rPr>
        <w:t>significant</w:t>
      </w:r>
      <w:r w:rsidR="00D03C42">
        <w:rPr>
          <w:rFonts w:ascii="Times New Roman" w:hAnsi="Times New Roman" w:cs="Times New Roman"/>
          <w:sz w:val="24"/>
          <w:szCs w:val="24"/>
        </w:rPr>
        <w:t xml:space="preserve"> (p-value ≤ </w:t>
      </w:r>
      <w:r w:rsidR="00CE1334">
        <w:rPr>
          <w:rFonts w:ascii="Times New Roman" w:hAnsi="Times New Roman" w:cs="Times New Roman"/>
          <w:sz w:val="24"/>
          <w:szCs w:val="24"/>
        </w:rPr>
        <w:t>0</w:t>
      </w:r>
      <w:r w:rsidR="00D03C42">
        <w:rPr>
          <w:rFonts w:ascii="Times New Roman" w:hAnsi="Times New Roman" w:cs="Times New Roman"/>
          <w:sz w:val="24"/>
          <w:szCs w:val="24"/>
        </w:rPr>
        <w:t>.001).</w:t>
      </w:r>
    </w:p>
    <w:p w14:paraId="00DE53DB" w14:textId="40BF6BE1" w:rsidR="00766ECE" w:rsidRPr="0029521D"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0A9A5CE0" wp14:editId="58F8817B">
            <wp:extent cx="3696216" cy="1562318"/>
            <wp:effectExtent l="0" t="0" r="0" b="0"/>
            <wp:docPr id="2111439646"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39646" name="Picture 1" descr="A table with numbers and text&#10;&#10;AI-generated content may be incorrect."/>
                    <pic:cNvPicPr/>
                  </pic:nvPicPr>
                  <pic:blipFill>
                    <a:blip r:embed="rId15"/>
                    <a:stretch>
                      <a:fillRect/>
                    </a:stretch>
                  </pic:blipFill>
                  <pic:spPr>
                    <a:xfrm>
                      <a:off x="0" y="0"/>
                      <a:ext cx="3696216" cy="1562318"/>
                    </a:xfrm>
                    <a:prstGeom prst="rect">
                      <a:avLst/>
                    </a:prstGeom>
                  </pic:spPr>
                </pic:pic>
              </a:graphicData>
            </a:graphic>
          </wp:inline>
        </w:drawing>
      </w:r>
    </w:p>
    <w:p w14:paraId="4B236208" w14:textId="1D1DC529" w:rsidR="00914619" w:rsidRPr="00E817FB" w:rsidRDefault="00766ECE">
      <w:pPr>
        <w:spacing w:line="480" w:lineRule="auto"/>
        <w:jc w:val="center"/>
        <w:rPr>
          <w:rFonts w:ascii="Times New Roman" w:hAnsi="Times New Roman" w:cs="Times New Roman"/>
          <w:sz w:val="24"/>
          <w:szCs w:val="24"/>
        </w:rPr>
        <w:pPrChange w:id="105"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1A217A4F" wp14:editId="2086DBC5">
            <wp:extent cx="3438525" cy="1701354"/>
            <wp:effectExtent l="0" t="0" r="0" b="0"/>
            <wp:docPr id="1301004614"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04614" name="Picture 1" descr="A screenshot of a table&#10;&#10;AI-generated content may be incorrect."/>
                    <pic:cNvPicPr/>
                  </pic:nvPicPr>
                  <pic:blipFill>
                    <a:blip r:embed="rId16"/>
                    <a:stretch>
                      <a:fillRect/>
                    </a:stretch>
                  </pic:blipFill>
                  <pic:spPr>
                    <a:xfrm>
                      <a:off x="0" y="0"/>
                      <a:ext cx="3448565" cy="1706322"/>
                    </a:xfrm>
                    <a:prstGeom prst="rect">
                      <a:avLst/>
                    </a:prstGeom>
                  </pic:spPr>
                </pic:pic>
              </a:graphicData>
            </a:graphic>
          </wp:inline>
        </w:drawing>
      </w:r>
    </w:p>
    <w:p w14:paraId="419B02BB" w14:textId="5D933589" w:rsidR="00914619" w:rsidRPr="00E817FB" w:rsidRDefault="00766ECE">
      <w:pPr>
        <w:spacing w:line="480" w:lineRule="auto"/>
        <w:ind w:left="1080"/>
        <w:jc w:val="center"/>
        <w:rPr>
          <w:rFonts w:ascii="Times New Roman" w:hAnsi="Times New Roman" w:cs="Times New Roman"/>
          <w:sz w:val="24"/>
          <w:szCs w:val="24"/>
        </w:rPr>
        <w:pPrChange w:id="106" w:author="Abraham E Springer" w:date="2025-02-17T12:19:00Z" w16du:dateUtc="2025-02-17T19:19:00Z">
          <w:pPr>
            <w:ind w:left="1080"/>
            <w:jc w:val="center"/>
          </w:pPr>
        </w:pPrChange>
      </w:pPr>
      <w:r w:rsidRPr="00766ECE">
        <w:rPr>
          <w:rFonts w:ascii="Times New Roman" w:hAnsi="Times New Roman" w:cs="Times New Roman"/>
          <w:noProof/>
          <w:sz w:val="24"/>
          <w:szCs w:val="24"/>
        </w:rPr>
        <w:lastRenderedPageBreak/>
        <w:drawing>
          <wp:inline distT="0" distB="0" distL="0" distR="0" wp14:anchorId="7379AE72" wp14:editId="4228122D">
            <wp:extent cx="3317737" cy="1715770"/>
            <wp:effectExtent l="0" t="0" r="0" b="0"/>
            <wp:docPr id="2073608471" name="Picture 1" descr="A tabl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08471" name="Picture 1" descr="A table with numbers and symbols&#10;&#10;AI-generated content may be incorrect."/>
                    <pic:cNvPicPr/>
                  </pic:nvPicPr>
                  <pic:blipFill>
                    <a:blip r:embed="rId17"/>
                    <a:stretch>
                      <a:fillRect/>
                    </a:stretch>
                  </pic:blipFill>
                  <pic:spPr>
                    <a:xfrm>
                      <a:off x="0" y="0"/>
                      <a:ext cx="3328987" cy="1721588"/>
                    </a:xfrm>
                    <a:prstGeom prst="rect">
                      <a:avLst/>
                    </a:prstGeom>
                  </pic:spPr>
                </pic:pic>
              </a:graphicData>
            </a:graphic>
          </wp:inline>
        </w:drawing>
      </w:r>
    </w:p>
    <w:p w14:paraId="04D111E8" w14:textId="08B021C2" w:rsidR="00914619" w:rsidRPr="00E817FB" w:rsidRDefault="00914619">
      <w:pPr>
        <w:spacing w:line="480" w:lineRule="auto"/>
        <w:ind w:left="1080"/>
        <w:jc w:val="center"/>
        <w:rPr>
          <w:rFonts w:ascii="Times New Roman" w:hAnsi="Times New Roman" w:cs="Times New Roman"/>
          <w:sz w:val="24"/>
          <w:szCs w:val="24"/>
        </w:rPr>
        <w:pPrChange w:id="107" w:author="Abraham E Springer" w:date="2025-02-17T12:19:00Z" w16du:dateUtc="2025-02-17T19:19:00Z">
          <w:pPr>
            <w:ind w:left="1080"/>
            <w:jc w:val="center"/>
          </w:pPr>
        </w:pPrChange>
      </w:pPr>
    </w:p>
    <w:p w14:paraId="2EAE9864" w14:textId="19C29A85" w:rsidR="00C51A95" w:rsidRPr="00766ECE" w:rsidRDefault="00C51A95" w:rsidP="00766ECE">
      <w:pPr>
        <w:spacing w:line="480" w:lineRule="auto"/>
        <w:rPr>
          <w:rFonts w:ascii="Times New Roman" w:hAnsi="Times New Roman" w:cs="Times New Roman"/>
          <w:b/>
          <w:bCs/>
          <w:sz w:val="24"/>
          <w:szCs w:val="24"/>
        </w:rPr>
      </w:pPr>
      <w:r w:rsidRPr="00122E73">
        <w:rPr>
          <w:rFonts w:ascii="Times New Roman" w:hAnsi="Times New Roman" w:cs="Times New Roman"/>
          <w:b/>
          <w:bCs/>
          <w:sz w:val="24"/>
          <w:szCs w:val="24"/>
        </w:rPr>
        <w:t>Logistic regression model</w:t>
      </w:r>
    </w:p>
    <w:p w14:paraId="63C05AFD" w14:textId="075F445D"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6CCE6532" wp14:editId="23697725">
            <wp:extent cx="3658111" cy="1257475"/>
            <wp:effectExtent l="0" t="0" r="0" b="0"/>
            <wp:docPr id="753982150"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82150" name="Picture 1" descr="A close-up of a graph&#10;&#10;AI-generated content may be incorrect."/>
                    <pic:cNvPicPr/>
                  </pic:nvPicPr>
                  <pic:blipFill>
                    <a:blip r:embed="rId18"/>
                    <a:stretch>
                      <a:fillRect/>
                    </a:stretch>
                  </pic:blipFill>
                  <pic:spPr>
                    <a:xfrm>
                      <a:off x="0" y="0"/>
                      <a:ext cx="3658111" cy="1257475"/>
                    </a:xfrm>
                    <a:prstGeom prst="rect">
                      <a:avLst/>
                    </a:prstGeom>
                  </pic:spPr>
                </pic:pic>
              </a:graphicData>
            </a:graphic>
          </wp:inline>
        </w:drawing>
      </w:r>
    </w:p>
    <w:p w14:paraId="14CEB29F" w14:textId="1682288F" w:rsidR="00681BDF" w:rsidRDefault="00BC4D2A">
      <w:pPr>
        <w:spacing w:line="480" w:lineRule="auto"/>
        <w:rPr>
          <w:rFonts w:ascii="Times New Roman" w:hAnsi="Times New Roman" w:cs="Times New Roman"/>
          <w:sz w:val="24"/>
          <w:szCs w:val="24"/>
        </w:rPr>
        <w:pPrChange w:id="108" w:author="Abraham E Springer" w:date="2025-02-17T12:19:00Z" w16du:dateUtc="2025-02-17T19:19:00Z">
          <w:pPr/>
        </w:pPrChange>
      </w:pPr>
      <w:r>
        <w:rPr>
          <w:rFonts w:ascii="Times New Roman" w:hAnsi="Times New Roman" w:cs="Times New Roman"/>
          <w:sz w:val="24"/>
          <w:szCs w:val="24"/>
        </w:rPr>
        <w:t xml:space="preserve">A logistic regression model indicated that </w:t>
      </w:r>
      <w:r w:rsidR="00482326">
        <w:rPr>
          <w:rFonts w:ascii="Times New Roman" w:hAnsi="Times New Roman" w:cs="Times New Roman"/>
          <w:sz w:val="24"/>
          <w:szCs w:val="24"/>
        </w:rPr>
        <w:t>l</w:t>
      </w:r>
      <w:r w:rsidR="008C7B4A">
        <w:rPr>
          <w:rFonts w:ascii="Times New Roman" w:hAnsi="Times New Roman" w:cs="Times New Roman"/>
          <w:sz w:val="24"/>
          <w:szCs w:val="24"/>
        </w:rPr>
        <w:t>ight, herbaceous competition, and fine sediment</w:t>
      </w:r>
      <w:r w:rsidR="00681BDF">
        <w:rPr>
          <w:rFonts w:ascii="Times New Roman" w:hAnsi="Times New Roman" w:cs="Times New Roman"/>
          <w:sz w:val="24"/>
          <w:szCs w:val="24"/>
        </w:rPr>
        <w:t xml:space="preserve"> were highly significant for seedling survival at BRAP. Because all three variables were originally significant, the stepwise model did not have to remove any insignificant variables and see if this made other variables </w:t>
      </w:r>
      <w:r w:rsidR="00C56BF0">
        <w:rPr>
          <w:rFonts w:ascii="Times New Roman" w:hAnsi="Times New Roman" w:cs="Times New Roman"/>
          <w:sz w:val="24"/>
          <w:szCs w:val="24"/>
        </w:rPr>
        <w:t>significant</w:t>
      </w:r>
      <w:r w:rsidR="00681BDF">
        <w:rPr>
          <w:rFonts w:ascii="Times New Roman" w:hAnsi="Times New Roman" w:cs="Times New Roman"/>
          <w:sz w:val="24"/>
          <w:szCs w:val="24"/>
        </w:rPr>
        <w:t>.</w:t>
      </w:r>
    </w:p>
    <w:p w14:paraId="74C9501E" w14:textId="1EA534B9" w:rsidR="00323119" w:rsidRDefault="00766ECE">
      <w:pPr>
        <w:spacing w:line="480" w:lineRule="auto"/>
        <w:jc w:val="center"/>
        <w:rPr>
          <w:rFonts w:ascii="Times New Roman" w:hAnsi="Times New Roman" w:cs="Times New Roman"/>
          <w:sz w:val="24"/>
          <w:szCs w:val="24"/>
        </w:rPr>
        <w:pPrChange w:id="109" w:author="Abraham E Springer" w:date="2025-02-17T12:19:00Z" w16du:dateUtc="2025-02-17T19:19:00Z">
          <w:pPr>
            <w:jc w:val="center"/>
          </w:pPr>
        </w:pPrChange>
      </w:pPr>
      <w:r w:rsidRPr="00766ECE">
        <w:rPr>
          <w:rFonts w:ascii="Times New Roman" w:hAnsi="Times New Roman" w:cs="Times New Roman"/>
          <w:noProof/>
          <w:sz w:val="24"/>
          <w:szCs w:val="24"/>
        </w:rPr>
        <w:drawing>
          <wp:inline distT="0" distB="0" distL="0" distR="0" wp14:anchorId="0D4B2151" wp14:editId="2AEB443A">
            <wp:extent cx="3581900" cy="1114581"/>
            <wp:effectExtent l="0" t="0" r="0" b="9525"/>
            <wp:docPr id="48761609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16098" name="Picture 1" descr="A black text on a white background&#10;&#10;AI-generated content may be incorrect."/>
                    <pic:cNvPicPr/>
                  </pic:nvPicPr>
                  <pic:blipFill>
                    <a:blip r:embed="rId19"/>
                    <a:stretch>
                      <a:fillRect/>
                    </a:stretch>
                  </pic:blipFill>
                  <pic:spPr>
                    <a:xfrm>
                      <a:off x="0" y="0"/>
                      <a:ext cx="3581900" cy="1114581"/>
                    </a:xfrm>
                    <a:prstGeom prst="rect">
                      <a:avLst/>
                    </a:prstGeom>
                  </pic:spPr>
                </pic:pic>
              </a:graphicData>
            </a:graphic>
          </wp:inline>
        </w:drawing>
      </w:r>
    </w:p>
    <w:p w14:paraId="120FC40D" w14:textId="47928360" w:rsidR="00681BDF" w:rsidRDefault="00681BDF">
      <w:pPr>
        <w:spacing w:line="480" w:lineRule="auto"/>
        <w:rPr>
          <w:rFonts w:ascii="Times New Roman" w:hAnsi="Times New Roman" w:cs="Times New Roman"/>
          <w:sz w:val="24"/>
          <w:szCs w:val="24"/>
        </w:rPr>
        <w:pPrChange w:id="110" w:author="Abraham E Springer" w:date="2025-02-17T12:19:00Z" w16du:dateUtc="2025-02-17T19:19:00Z">
          <w:pPr/>
        </w:pPrChange>
      </w:pPr>
      <w:r>
        <w:rPr>
          <w:rFonts w:ascii="Times New Roman" w:hAnsi="Times New Roman" w:cs="Times New Roman"/>
          <w:sz w:val="24"/>
          <w:szCs w:val="24"/>
        </w:rPr>
        <w:t xml:space="preserve">The Childs </w:t>
      </w:r>
      <w:r w:rsidR="00BC4D2A">
        <w:rPr>
          <w:rFonts w:ascii="Times New Roman" w:hAnsi="Times New Roman" w:cs="Times New Roman"/>
          <w:sz w:val="24"/>
          <w:szCs w:val="24"/>
        </w:rPr>
        <w:t xml:space="preserve">logistic regression </w:t>
      </w:r>
      <w:r>
        <w:rPr>
          <w:rFonts w:ascii="Times New Roman" w:hAnsi="Times New Roman" w:cs="Times New Roman"/>
          <w:sz w:val="24"/>
          <w:szCs w:val="24"/>
        </w:rPr>
        <w:t xml:space="preserve">model run </w:t>
      </w:r>
      <w:r w:rsidR="00BC4D2A">
        <w:rPr>
          <w:rFonts w:ascii="Times New Roman" w:hAnsi="Times New Roman" w:cs="Times New Roman"/>
          <w:sz w:val="24"/>
          <w:szCs w:val="24"/>
        </w:rPr>
        <w:t xml:space="preserve">indicated that </w:t>
      </w:r>
      <w:r>
        <w:rPr>
          <w:rFonts w:ascii="Times New Roman" w:hAnsi="Times New Roman" w:cs="Times New Roman"/>
          <w:sz w:val="24"/>
          <w:szCs w:val="24"/>
        </w:rPr>
        <w:t>light and fine</w:t>
      </w:r>
      <w:r w:rsidR="00BF3F65">
        <w:rPr>
          <w:rFonts w:ascii="Times New Roman" w:hAnsi="Times New Roman" w:cs="Times New Roman"/>
          <w:sz w:val="24"/>
          <w:szCs w:val="24"/>
        </w:rPr>
        <w:t>s</w:t>
      </w:r>
      <w:r w:rsidR="008C7B4A">
        <w:rPr>
          <w:rFonts w:ascii="Times New Roman" w:hAnsi="Times New Roman" w:cs="Times New Roman"/>
          <w:sz w:val="24"/>
          <w:szCs w:val="24"/>
        </w:rPr>
        <w:t xml:space="preserve"> sediment</w:t>
      </w:r>
      <w:r>
        <w:rPr>
          <w:rFonts w:ascii="Times New Roman" w:hAnsi="Times New Roman" w:cs="Times New Roman"/>
          <w:sz w:val="24"/>
          <w:szCs w:val="24"/>
        </w:rPr>
        <w:t xml:space="preserve"> as significant variables in seedling survivorship but not herbaceous competition. Once the stepwise model was run and the herbaceous variable removed, the p-value for fines decreased slightly. </w:t>
      </w:r>
    </w:p>
    <w:p w14:paraId="05A4AF42" w14:textId="77777777" w:rsidR="00681BDF" w:rsidRDefault="00681BDF">
      <w:pPr>
        <w:spacing w:line="480" w:lineRule="auto"/>
        <w:rPr>
          <w:rFonts w:ascii="Times New Roman" w:hAnsi="Times New Roman" w:cs="Times New Roman"/>
          <w:sz w:val="24"/>
          <w:szCs w:val="24"/>
        </w:rPr>
        <w:pPrChange w:id="111" w:author="Abraham E Springer" w:date="2025-02-17T12:19:00Z" w16du:dateUtc="2025-02-17T19:19:00Z">
          <w:pPr/>
        </w:pPrChange>
      </w:pPr>
    </w:p>
    <w:p w14:paraId="48B89CE1" w14:textId="7A040C0A" w:rsidR="00E817FB" w:rsidRPr="00122E73" w:rsidRDefault="00E817FB">
      <w:pPr>
        <w:spacing w:line="480" w:lineRule="auto"/>
        <w:rPr>
          <w:rFonts w:ascii="Times New Roman" w:hAnsi="Times New Roman" w:cs="Times New Roman"/>
          <w:b/>
          <w:bCs/>
          <w:sz w:val="24"/>
          <w:szCs w:val="24"/>
        </w:rPr>
        <w:pPrChange w:id="112" w:author="Abraham E Springer" w:date="2025-02-17T12:19:00Z" w16du:dateUtc="2025-02-17T19:19:00Z">
          <w:pPr/>
        </w:pPrChange>
      </w:pPr>
      <w:r w:rsidRPr="00122E73">
        <w:rPr>
          <w:rFonts w:ascii="Times New Roman" w:hAnsi="Times New Roman" w:cs="Times New Roman"/>
          <w:b/>
          <w:bCs/>
          <w:sz w:val="24"/>
          <w:szCs w:val="24"/>
        </w:rPr>
        <w:lastRenderedPageBreak/>
        <w:t>Age at Coring Height</w:t>
      </w:r>
    </w:p>
    <w:p w14:paraId="34024A57" w14:textId="3FA417D8" w:rsidR="00AD2706" w:rsidRDefault="00AD2706">
      <w:pPr>
        <w:spacing w:line="480" w:lineRule="auto"/>
        <w:ind w:left="1080"/>
        <w:jc w:val="center"/>
        <w:rPr>
          <w:rFonts w:ascii="Times New Roman" w:hAnsi="Times New Roman" w:cs="Times New Roman"/>
          <w:sz w:val="24"/>
          <w:szCs w:val="24"/>
        </w:rPr>
      </w:pPr>
    </w:p>
    <w:p w14:paraId="7BFFD07D" w14:textId="1095FD4A" w:rsidR="007F4E50" w:rsidRDefault="007F4E50" w:rsidP="007F4E50">
      <w:pPr>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522BFB8" wp14:editId="0FFC2674">
            <wp:extent cx="3486150" cy="3257465"/>
            <wp:effectExtent l="0" t="0" r="0" b="635"/>
            <wp:docPr id="1846521211"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21211" name="Picture 1" descr="A graph with a line going up&#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546" cy="3265310"/>
                    </a:xfrm>
                    <a:prstGeom prst="rect">
                      <a:avLst/>
                    </a:prstGeom>
                  </pic:spPr>
                </pic:pic>
              </a:graphicData>
            </a:graphic>
          </wp:inline>
        </w:drawing>
      </w:r>
    </w:p>
    <w:p w14:paraId="4EB10705" w14:textId="6E7C6B17" w:rsidR="00E817FB" w:rsidRDefault="00E817FB">
      <w:pPr>
        <w:spacing w:line="480" w:lineRule="auto"/>
        <w:ind w:left="1080"/>
        <w:jc w:val="center"/>
        <w:rPr>
          <w:rFonts w:ascii="Times New Roman" w:hAnsi="Times New Roman" w:cs="Times New Roman"/>
          <w:sz w:val="24"/>
          <w:szCs w:val="24"/>
        </w:rPr>
        <w:pPrChange w:id="113" w:author="Abraham E Springer" w:date="2025-02-17T12:19:00Z" w16du:dateUtc="2025-02-17T19:19:00Z">
          <w:pPr>
            <w:ind w:left="1080"/>
            <w:jc w:val="center"/>
          </w:pPr>
        </w:pPrChange>
      </w:pPr>
      <w:r>
        <w:rPr>
          <w:rFonts w:ascii="Times New Roman" w:hAnsi="Times New Roman" w:cs="Times New Roman"/>
          <w:sz w:val="24"/>
          <w:szCs w:val="24"/>
        </w:rPr>
        <w:t xml:space="preserve">Figure </w:t>
      </w:r>
      <w:r w:rsidR="006B5CFD">
        <w:rPr>
          <w:rFonts w:ascii="Times New Roman" w:hAnsi="Times New Roman" w:cs="Times New Roman"/>
          <w:sz w:val="24"/>
          <w:szCs w:val="24"/>
        </w:rPr>
        <w:t>4</w:t>
      </w:r>
      <w:r>
        <w:rPr>
          <w:rFonts w:ascii="Times New Roman" w:hAnsi="Times New Roman" w:cs="Times New Roman"/>
          <w:sz w:val="24"/>
          <w:szCs w:val="24"/>
        </w:rPr>
        <w:t>. Age at coring height. The bar graph is the number of trees</w:t>
      </w:r>
      <w:r w:rsidR="00590F61">
        <w:rPr>
          <w:rFonts w:ascii="Times New Roman" w:hAnsi="Times New Roman" w:cs="Times New Roman"/>
          <w:sz w:val="24"/>
          <w:szCs w:val="24"/>
        </w:rPr>
        <w:t xml:space="preserve"> dating back to each year while the line graph is the cumulative count of all cores over time.</w:t>
      </w:r>
    </w:p>
    <w:p w14:paraId="6C78E33E" w14:textId="77777777" w:rsidR="00E817FB" w:rsidRPr="00E817FB" w:rsidRDefault="00E817FB">
      <w:pPr>
        <w:spacing w:line="480" w:lineRule="auto"/>
        <w:ind w:left="1080"/>
        <w:rPr>
          <w:rFonts w:ascii="Times New Roman" w:hAnsi="Times New Roman" w:cs="Times New Roman"/>
          <w:sz w:val="24"/>
          <w:szCs w:val="24"/>
        </w:rPr>
        <w:pPrChange w:id="114" w:author="Abraham E Springer" w:date="2025-02-17T12:19:00Z" w16du:dateUtc="2025-02-17T19:19:00Z">
          <w:pPr>
            <w:ind w:left="1080"/>
          </w:pPr>
        </w:pPrChange>
      </w:pPr>
    </w:p>
    <w:p w14:paraId="19FE71BA" w14:textId="3F827FAA" w:rsidR="00A1262E" w:rsidRPr="00E817FB" w:rsidRDefault="00DF6AA8">
      <w:pPr>
        <w:spacing w:line="480" w:lineRule="auto"/>
        <w:rPr>
          <w:rFonts w:ascii="Times New Roman" w:hAnsi="Times New Roman" w:cs="Times New Roman"/>
          <w:sz w:val="24"/>
          <w:szCs w:val="24"/>
        </w:rPr>
        <w:pPrChange w:id="115" w:author="Abraham E Springer" w:date="2025-02-17T12:19:00Z" w16du:dateUtc="2025-02-17T19:19:00Z">
          <w:pPr/>
        </w:pPrChange>
      </w:pPr>
      <w:r>
        <w:rPr>
          <w:rFonts w:ascii="Times New Roman" w:hAnsi="Times New Roman" w:cs="Times New Roman"/>
          <w:sz w:val="24"/>
          <w:szCs w:val="24"/>
        </w:rPr>
        <w:t>Tree core analyses (n=133) were used to determine the number of trees dating back to year of regeneration. The a</w:t>
      </w:r>
      <w:r w:rsidR="00794EE5" w:rsidRPr="00E817FB">
        <w:rPr>
          <w:rFonts w:ascii="Times New Roman" w:hAnsi="Times New Roman" w:cs="Times New Roman"/>
          <w:sz w:val="24"/>
          <w:szCs w:val="24"/>
        </w:rPr>
        <w:t xml:space="preserve">ge at coring height distribution is </w:t>
      </w:r>
      <w:r w:rsidR="005B4459">
        <w:rPr>
          <w:rFonts w:ascii="Times New Roman" w:hAnsi="Times New Roman" w:cs="Times New Roman"/>
          <w:sz w:val="24"/>
          <w:szCs w:val="24"/>
        </w:rPr>
        <w:t xml:space="preserve">not normal (Shapiro-Wilk test of </w:t>
      </w:r>
      <w:r w:rsidR="00951CAD">
        <w:rPr>
          <w:rFonts w:ascii="Times New Roman" w:hAnsi="Times New Roman" w:cs="Times New Roman"/>
          <w:sz w:val="24"/>
          <w:szCs w:val="24"/>
        </w:rPr>
        <w:t>p</w:t>
      </w:r>
      <w:r w:rsidR="005B4459">
        <w:rPr>
          <w:rFonts w:ascii="Times New Roman" w:hAnsi="Times New Roman" w:cs="Times New Roman"/>
          <w:sz w:val="24"/>
          <w:szCs w:val="24"/>
        </w:rPr>
        <w:t>&lt;</w:t>
      </w:r>
      <w:r>
        <w:rPr>
          <w:rFonts w:ascii="Times New Roman" w:hAnsi="Times New Roman" w:cs="Times New Roman"/>
          <w:sz w:val="24"/>
          <w:szCs w:val="24"/>
        </w:rPr>
        <w:t>0</w:t>
      </w:r>
      <w:r w:rsidR="005B4459">
        <w:rPr>
          <w:rFonts w:ascii="Times New Roman" w:hAnsi="Times New Roman" w:cs="Times New Roman"/>
          <w:sz w:val="24"/>
          <w:szCs w:val="24"/>
        </w:rPr>
        <w:t xml:space="preserve">.05) </w:t>
      </w:r>
      <w:r w:rsidR="008C7B4A">
        <w:rPr>
          <w:rFonts w:ascii="Times New Roman" w:hAnsi="Times New Roman" w:cs="Times New Roman"/>
          <w:sz w:val="24"/>
          <w:szCs w:val="24"/>
        </w:rPr>
        <w:t xml:space="preserve">(Figure </w:t>
      </w:r>
      <w:r w:rsidR="00CA75BB">
        <w:rPr>
          <w:rFonts w:ascii="Times New Roman" w:hAnsi="Times New Roman" w:cs="Times New Roman"/>
          <w:sz w:val="24"/>
          <w:szCs w:val="24"/>
        </w:rPr>
        <w:t>4</w:t>
      </w:r>
      <w:r w:rsidR="008C7B4A">
        <w:rPr>
          <w:rFonts w:ascii="Times New Roman" w:hAnsi="Times New Roman" w:cs="Times New Roman"/>
          <w:sz w:val="24"/>
          <w:szCs w:val="24"/>
        </w:rPr>
        <w:t>)</w:t>
      </w:r>
      <w:r w:rsidR="00794EE5" w:rsidRPr="00E817FB">
        <w:rPr>
          <w:rFonts w:ascii="Times New Roman" w:hAnsi="Times New Roman" w:cs="Times New Roman"/>
          <w:sz w:val="24"/>
          <w:szCs w:val="24"/>
        </w:rPr>
        <w:t xml:space="preserve">. </w:t>
      </w:r>
      <w:r w:rsidR="00A108B4" w:rsidRPr="00E817FB">
        <w:rPr>
          <w:rFonts w:ascii="Times New Roman" w:hAnsi="Times New Roman" w:cs="Times New Roman"/>
          <w:sz w:val="24"/>
          <w:szCs w:val="24"/>
        </w:rPr>
        <w:t>The mean age at coring height was 24 years old.</w:t>
      </w:r>
      <w:r w:rsidR="00794EE5" w:rsidRPr="00E817FB">
        <w:rPr>
          <w:rFonts w:ascii="Times New Roman" w:hAnsi="Times New Roman" w:cs="Times New Roman"/>
          <w:sz w:val="24"/>
          <w:szCs w:val="24"/>
        </w:rPr>
        <w:t xml:space="preserve"> The most recent core was from 2016.</w:t>
      </w:r>
    </w:p>
    <w:p w14:paraId="012F5A5E" w14:textId="77777777" w:rsidR="00F231ED" w:rsidRDefault="00F231ED">
      <w:pPr>
        <w:spacing w:line="480" w:lineRule="auto"/>
        <w:rPr>
          <w:rFonts w:ascii="Times New Roman" w:hAnsi="Times New Roman" w:cs="Times New Roman"/>
          <w:sz w:val="24"/>
          <w:szCs w:val="24"/>
        </w:rPr>
        <w:pPrChange w:id="116" w:author="Abraham E Springer" w:date="2025-02-17T12:19:00Z" w16du:dateUtc="2025-02-17T19:19:00Z">
          <w:pPr/>
        </w:pPrChange>
      </w:pPr>
    </w:p>
    <w:p w14:paraId="7BEC1152" w14:textId="77777777" w:rsidR="00712DFB" w:rsidRDefault="00E817FB">
      <w:pPr>
        <w:spacing w:line="480" w:lineRule="auto"/>
        <w:rPr>
          <w:rFonts w:ascii="Times New Roman" w:hAnsi="Times New Roman" w:cs="Times New Roman"/>
          <w:sz w:val="24"/>
          <w:szCs w:val="24"/>
        </w:rPr>
        <w:pPrChange w:id="117" w:author="Abraham E Springer" w:date="2025-02-17T12:19:00Z" w16du:dateUtc="2025-02-17T19:19:00Z">
          <w:pPr/>
        </w:pPrChange>
      </w:pPr>
      <w:r w:rsidRPr="00712DFB">
        <w:rPr>
          <w:rFonts w:ascii="Times New Roman" w:hAnsi="Times New Roman" w:cs="Times New Roman"/>
          <w:b/>
          <w:bCs/>
          <w:sz w:val="24"/>
          <w:szCs w:val="24"/>
        </w:rPr>
        <w:t>Annual Growth</w:t>
      </w:r>
      <w:r w:rsidR="00712DFB" w:rsidRPr="00E817FB">
        <w:rPr>
          <w:rFonts w:ascii="Times New Roman" w:hAnsi="Times New Roman" w:cs="Times New Roman"/>
          <w:sz w:val="24"/>
          <w:szCs w:val="24"/>
        </w:rPr>
        <w:t xml:space="preserve"> </w:t>
      </w:r>
    </w:p>
    <w:p w14:paraId="4FA7646B" w14:textId="25D20173" w:rsidR="007F4E50" w:rsidRPr="007F4E50" w:rsidRDefault="00712DFB" w:rsidP="007F4E50">
      <w:pPr>
        <w:spacing w:line="480" w:lineRule="auto"/>
        <w:ind w:firstLine="720"/>
        <w:rPr>
          <w:rFonts w:ascii="Times New Roman" w:eastAsia="Times New Roman" w:hAnsi="Times New Roman" w:cs="Times New Roman"/>
          <w:bCs/>
          <w:sz w:val="24"/>
          <w:szCs w:val="24"/>
        </w:rPr>
      </w:pPr>
      <w:r w:rsidRPr="00E817FB">
        <w:rPr>
          <w:rFonts w:ascii="Times New Roman" w:hAnsi="Times New Roman" w:cs="Times New Roman"/>
          <w:sz w:val="24"/>
          <w:szCs w:val="24"/>
        </w:rPr>
        <w:t xml:space="preserve">The final crossdated </w:t>
      </w:r>
      <w:r w:rsidRPr="00E817FB">
        <w:rPr>
          <w:rFonts w:ascii="Times New Roman" w:eastAsia="Times New Roman" w:hAnsi="Times New Roman" w:cs="Times New Roman"/>
          <w:sz w:val="24"/>
          <w:szCs w:val="24"/>
        </w:rPr>
        <w:t xml:space="preserve">series (n=39) produced an </w:t>
      </w:r>
      <w:proofErr w:type="spellStart"/>
      <w:r w:rsidRPr="00E817FB">
        <w:rPr>
          <w:rFonts w:ascii="Times New Roman" w:eastAsia="Times New Roman" w:hAnsi="Times New Roman" w:cs="Times New Roman"/>
          <w:sz w:val="24"/>
          <w:szCs w:val="24"/>
        </w:rPr>
        <w:t>interseries</w:t>
      </w:r>
      <w:proofErr w:type="spellEnd"/>
      <w:r w:rsidRPr="00E817FB">
        <w:rPr>
          <w:rFonts w:ascii="Times New Roman" w:eastAsia="Times New Roman" w:hAnsi="Times New Roman" w:cs="Times New Roman"/>
          <w:sz w:val="24"/>
          <w:szCs w:val="24"/>
        </w:rPr>
        <w:t xml:space="preserve"> correlation of +0.395 and a mean sensitivity of </w:t>
      </w:r>
      <w:r w:rsidR="008C7B4A">
        <w:rPr>
          <w:rFonts w:ascii="Times New Roman" w:eastAsia="Times New Roman" w:hAnsi="Times New Roman" w:cs="Times New Roman"/>
          <w:sz w:val="24"/>
          <w:szCs w:val="24"/>
        </w:rPr>
        <w:t>0</w:t>
      </w:r>
      <w:r w:rsidRPr="00E817FB">
        <w:rPr>
          <w:rFonts w:ascii="Times New Roman" w:eastAsia="Times New Roman" w:hAnsi="Times New Roman" w:cs="Times New Roman"/>
          <w:sz w:val="24"/>
          <w:szCs w:val="24"/>
        </w:rPr>
        <w:t>.533.</w:t>
      </w:r>
      <w:r w:rsidR="00E76D4F">
        <w:rPr>
          <w:rFonts w:ascii="Times New Roman" w:eastAsia="Times New Roman" w:hAnsi="Times New Roman" w:cs="Times New Roman"/>
          <w:sz w:val="24"/>
          <w:szCs w:val="24"/>
        </w:rPr>
        <w:t xml:space="preserve"> This was the series used to determine growth and ring widths as well as to test against climate variables</w:t>
      </w:r>
      <w:r w:rsidR="009370D1">
        <w:rPr>
          <w:rFonts w:ascii="Times New Roman" w:eastAsia="Times New Roman" w:hAnsi="Times New Roman" w:cs="Times New Roman"/>
          <w:sz w:val="24"/>
          <w:szCs w:val="24"/>
        </w:rPr>
        <w:t xml:space="preserve">. </w:t>
      </w:r>
      <w:commentRangeStart w:id="118"/>
      <w:r w:rsidR="00B96AB8" w:rsidRPr="00E817FB">
        <w:rPr>
          <w:rFonts w:ascii="Times New Roman" w:eastAsia="Times New Roman" w:hAnsi="Times New Roman" w:cs="Times New Roman"/>
          <w:bCs/>
          <w:sz w:val="24"/>
          <w:szCs w:val="24"/>
        </w:rPr>
        <w:t xml:space="preserve">Basal Area Index (BAI) is generally increasing from 1995 to </w:t>
      </w:r>
      <w:r w:rsidR="00B96AB8" w:rsidRPr="00E817FB">
        <w:rPr>
          <w:rFonts w:ascii="Times New Roman" w:eastAsia="Times New Roman" w:hAnsi="Times New Roman" w:cs="Times New Roman"/>
          <w:bCs/>
          <w:sz w:val="24"/>
          <w:szCs w:val="24"/>
        </w:rPr>
        <w:lastRenderedPageBreak/>
        <w:t>2010 before stabilizing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6</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Ring Width Index (RWI) has been generally decreasing since about 2000 until 2023</w:t>
      </w:r>
      <w:r w:rsidR="003920EE">
        <w:rPr>
          <w:rFonts w:ascii="Times New Roman" w:eastAsia="Times New Roman" w:hAnsi="Times New Roman" w:cs="Times New Roman"/>
          <w:bCs/>
          <w:sz w:val="24"/>
          <w:szCs w:val="24"/>
        </w:rPr>
        <w:t xml:space="preserve"> (Figure </w:t>
      </w:r>
      <w:r w:rsidR="00CA75BB">
        <w:rPr>
          <w:rFonts w:ascii="Times New Roman" w:eastAsia="Times New Roman" w:hAnsi="Times New Roman" w:cs="Times New Roman"/>
          <w:bCs/>
          <w:sz w:val="24"/>
          <w:szCs w:val="24"/>
        </w:rPr>
        <w:t>5</w:t>
      </w:r>
      <w:r w:rsidR="003920EE">
        <w:rPr>
          <w:rFonts w:ascii="Times New Roman" w:eastAsia="Times New Roman" w:hAnsi="Times New Roman" w:cs="Times New Roman"/>
          <w:bCs/>
          <w:sz w:val="24"/>
          <w:szCs w:val="24"/>
        </w:rPr>
        <w:t>)</w:t>
      </w:r>
      <w:r w:rsidR="00B96AB8" w:rsidRPr="00E817FB">
        <w:rPr>
          <w:rFonts w:ascii="Times New Roman" w:eastAsia="Times New Roman" w:hAnsi="Times New Roman" w:cs="Times New Roman"/>
          <w:bCs/>
          <w:sz w:val="24"/>
          <w:szCs w:val="24"/>
        </w:rPr>
        <w:t xml:space="preserve">. Both BAI and RWI saw large increases in the year 2023. </w:t>
      </w:r>
      <w:commentRangeEnd w:id="118"/>
      <w:r w:rsidR="00B96AB8">
        <w:rPr>
          <w:rStyle w:val="CommentReference"/>
        </w:rPr>
        <w:commentReference w:id="118"/>
      </w:r>
    </w:p>
    <w:p w14:paraId="54929E53" w14:textId="7CF1AD91" w:rsidR="007F4E50" w:rsidRPr="00E817FB" w:rsidRDefault="007F4E50" w:rsidP="007F4E50">
      <w:pPr>
        <w:spacing w:line="480" w:lineRule="auto"/>
        <w:jc w:val="center"/>
        <w:rPr>
          <w:rFonts w:ascii="Times New Roman" w:hAnsi="Times New Roman" w:cs="Times New Roman"/>
          <w:sz w:val="24"/>
          <w:szCs w:val="24"/>
        </w:rPr>
        <w:sectPr w:rsidR="007F4E50" w:rsidRPr="00E817FB" w:rsidSect="00973E57">
          <w:type w:val="continuous"/>
          <w:pgSz w:w="12240" w:h="15840"/>
          <w:pgMar w:top="1440" w:right="1440" w:bottom="1440" w:left="1440" w:header="720" w:footer="720" w:gutter="0"/>
          <w:cols w:space="720"/>
          <w:docGrid w:linePitch="360"/>
        </w:sectPr>
      </w:pPr>
      <w:r>
        <w:rPr>
          <w:rFonts w:ascii="Times New Roman" w:hAnsi="Times New Roman" w:cs="Times New Roman"/>
          <w:noProof/>
          <w:sz w:val="24"/>
          <w:szCs w:val="24"/>
          <w14:ligatures w14:val="standardContextual"/>
        </w:rPr>
        <w:drawing>
          <wp:inline distT="0" distB="0" distL="0" distR="0" wp14:anchorId="5E9C83C4" wp14:editId="296E854A">
            <wp:extent cx="3305175" cy="3289285"/>
            <wp:effectExtent l="0" t="0" r="0" b="6985"/>
            <wp:docPr id="2034159993" name="Picture 2"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59993" name="Picture 2" descr="A graph of a number of years&#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09276" cy="3293367"/>
                    </a:xfrm>
                    <a:prstGeom prst="rect">
                      <a:avLst/>
                    </a:prstGeom>
                  </pic:spPr>
                </pic:pic>
              </a:graphicData>
            </a:graphic>
          </wp:inline>
        </w:drawing>
      </w:r>
    </w:p>
    <w:p w14:paraId="78696E61" w14:textId="102E13E9" w:rsidR="00F231ED" w:rsidRPr="00E817FB" w:rsidRDefault="00F231ED">
      <w:pPr>
        <w:spacing w:line="480" w:lineRule="auto"/>
        <w:jc w:val="center"/>
        <w:rPr>
          <w:rFonts w:ascii="Times New Roman" w:hAnsi="Times New Roman" w:cs="Times New Roman"/>
          <w:sz w:val="24"/>
          <w:szCs w:val="24"/>
        </w:rPr>
        <w:pPrChange w:id="119" w:author="Abraham E Springer" w:date="2025-02-17T12:19:00Z" w16du:dateUtc="2025-02-17T19:19:00Z">
          <w:pPr/>
        </w:pPrChange>
      </w:pPr>
      <w:r w:rsidRPr="00E817FB">
        <w:rPr>
          <w:rFonts w:ascii="Times New Roman" w:hAnsi="Times New Roman" w:cs="Times New Roman"/>
          <w:sz w:val="24"/>
          <w:szCs w:val="24"/>
        </w:rPr>
        <w:t xml:space="preserve">Figure </w:t>
      </w:r>
      <w:r w:rsidR="00CA75BB">
        <w:rPr>
          <w:rFonts w:ascii="Times New Roman" w:hAnsi="Times New Roman" w:cs="Times New Roman"/>
          <w:sz w:val="24"/>
          <w:szCs w:val="24"/>
        </w:rPr>
        <w:t>5</w:t>
      </w:r>
      <w:r w:rsidR="009370D1">
        <w:rPr>
          <w:rFonts w:ascii="Times New Roman" w:hAnsi="Times New Roman" w:cs="Times New Roman"/>
          <w:sz w:val="24"/>
          <w:szCs w:val="24"/>
        </w:rPr>
        <w:t>.</w:t>
      </w:r>
      <w:r w:rsidRPr="00E817FB">
        <w:rPr>
          <w:rFonts w:ascii="Times New Roman" w:hAnsi="Times New Roman" w:cs="Times New Roman"/>
          <w:sz w:val="24"/>
          <w:szCs w:val="24"/>
        </w:rPr>
        <w:t xml:space="preserve"> Ring Width Index (RWI)</w:t>
      </w:r>
      <w:r w:rsidR="008C7B4A">
        <w:rPr>
          <w:rFonts w:ascii="Times New Roman" w:hAnsi="Times New Roman" w:cs="Times New Roman"/>
          <w:sz w:val="24"/>
          <w:szCs w:val="24"/>
        </w:rPr>
        <w:t xml:space="preserve"> by year</w:t>
      </w:r>
      <w:r w:rsidRPr="00E817FB">
        <w:rPr>
          <w:rFonts w:ascii="Times New Roman" w:hAnsi="Times New Roman" w:cs="Times New Roman"/>
          <w:sz w:val="24"/>
          <w:szCs w:val="24"/>
        </w:rPr>
        <w:t xml:space="preserve"> for the crossdated series.</w:t>
      </w:r>
    </w:p>
    <w:p w14:paraId="039C72B7" w14:textId="4EDF98D0" w:rsidR="00F231ED" w:rsidRDefault="00F231ED">
      <w:pPr>
        <w:spacing w:line="480" w:lineRule="auto"/>
        <w:jc w:val="center"/>
        <w:rPr>
          <w:rFonts w:ascii="Times New Roman" w:hAnsi="Times New Roman" w:cs="Times New Roman"/>
          <w:sz w:val="24"/>
          <w:szCs w:val="24"/>
        </w:rPr>
      </w:pPr>
    </w:p>
    <w:p w14:paraId="5ED2C813" w14:textId="17D843E3" w:rsidR="009F5464" w:rsidRDefault="009F5464" w:rsidP="009F5464">
      <w:pPr>
        <w:spacing w:line="480" w:lineRule="auto"/>
        <w:jc w:val="center"/>
        <w:rPr>
          <w:rFonts w:ascii="Times New Roman" w:hAnsi="Times New Roman" w:cs="Times New Roman"/>
          <w:sz w:val="24"/>
          <w:szCs w:val="24"/>
        </w:rPr>
      </w:pPr>
    </w:p>
    <w:p w14:paraId="7F9E7C14" w14:textId="2BE02241" w:rsidR="004E3D9E" w:rsidRDefault="004E3D9E" w:rsidP="009F5464">
      <w:pPr>
        <w:spacing w:line="480" w:lineRule="auto"/>
        <w:jc w:val="center"/>
        <w:rPr>
          <w:rFonts w:ascii="Times New Roman" w:hAnsi="Times New Roman" w:cs="Times New Roman"/>
          <w:sz w:val="24"/>
          <w:szCs w:val="24"/>
        </w:rPr>
      </w:pPr>
    </w:p>
    <w:p w14:paraId="2A248485" w14:textId="4519170E" w:rsidR="001B3E95" w:rsidRPr="00E817FB" w:rsidRDefault="001B3E95" w:rsidP="009F5464">
      <w:pPr>
        <w:spacing w:line="48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E963AD1" wp14:editId="49F45206">
            <wp:extent cx="2934653" cy="3009900"/>
            <wp:effectExtent l="0" t="0" r="0" b="0"/>
            <wp:docPr id="153399774" name="Picture 4" descr="A graph with lin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9774" name="Picture 4" descr="A graph with lines and numb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38405" cy="3013749"/>
                    </a:xfrm>
                    <a:prstGeom prst="rect">
                      <a:avLst/>
                    </a:prstGeom>
                  </pic:spPr>
                </pic:pic>
              </a:graphicData>
            </a:graphic>
          </wp:inline>
        </w:drawing>
      </w:r>
    </w:p>
    <w:p w14:paraId="51DFA7DB" w14:textId="5E05977C" w:rsidR="00F231ED" w:rsidRPr="00E817FB" w:rsidRDefault="00F231ED">
      <w:pPr>
        <w:spacing w:line="480" w:lineRule="auto"/>
        <w:jc w:val="center"/>
        <w:rPr>
          <w:rFonts w:ascii="Times New Roman" w:hAnsi="Times New Roman" w:cs="Times New Roman"/>
          <w:sz w:val="24"/>
          <w:szCs w:val="24"/>
        </w:rPr>
        <w:pPrChange w:id="120" w:author="Abraham E Springer" w:date="2025-02-17T12:19:00Z" w16du:dateUtc="2025-02-17T19:19:00Z">
          <w:pPr>
            <w:jc w:val="center"/>
          </w:pPr>
        </w:pPrChange>
      </w:pPr>
      <w:r w:rsidRPr="00E817FB">
        <w:rPr>
          <w:rFonts w:ascii="Times New Roman" w:hAnsi="Times New Roman" w:cs="Times New Roman"/>
          <w:sz w:val="24"/>
          <w:szCs w:val="24"/>
        </w:rPr>
        <w:t xml:space="preserve">Figure </w:t>
      </w:r>
      <w:r w:rsidR="00CA75BB">
        <w:rPr>
          <w:rFonts w:ascii="Times New Roman" w:hAnsi="Times New Roman" w:cs="Times New Roman"/>
          <w:sz w:val="24"/>
          <w:szCs w:val="24"/>
        </w:rPr>
        <w:t>6</w:t>
      </w:r>
      <w:r w:rsidRPr="00E817FB">
        <w:rPr>
          <w:rFonts w:ascii="Times New Roman" w:hAnsi="Times New Roman" w:cs="Times New Roman"/>
          <w:sz w:val="24"/>
          <w:szCs w:val="24"/>
        </w:rPr>
        <w:t xml:space="preserve">. </w:t>
      </w:r>
      <w:r w:rsidR="008C7B4A">
        <w:rPr>
          <w:rFonts w:ascii="Times New Roman" w:hAnsi="Times New Roman" w:cs="Times New Roman"/>
          <w:sz w:val="24"/>
          <w:szCs w:val="24"/>
        </w:rPr>
        <w:t>B</w:t>
      </w:r>
      <w:r w:rsidRPr="00E817FB">
        <w:rPr>
          <w:rFonts w:ascii="Times New Roman" w:hAnsi="Times New Roman" w:cs="Times New Roman"/>
          <w:sz w:val="24"/>
          <w:szCs w:val="24"/>
        </w:rPr>
        <w:t xml:space="preserve">asal area increment (BAI) </w:t>
      </w:r>
      <w:r w:rsidR="008C7B4A">
        <w:rPr>
          <w:rFonts w:ascii="Times New Roman" w:hAnsi="Times New Roman" w:cs="Times New Roman"/>
          <w:sz w:val="24"/>
          <w:szCs w:val="24"/>
        </w:rPr>
        <w:t xml:space="preserve">by year </w:t>
      </w:r>
      <w:r w:rsidRPr="00E817FB">
        <w:rPr>
          <w:rFonts w:ascii="Times New Roman" w:hAnsi="Times New Roman" w:cs="Times New Roman"/>
          <w:sz w:val="24"/>
          <w:szCs w:val="24"/>
        </w:rPr>
        <w:t>for the cross</w:t>
      </w:r>
      <w:r w:rsidR="008C7B4A">
        <w:rPr>
          <w:rFonts w:ascii="Times New Roman" w:hAnsi="Times New Roman" w:cs="Times New Roman"/>
          <w:sz w:val="24"/>
          <w:szCs w:val="24"/>
        </w:rPr>
        <w:t>-</w:t>
      </w:r>
      <w:r w:rsidRPr="00E817FB">
        <w:rPr>
          <w:rFonts w:ascii="Times New Roman" w:hAnsi="Times New Roman" w:cs="Times New Roman"/>
          <w:sz w:val="24"/>
          <w:szCs w:val="24"/>
        </w:rPr>
        <w:t>dated chronology.</w:t>
      </w:r>
    </w:p>
    <w:p w14:paraId="071C94BD" w14:textId="229B89DD" w:rsidR="000F3C3E" w:rsidRPr="00E817FB" w:rsidRDefault="000F3C3E">
      <w:pPr>
        <w:spacing w:line="480" w:lineRule="auto"/>
        <w:rPr>
          <w:rFonts w:ascii="Times New Roman" w:hAnsi="Times New Roman" w:cs="Times New Roman"/>
          <w:sz w:val="24"/>
          <w:szCs w:val="24"/>
        </w:rPr>
        <w:pPrChange w:id="121" w:author="Abraham E Springer" w:date="2025-02-17T12:19:00Z" w16du:dateUtc="2025-02-17T19:19:00Z">
          <w:pPr/>
        </w:pPrChange>
      </w:pPr>
    </w:p>
    <w:p w14:paraId="3A6EF2DE" w14:textId="3B6515A2" w:rsidR="007D30B7" w:rsidRPr="00CA75BB" w:rsidRDefault="00A1262E" w:rsidP="00C00DA9">
      <w:pPr>
        <w:spacing w:line="480" w:lineRule="auto"/>
        <w:rPr>
          <w:ins w:id="122" w:author="Abraham E Springer" w:date="2025-02-17T13:31:00Z" w16du:dateUtc="2025-02-17T20:31:00Z"/>
          <w:rFonts w:ascii="Times New Roman" w:hAnsi="Times New Roman" w:cs="Times New Roman"/>
          <w:b/>
          <w:bCs/>
          <w:sz w:val="24"/>
          <w:szCs w:val="24"/>
        </w:rPr>
      </w:pPr>
      <w:r w:rsidRPr="00CA75BB">
        <w:rPr>
          <w:rFonts w:ascii="Times New Roman" w:hAnsi="Times New Roman" w:cs="Times New Roman"/>
          <w:b/>
          <w:bCs/>
          <w:sz w:val="24"/>
          <w:szCs w:val="24"/>
        </w:rPr>
        <w:t xml:space="preserve">Response function analysis </w:t>
      </w:r>
    </w:p>
    <w:p w14:paraId="7E055EF1" w14:textId="73FCE962" w:rsidR="008C7B4A" w:rsidRDefault="00B96AB8">
      <w:pPr>
        <w:spacing w:line="480" w:lineRule="auto"/>
        <w:rPr>
          <w:rFonts w:ascii="Times New Roman" w:hAnsi="Times New Roman" w:cs="Times New Roman"/>
          <w:sz w:val="24"/>
          <w:szCs w:val="24"/>
        </w:rPr>
        <w:pPrChange w:id="123" w:author="Abraham E Springer" w:date="2025-02-17T12:19:00Z" w16du:dateUtc="2025-02-17T19:19:00Z">
          <w:pPr/>
        </w:pPrChange>
      </w:pPr>
      <w:r>
        <w:rPr>
          <w:rFonts w:ascii="Times New Roman" w:hAnsi="Times New Roman" w:cs="Times New Roman"/>
          <w:sz w:val="24"/>
          <w:szCs w:val="24"/>
        </w:rPr>
        <w:t>Five variables were found to be significant in determining annual tree growth</w:t>
      </w:r>
      <w:r w:rsidR="00DF6AA8">
        <w:rPr>
          <w:rFonts w:ascii="Times New Roman" w:hAnsi="Times New Roman" w:cs="Times New Roman"/>
          <w:sz w:val="24"/>
          <w:szCs w:val="24"/>
        </w:rPr>
        <w:t xml:space="preserve"> through a response function analysis</w:t>
      </w:r>
      <w:r>
        <w:rPr>
          <w:rFonts w:ascii="Times New Roman" w:hAnsi="Times New Roman" w:cs="Times New Roman"/>
          <w:sz w:val="24"/>
          <w:szCs w:val="24"/>
        </w:rPr>
        <w:t xml:space="preserve">. Three of these </w:t>
      </w:r>
      <w:r w:rsidR="00DF6AA8">
        <w:rPr>
          <w:rFonts w:ascii="Times New Roman" w:hAnsi="Times New Roman" w:cs="Times New Roman"/>
          <w:sz w:val="24"/>
          <w:szCs w:val="24"/>
        </w:rPr>
        <w:t xml:space="preserve">variables </w:t>
      </w:r>
      <w:r>
        <w:rPr>
          <w:rFonts w:ascii="Times New Roman" w:hAnsi="Times New Roman" w:cs="Times New Roman"/>
          <w:sz w:val="24"/>
          <w:szCs w:val="24"/>
        </w:rPr>
        <w:t>were streamflows of certain months while the other two</w:t>
      </w:r>
      <w:r w:rsidR="009F6FD4">
        <w:rPr>
          <w:rFonts w:ascii="Times New Roman" w:hAnsi="Times New Roman" w:cs="Times New Roman"/>
          <w:sz w:val="24"/>
          <w:szCs w:val="24"/>
        </w:rPr>
        <w:t xml:space="preserve"> were variables related to climate. Four out of the five significant variables were positive. In addition, </w:t>
      </w:r>
      <w:r w:rsidR="00365972">
        <w:rPr>
          <w:rFonts w:ascii="Times New Roman" w:hAnsi="Times New Roman" w:cs="Times New Roman"/>
          <w:sz w:val="24"/>
          <w:szCs w:val="24"/>
        </w:rPr>
        <w:t>all</w:t>
      </w:r>
      <w:r w:rsidR="009F6FD4">
        <w:rPr>
          <w:rFonts w:ascii="Times New Roman" w:hAnsi="Times New Roman" w:cs="Times New Roman"/>
          <w:sz w:val="24"/>
          <w:szCs w:val="24"/>
        </w:rPr>
        <w:t xml:space="preserve"> the significant variable months were between June and October.</w:t>
      </w:r>
    </w:p>
    <w:p w14:paraId="4C73B5AF" w14:textId="5F31FA91" w:rsidR="00766ECE" w:rsidRDefault="00766ECE" w:rsidP="00766ECE">
      <w:pPr>
        <w:spacing w:line="480" w:lineRule="auto"/>
        <w:jc w:val="center"/>
        <w:rPr>
          <w:rFonts w:ascii="Times New Roman" w:hAnsi="Times New Roman" w:cs="Times New Roman"/>
          <w:sz w:val="24"/>
          <w:szCs w:val="24"/>
        </w:rPr>
      </w:pPr>
      <w:r w:rsidRPr="00766ECE">
        <w:rPr>
          <w:rFonts w:ascii="Times New Roman" w:hAnsi="Times New Roman" w:cs="Times New Roman"/>
          <w:noProof/>
          <w:sz w:val="24"/>
          <w:szCs w:val="24"/>
        </w:rPr>
        <w:drawing>
          <wp:inline distT="0" distB="0" distL="0" distR="0" wp14:anchorId="1B6672F5" wp14:editId="1BD8102D">
            <wp:extent cx="4544695" cy="1554479"/>
            <wp:effectExtent l="0" t="0" r="0" b="8255"/>
            <wp:docPr id="1705166235"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66235" name="Picture 1" descr="A black and white text on a white background&#10;&#10;AI-generated content may be incorrect."/>
                    <pic:cNvPicPr/>
                  </pic:nvPicPr>
                  <pic:blipFill>
                    <a:blip r:embed="rId23"/>
                    <a:stretch>
                      <a:fillRect/>
                    </a:stretch>
                  </pic:blipFill>
                  <pic:spPr>
                    <a:xfrm>
                      <a:off x="0" y="0"/>
                      <a:ext cx="4553499" cy="1557490"/>
                    </a:xfrm>
                    <a:prstGeom prst="rect">
                      <a:avLst/>
                    </a:prstGeom>
                  </pic:spPr>
                </pic:pic>
              </a:graphicData>
            </a:graphic>
          </wp:inline>
        </w:drawing>
      </w:r>
    </w:p>
    <w:p w14:paraId="7C31903D" w14:textId="15DDD10C" w:rsidR="008D7A70" w:rsidRPr="00E817FB" w:rsidRDefault="009954F4">
      <w:pPr>
        <w:pStyle w:val="Heading2"/>
        <w:spacing w:line="480" w:lineRule="auto"/>
        <w:rPr>
          <w:rFonts w:ascii="Times New Roman" w:hAnsi="Times New Roman" w:cs="Times New Roman"/>
          <w:sz w:val="24"/>
          <w:szCs w:val="24"/>
        </w:rPr>
        <w:pPrChange w:id="124" w:author="Abraham E Springer" w:date="2025-02-17T12:19:00Z" w16du:dateUtc="2025-02-17T19:19:00Z">
          <w:pPr>
            <w:pStyle w:val="Heading2"/>
          </w:pPr>
        </w:pPrChange>
      </w:pPr>
      <w:r w:rsidRPr="00E817FB">
        <w:rPr>
          <w:rFonts w:ascii="Times New Roman" w:hAnsi="Times New Roman" w:cs="Times New Roman"/>
          <w:sz w:val="24"/>
          <w:szCs w:val="24"/>
        </w:rPr>
        <w:lastRenderedPageBreak/>
        <w:t>Discussion</w:t>
      </w:r>
      <w:bookmarkStart w:id="125" w:name="_Toc187849262"/>
      <w:r w:rsidR="007D30B7"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Seedling survivorship and demographics</w:t>
      </w:r>
      <w:bookmarkEnd w:id="125"/>
    </w:p>
    <w:p w14:paraId="1C2ABB11" w14:textId="1DF606AD" w:rsidR="00FC1F64" w:rsidRPr="00E817FB" w:rsidRDefault="008D7A70">
      <w:pPr>
        <w:spacing w:line="480" w:lineRule="auto"/>
        <w:ind w:firstLine="720"/>
        <w:rPr>
          <w:rFonts w:ascii="Times New Roman" w:hAnsi="Times New Roman" w:cs="Times New Roman"/>
          <w:sz w:val="24"/>
          <w:szCs w:val="24"/>
        </w:rPr>
        <w:pPrChange w:id="126"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Densities decreased or stayed constant in 80% of plots surveyed across the two sites. </w:t>
      </w:r>
      <w:r w:rsidR="00FC1F64" w:rsidRPr="00E817FB">
        <w:rPr>
          <w:rFonts w:ascii="Times New Roman" w:hAnsi="Times New Roman" w:cs="Times New Roman"/>
          <w:sz w:val="24"/>
          <w:szCs w:val="24"/>
        </w:rPr>
        <w:t>The remaining 20% of plots increased, possibly</w:t>
      </w:r>
      <w:r w:rsidRPr="00E817FB">
        <w:rPr>
          <w:rFonts w:ascii="Times New Roman" w:hAnsi="Times New Roman" w:cs="Times New Roman"/>
          <w:sz w:val="24"/>
          <w:szCs w:val="24"/>
        </w:rPr>
        <w:t xml:space="preserve"> </w:t>
      </w:r>
      <w:r w:rsidR="00FC1F64" w:rsidRPr="00E817FB">
        <w:rPr>
          <w:rFonts w:ascii="Times New Roman" w:hAnsi="Times New Roman" w:cs="Times New Roman"/>
          <w:sz w:val="24"/>
          <w:szCs w:val="24"/>
        </w:rPr>
        <w:t xml:space="preserve">indicating </w:t>
      </w:r>
      <w:r w:rsidRPr="00E817FB">
        <w:rPr>
          <w:rFonts w:ascii="Times New Roman" w:hAnsi="Times New Roman" w:cs="Times New Roman"/>
          <w:sz w:val="24"/>
          <w:szCs w:val="24"/>
        </w:rPr>
        <w:t>that there was recruitment following the seed release in Spring of 2024</w:t>
      </w:r>
      <w:r w:rsidR="006D6234">
        <w:rPr>
          <w:rFonts w:ascii="Times New Roman" w:hAnsi="Times New Roman" w:cs="Times New Roman"/>
          <w:sz w:val="24"/>
          <w:szCs w:val="24"/>
        </w:rPr>
        <w:t xml:space="preserve"> that survived into Fall 2024</w:t>
      </w:r>
      <w:r w:rsidRPr="00E817FB">
        <w:rPr>
          <w:rFonts w:ascii="Times New Roman" w:hAnsi="Times New Roman" w:cs="Times New Roman"/>
          <w:sz w:val="24"/>
          <w:szCs w:val="24"/>
        </w:rPr>
        <w:t xml:space="preserve">. </w:t>
      </w:r>
    </w:p>
    <w:p w14:paraId="14776EF8" w14:textId="46CDB764" w:rsidR="008D7A70" w:rsidRPr="00E817FB" w:rsidRDefault="006D6234">
      <w:pPr>
        <w:spacing w:line="480" w:lineRule="auto"/>
        <w:ind w:firstLine="720"/>
        <w:rPr>
          <w:rFonts w:ascii="Times New Roman" w:hAnsi="Times New Roman" w:cs="Times New Roman"/>
          <w:sz w:val="24"/>
          <w:szCs w:val="24"/>
        </w:rPr>
        <w:pPrChange w:id="127"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Seedling size </w:t>
      </w:r>
      <w:r w:rsidR="006A3C07">
        <w:rPr>
          <w:rFonts w:ascii="Times New Roman" w:hAnsi="Times New Roman" w:cs="Times New Roman"/>
          <w:sz w:val="24"/>
          <w:szCs w:val="24"/>
        </w:rPr>
        <w:t>wa</w:t>
      </w:r>
      <w:r w:rsidR="006A3C07" w:rsidRPr="00E817FB">
        <w:rPr>
          <w:rFonts w:ascii="Times New Roman" w:hAnsi="Times New Roman" w:cs="Times New Roman"/>
          <w:sz w:val="24"/>
          <w:szCs w:val="24"/>
        </w:rPr>
        <w:t>s used</w:t>
      </w:r>
      <w:r w:rsidRPr="00E817FB">
        <w:rPr>
          <w:rFonts w:ascii="Times New Roman" w:hAnsi="Times New Roman" w:cs="Times New Roman"/>
          <w:sz w:val="24"/>
          <w:szCs w:val="24"/>
        </w:rPr>
        <w:t xml:space="preserve"> a proxy for seedling health and </w:t>
      </w:r>
      <w:commentRangeStart w:id="128"/>
      <w:r w:rsidRPr="00E817FB">
        <w:rPr>
          <w:rFonts w:ascii="Times New Roman" w:hAnsi="Times New Roman" w:cs="Times New Roman"/>
          <w:sz w:val="24"/>
          <w:szCs w:val="24"/>
        </w:rPr>
        <w:t>potential</w:t>
      </w:r>
      <w:commentRangeEnd w:id="128"/>
      <w:r w:rsidR="00387A7B">
        <w:rPr>
          <w:rStyle w:val="CommentReference"/>
        </w:rPr>
        <w:commentReference w:id="128"/>
      </w:r>
      <w:r w:rsidR="000E6DBB">
        <w:rPr>
          <w:rFonts w:ascii="Times New Roman" w:hAnsi="Times New Roman" w:cs="Times New Roman"/>
          <w:sz w:val="24"/>
          <w:szCs w:val="24"/>
        </w:rPr>
        <w:t xml:space="preserve"> survivorship</w:t>
      </w:r>
      <w:r w:rsidRPr="00E817FB">
        <w:rPr>
          <w:rFonts w:ascii="Times New Roman" w:hAnsi="Times New Roman" w:cs="Times New Roman"/>
          <w:sz w:val="24"/>
          <w:szCs w:val="24"/>
        </w:rPr>
        <w:t xml:space="preserve">. </w:t>
      </w:r>
      <w:r w:rsidR="008D7A70" w:rsidRPr="00E817FB">
        <w:rPr>
          <w:rFonts w:ascii="Times New Roman" w:hAnsi="Times New Roman" w:cs="Times New Roman"/>
          <w:sz w:val="24"/>
          <w:szCs w:val="24"/>
        </w:rPr>
        <w:t xml:space="preserve">Both </w:t>
      </w:r>
      <w:proofErr w:type="spellStart"/>
      <w:r w:rsidR="008D7A70" w:rsidRPr="00E817FB">
        <w:rPr>
          <w:rFonts w:ascii="Times New Roman" w:hAnsi="Times New Roman" w:cs="Times New Roman"/>
          <w:sz w:val="24"/>
          <w:szCs w:val="24"/>
        </w:rPr>
        <w:t>sites</w:t>
      </w:r>
      <w:proofErr w:type="spellEnd"/>
      <w:r w:rsidR="008D7A70" w:rsidRPr="00E817FB">
        <w:rPr>
          <w:rFonts w:ascii="Times New Roman" w:hAnsi="Times New Roman" w:cs="Times New Roman"/>
          <w:sz w:val="24"/>
          <w:szCs w:val="24"/>
        </w:rPr>
        <w:t xml:space="preserve"> had all three-size metrics increase between </w:t>
      </w:r>
      <w:r w:rsidR="003250C2" w:rsidRPr="00E817FB">
        <w:rPr>
          <w:rFonts w:ascii="Times New Roman" w:hAnsi="Times New Roman" w:cs="Times New Roman"/>
          <w:sz w:val="24"/>
          <w:szCs w:val="24"/>
        </w:rPr>
        <w:t>the beginning and end of the study</w:t>
      </w:r>
      <w:r w:rsidR="008D7A70" w:rsidRPr="00E817FB">
        <w:rPr>
          <w:rFonts w:ascii="Times New Roman" w:hAnsi="Times New Roman" w:cs="Times New Roman"/>
          <w:sz w:val="24"/>
          <w:szCs w:val="24"/>
        </w:rPr>
        <w:t xml:space="preserve">. </w:t>
      </w:r>
      <w:r>
        <w:rPr>
          <w:rFonts w:ascii="Times New Roman" w:hAnsi="Times New Roman" w:cs="Times New Roman"/>
          <w:sz w:val="24"/>
          <w:szCs w:val="24"/>
        </w:rPr>
        <w:t xml:space="preserve">Seedlings grew larger at Childs </w:t>
      </w:r>
      <w:r w:rsidR="00DF6AA8">
        <w:rPr>
          <w:rFonts w:ascii="Times New Roman" w:hAnsi="Times New Roman" w:cs="Times New Roman"/>
          <w:sz w:val="24"/>
          <w:szCs w:val="24"/>
        </w:rPr>
        <w:t>and d</w:t>
      </w:r>
      <w:r>
        <w:rPr>
          <w:rFonts w:ascii="Times New Roman" w:hAnsi="Times New Roman" w:cs="Times New Roman"/>
          <w:sz w:val="24"/>
          <w:szCs w:val="24"/>
        </w:rPr>
        <w:t xml:space="preserve">ensities also decreased at a higher rate than those at BRAP. It is possible that quicker growing </w:t>
      </w:r>
      <w:r w:rsidR="0056317F">
        <w:rPr>
          <w:rFonts w:ascii="Times New Roman" w:hAnsi="Times New Roman" w:cs="Times New Roman"/>
          <w:sz w:val="24"/>
          <w:szCs w:val="24"/>
        </w:rPr>
        <w:t>seedlings decrease</w:t>
      </w:r>
      <w:r>
        <w:rPr>
          <w:rFonts w:ascii="Times New Roman" w:hAnsi="Times New Roman" w:cs="Times New Roman"/>
          <w:sz w:val="24"/>
          <w:szCs w:val="24"/>
        </w:rPr>
        <w:t xml:space="preserve"> in density quicker as well.</w:t>
      </w:r>
      <w:r w:rsidR="00F243C9">
        <w:rPr>
          <w:rFonts w:ascii="Times New Roman" w:hAnsi="Times New Roman" w:cs="Times New Roman"/>
          <w:sz w:val="24"/>
          <w:szCs w:val="24"/>
        </w:rPr>
        <w:t xml:space="preserve"> Both sites ended with similar mean seedling densities.</w:t>
      </w:r>
      <w:r w:rsidR="008D7A70" w:rsidRPr="00E817FB">
        <w:rPr>
          <w:rFonts w:ascii="Times New Roman" w:hAnsi="Times New Roman" w:cs="Times New Roman"/>
          <w:sz w:val="24"/>
          <w:szCs w:val="24"/>
        </w:rPr>
        <w:t xml:space="preserve"> </w:t>
      </w:r>
      <w:r w:rsidR="006E1CCC">
        <w:rPr>
          <w:rFonts w:ascii="Times New Roman" w:hAnsi="Times New Roman" w:cs="Times New Roman"/>
          <w:sz w:val="24"/>
          <w:szCs w:val="24"/>
        </w:rPr>
        <w:t>HDR values increase</w:t>
      </w:r>
      <w:r w:rsidR="00F243C9">
        <w:rPr>
          <w:rFonts w:ascii="Times New Roman" w:hAnsi="Times New Roman" w:cs="Times New Roman"/>
          <w:sz w:val="24"/>
          <w:szCs w:val="24"/>
        </w:rPr>
        <w:t xml:space="preserve">d in both sites meaning </w:t>
      </w:r>
      <w:r w:rsidR="006E1CCC">
        <w:rPr>
          <w:rFonts w:ascii="Times New Roman" w:hAnsi="Times New Roman" w:cs="Times New Roman"/>
          <w:sz w:val="24"/>
          <w:szCs w:val="24"/>
        </w:rPr>
        <w:t xml:space="preserve">seedlings </w:t>
      </w:r>
      <w:r w:rsidR="00F243C9">
        <w:rPr>
          <w:rFonts w:ascii="Times New Roman" w:hAnsi="Times New Roman" w:cs="Times New Roman"/>
          <w:sz w:val="24"/>
          <w:szCs w:val="24"/>
        </w:rPr>
        <w:t>became</w:t>
      </w:r>
      <w:r w:rsidR="006E1CCC">
        <w:rPr>
          <w:rFonts w:ascii="Times New Roman" w:hAnsi="Times New Roman" w:cs="Times New Roman"/>
          <w:sz w:val="24"/>
          <w:szCs w:val="24"/>
        </w:rPr>
        <w:t xml:space="preserve"> taller and thinner as they grow over their first two years.</w:t>
      </w:r>
    </w:p>
    <w:p w14:paraId="25FD2DBD" w14:textId="5FAD5CC4" w:rsidR="006D6234" w:rsidRPr="00E817FB" w:rsidRDefault="008D7A70">
      <w:pPr>
        <w:spacing w:line="480" w:lineRule="auto"/>
        <w:ind w:firstLine="720"/>
        <w:rPr>
          <w:rFonts w:ascii="Times New Roman" w:hAnsi="Times New Roman" w:cs="Times New Roman"/>
          <w:sz w:val="24"/>
          <w:szCs w:val="24"/>
        </w:rPr>
        <w:pPrChange w:id="129" w:author="Abraham E Springer" w:date="2025-02-17T12:19:00Z" w16du:dateUtc="2025-02-17T19:19:00Z">
          <w:pPr>
            <w:spacing w:line="240" w:lineRule="auto"/>
            <w:ind w:firstLine="720"/>
          </w:pPr>
        </w:pPrChange>
      </w:pPr>
      <w:r w:rsidRPr="00E817FB">
        <w:rPr>
          <w:rFonts w:ascii="Times New Roman" w:hAnsi="Times New Roman" w:cs="Times New Roman"/>
          <w:sz w:val="24"/>
          <w:szCs w:val="24"/>
        </w:rPr>
        <w:t xml:space="preserve">Causes of mortality </w:t>
      </w:r>
      <w:r w:rsidR="006D6234">
        <w:rPr>
          <w:rFonts w:ascii="Times New Roman" w:hAnsi="Times New Roman" w:cs="Times New Roman"/>
          <w:sz w:val="24"/>
          <w:szCs w:val="24"/>
        </w:rPr>
        <w:t>were</w:t>
      </w:r>
      <w:r w:rsidRPr="00E817FB">
        <w:rPr>
          <w:rFonts w:ascii="Times New Roman" w:hAnsi="Times New Roman" w:cs="Times New Roman"/>
          <w:sz w:val="24"/>
          <w:szCs w:val="24"/>
        </w:rPr>
        <w:t xml:space="preserve"> difficult to determine.</w:t>
      </w:r>
      <w:r w:rsidR="006D6234">
        <w:rPr>
          <w:rFonts w:ascii="Times New Roman" w:hAnsi="Times New Roman" w:cs="Times New Roman"/>
          <w:sz w:val="24"/>
          <w:szCs w:val="24"/>
        </w:rPr>
        <w:t xml:space="preserve"> No significant floods scoured away seedlings during the study.</w:t>
      </w:r>
      <w:r w:rsidRPr="00E817FB">
        <w:rPr>
          <w:rFonts w:ascii="Times New Roman" w:hAnsi="Times New Roman" w:cs="Times New Roman"/>
          <w:sz w:val="24"/>
          <w:szCs w:val="24"/>
        </w:rPr>
        <w:t xml:space="preserve"> At some sites</w:t>
      </w:r>
      <w:r w:rsidR="008C7B4A">
        <w:rPr>
          <w:rFonts w:ascii="Times New Roman" w:hAnsi="Times New Roman" w:cs="Times New Roman"/>
          <w:sz w:val="24"/>
          <w:szCs w:val="24"/>
        </w:rPr>
        <w:t>,</w:t>
      </w:r>
      <w:r w:rsidRPr="00E817FB">
        <w:rPr>
          <w:rFonts w:ascii="Times New Roman" w:hAnsi="Times New Roman" w:cs="Times New Roman"/>
          <w:sz w:val="24"/>
          <w:szCs w:val="24"/>
        </w:rPr>
        <w:t xml:space="preserve"> the seedlings were showing signs of desiccation </w:t>
      </w:r>
      <w:r w:rsidR="006D6234">
        <w:rPr>
          <w:rFonts w:ascii="Times New Roman" w:hAnsi="Times New Roman" w:cs="Times New Roman"/>
          <w:sz w:val="24"/>
          <w:szCs w:val="24"/>
        </w:rPr>
        <w:t xml:space="preserve">during the spring 2024 visits, </w:t>
      </w:r>
      <w:r w:rsidRPr="00E817FB">
        <w:rPr>
          <w:rFonts w:ascii="Times New Roman" w:hAnsi="Times New Roman" w:cs="Times New Roman"/>
          <w:sz w:val="24"/>
          <w:szCs w:val="24"/>
        </w:rPr>
        <w:t>while sites LB 3 and LB 4 had encroachment of Common Cocklebur (</w:t>
      </w:r>
      <w:r w:rsidRPr="00E817FB">
        <w:rPr>
          <w:rFonts w:ascii="Times New Roman" w:hAnsi="Times New Roman" w:cs="Times New Roman"/>
          <w:i/>
          <w:iCs/>
          <w:sz w:val="24"/>
          <w:szCs w:val="24"/>
        </w:rPr>
        <w:t xml:space="preserve">Xanthium </w:t>
      </w:r>
      <w:proofErr w:type="spellStart"/>
      <w:r w:rsidRPr="00E817FB">
        <w:rPr>
          <w:rFonts w:ascii="Times New Roman" w:hAnsi="Times New Roman" w:cs="Times New Roman"/>
          <w:i/>
          <w:iCs/>
          <w:sz w:val="24"/>
          <w:szCs w:val="24"/>
        </w:rPr>
        <w:t>strumarium</w:t>
      </w:r>
      <w:proofErr w:type="spellEnd"/>
      <w:r w:rsidRPr="00E817FB">
        <w:rPr>
          <w:rFonts w:ascii="Times New Roman" w:hAnsi="Times New Roman" w:cs="Times New Roman"/>
          <w:sz w:val="24"/>
          <w:szCs w:val="24"/>
        </w:rPr>
        <w:t>). The Common Cocklebur seem</w:t>
      </w:r>
      <w:r w:rsidR="006D6234">
        <w:rPr>
          <w:rFonts w:ascii="Times New Roman" w:hAnsi="Times New Roman" w:cs="Times New Roman"/>
          <w:sz w:val="24"/>
          <w:szCs w:val="24"/>
        </w:rPr>
        <w:t>ed</w:t>
      </w:r>
      <w:r w:rsidRPr="00E817FB">
        <w:rPr>
          <w:rFonts w:ascii="Times New Roman" w:hAnsi="Times New Roman" w:cs="Times New Roman"/>
          <w:sz w:val="24"/>
          <w:szCs w:val="24"/>
        </w:rPr>
        <w:t xml:space="preserve"> to be most highly concentrated in the sandy center of the depression</w:t>
      </w:r>
      <w:r w:rsidR="00C97A93" w:rsidRPr="00E817FB">
        <w:rPr>
          <w:rFonts w:ascii="Times New Roman" w:hAnsi="Times New Roman" w:cs="Times New Roman"/>
          <w:sz w:val="24"/>
          <w:szCs w:val="24"/>
        </w:rPr>
        <w:t>s</w:t>
      </w:r>
      <w:r w:rsidRPr="00E817FB">
        <w:rPr>
          <w:rFonts w:ascii="Times New Roman" w:hAnsi="Times New Roman" w:cs="Times New Roman"/>
          <w:sz w:val="24"/>
          <w:szCs w:val="24"/>
        </w:rPr>
        <w:t xml:space="preserve"> while Fremont cottonwood seedlings ring the outside of the depression. Fremont cottonwoods within the center were taller as they were forced to grow quickly to compete with the cocklebur. Browsing was infrequently observed and at no plots did browsing seem to be a </w:t>
      </w:r>
      <w:r w:rsidR="00C97A93" w:rsidRPr="00E817FB">
        <w:rPr>
          <w:rFonts w:ascii="Times New Roman" w:hAnsi="Times New Roman" w:cs="Times New Roman"/>
          <w:sz w:val="24"/>
          <w:szCs w:val="24"/>
        </w:rPr>
        <w:t>significant</w:t>
      </w:r>
      <w:r w:rsidRPr="00E817FB">
        <w:rPr>
          <w:rFonts w:ascii="Times New Roman" w:hAnsi="Times New Roman" w:cs="Times New Roman"/>
          <w:sz w:val="24"/>
          <w:szCs w:val="24"/>
        </w:rPr>
        <w:t xml:space="preserve"> impact.</w:t>
      </w:r>
    </w:p>
    <w:p w14:paraId="09893D15" w14:textId="37973CEE" w:rsidR="0050557B" w:rsidRPr="00AF7FA0" w:rsidRDefault="0050557B">
      <w:pPr>
        <w:pStyle w:val="ListParagraph"/>
        <w:spacing w:line="480" w:lineRule="auto"/>
        <w:ind w:left="0" w:firstLine="720"/>
        <w:rPr>
          <w:rFonts w:ascii="Times New Roman" w:eastAsia="Times New Roman" w:hAnsi="Times New Roman" w:cs="Times New Roman"/>
          <w:bCs/>
          <w:sz w:val="24"/>
          <w:szCs w:val="24"/>
        </w:rPr>
        <w:pPrChange w:id="130" w:author="Abraham E Springer" w:date="2025-02-17T12:19:00Z" w16du:dateUtc="2025-02-17T19:19:00Z">
          <w:pPr>
            <w:pStyle w:val="ListParagraph"/>
            <w:spacing w:line="240" w:lineRule="auto"/>
            <w:ind w:left="0"/>
          </w:pPr>
        </w:pPrChange>
      </w:pPr>
      <w:r w:rsidRPr="00E817FB">
        <w:rPr>
          <w:rFonts w:ascii="Times New Roman" w:eastAsia="Times New Roman" w:hAnsi="Times New Roman" w:cs="Times New Roman"/>
          <w:bCs/>
          <w:sz w:val="24"/>
          <w:szCs w:val="24"/>
        </w:rPr>
        <w:t>In two growing seasons, seedling heights reached an average</w:t>
      </w:r>
      <w:r w:rsidR="00CA75BB">
        <w:rPr>
          <w:rFonts w:ascii="Times New Roman" w:eastAsia="Times New Roman" w:hAnsi="Times New Roman" w:cs="Times New Roman"/>
          <w:bCs/>
          <w:sz w:val="24"/>
          <w:szCs w:val="24"/>
        </w:rPr>
        <w:t xml:space="preserve"> height</w:t>
      </w:r>
      <w:r w:rsidRPr="00E817FB">
        <w:rPr>
          <w:rFonts w:ascii="Times New Roman" w:eastAsia="Times New Roman" w:hAnsi="Times New Roman" w:cs="Times New Roman"/>
          <w:bCs/>
          <w:sz w:val="24"/>
          <w:szCs w:val="24"/>
        </w:rPr>
        <w:t xml:space="preserve"> of 36 cm and 64 cm at BRAP and Childs respectively. </w:t>
      </w:r>
      <w:r>
        <w:rPr>
          <w:rFonts w:ascii="Times New Roman" w:eastAsia="Times New Roman" w:hAnsi="Times New Roman" w:cs="Times New Roman"/>
          <w:bCs/>
          <w:sz w:val="24"/>
          <w:szCs w:val="24"/>
        </w:rPr>
        <w:t xml:space="preserve">These heights are about half of what Fremont cottonwood seedlings were found to have grown in </w:t>
      </w:r>
      <w:commentRangeStart w:id="131"/>
      <w:r>
        <w:rPr>
          <w:rFonts w:ascii="Times New Roman" w:eastAsia="Times New Roman" w:hAnsi="Times New Roman" w:cs="Times New Roman"/>
          <w:bCs/>
          <w:sz w:val="24"/>
          <w:szCs w:val="24"/>
        </w:rPr>
        <w:t xml:space="preserve">a similar study in Central Arizona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{"citationID":"gLCA58QA","properties":{"formattedCitation":"(Stromberg, 1997)","plainCitation":"(Stromberg, 1997)","noteIndex":0},"citationItems":[{"id":5,"uris":["http://zotero.org/users/local/yyBX3i8n/items/5SB9FHKK"],"itemData":{"id":5,"type":"article-journal","container-title":"The Great Basin Naturalist","ISSN":"0017-3614","journalAbbreviation":"The Great Basin Naturalist","note":"publisher: JSTOR","page":"198-208","title":"Growth and survivorship of Fremont cottonwood, Goodding willow, and salt cedar seedlings after large floods in central Arizona","author":[{"family":"Stromberg","given":"Juliet C"}],"issued":{"date-parts":[["1997"]]}}}],"schema":"https://github.com/citation-style-language/schema/raw/master/csl-citation.json"} </w:instrText>
      </w:r>
      <w:r>
        <w:rPr>
          <w:rFonts w:ascii="Times New Roman" w:eastAsia="Times New Roman" w:hAnsi="Times New Roman" w:cs="Times New Roman"/>
          <w:bCs/>
          <w:sz w:val="24"/>
          <w:szCs w:val="24"/>
        </w:rPr>
        <w:fldChar w:fldCharType="separate"/>
      </w:r>
      <w:r w:rsidRPr="0050557B">
        <w:rPr>
          <w:rFonts w:ascii="Times New Roman" w:hAnsi="Times New Roman" w:cs="Times New Roman"/>
          <w:sz w:val="24"/>
        </w:rPr>
        <w:t>(Stromberg, 1997)</w:t>
      </w:r>
      <w:r>
        <w:rPr>
          <w:rFonts w:ascii="Times New Roman" w:eastAsia="Times New Roman" w:hAnsi="Times New Roman" w:cs="Times New Roman"/>
          <w:bCs/>
          <w:sz w:val="24"/>
          <w:szCs w:val="24"/>
        </w:rPr>
        <w:fldChar w:fldCharType="end"/>
      </w:r>
      <w:commentRangeEnd w:id="131"/>
      <w:r w:rsidR="008C7B4A">
        <w:rPr>
          <w:rStyle w:val="CommentReference"/>
        </w:rPr>
        <w:commentReference w:id="131"/>
      </w:r>
      <w:r>
        <w:rPr>
          <w:rFonts w:ascii="Times New Roman" w:eastAsia="Times New Roman" w:hAnsi="Times New Roman" w:cs="Times New Roman"/>
          <w:bCs/>
          <w:sz w:val="24"/>
          <w:szCs w:val="24"/>
        </w:rPr>
        <w:t>.</w:t>
      </w:r>
      <w:r w:rsidR="000E5DD3">
        <w:rPr>
          <w:rFonts w:ascii="Times New Roman" w:eastAsia="Times New Roman" w:hAnsi="Times New Roman" w:cs="Times New Roman"/>
          <w:bCs/>
          <w:sz w:val="24"/>
          <w:szCs w:val="24"/>
        </w:rPr>
        <w:t xml:space="preserve"> However, final seedling densities at both BRAP and Childs were </w:t>
      </w:r>
      <w:proofErr w:type="gramStart"/>
      <w:r w:rsidR="000E5DD3">
        <w:rPr>
          <w:rFonts w:ascii="Times New Roman" w:eastAsia="Times New Roman" w:hAnsi="Times New Roman" w:cs="Times New Roman"/>
          <w:bCs/>
          <w:sz w:val="24"/>
          <w:szCs w:val="24"/>
        </w:rPr>
        <w:t>similar to</w:t>
      </w:r>
      <w:proofErr w:type="gramEnd"/>
      <w:r w:rsidR="000E5DD3">
        <w:rPr>
          <w:rFonts w:ascii="Times New Roman" w:eastAsia="Times New Roman" w:hAnsi="Times New Roman" w:cs="Times New Roman"/>
          <w:bCs/>
          <w:sz w:val="24"/>
          <w:szCs w:val="24"/>
        </w:rPr>
        <w:t xml:space="preserve"> one of the studied rivers in Central Arizona.</w:t>
      </w:r>
      <w:r>
        <w:rPr>
          <w:rFonts w:ascii="Times New Roman" w:eastAsia="Times New Roman" w:hAnsi="Times New Roman" w:cs="Times New Roman"/>
          <w:bCs/>
          <w:sz w:val="24"/>
          <w:szCs w:val="24"/>
        </w:rPr>
        <w:t xml:space="preserve"> The smaller sizes found on the Verde River could also be because all </w:t>
      </w:r>
      <w:r>
        <w:rPr>
          <w:rFonts w:ascii="Times New Roman" w:eastAsia="Times New Roman" w:hAnsi="Times New Roman" w:cs="Times New Roman"/>
          <w:bCs/>
          <w:sz w:val="24"/>
          <w:szCs w:val="24"/>
        </w:rPr>
        <w:lastRenderedPageBreak/>
        <w:t xml:space="preserve">cottonwoods </w:t>
      </w:r>
      <w:r w:rsidR="00ED2060">
        <w:rPr>
          <w:rFonts w:ascii="Times New Roman" w:eastAsia="Times New Roman" w:hAnsi="Times New Roman" w:cs="Times New Roman"/>
          <w:bCs/>
          <w:sz w:val="24"/>
          <w:szCs w:val="24"/>
        </w:rPr>
        <w:t>regardless</w:t>
      </w:r>
      <w:r>
        <w:rPr>
          <w:rFonts w:ascii="Times New Roman" w:eastAsia="Times New Roman" w:hAnsi="Times New Roman" w:cs="Times New Roman"/>
          <w:bCs/>
          <w:sz w:val="24"/>
          <w:szCs w:val="24"/>
        </w:rPr>
        <w:t xml:space="preserve"> of size or cohort were incorporated. For example, large numbers of </w:t>
      </w:r>
      <w:r w:rsidR="005407B4">
        <w:rPr>
          <w:rFonts w:ascii="Times New Roman" w:eastAsia="Times New Roman" w:hAnsi="Times New Roman" w:cs="Times New Roman"/>
          <w:bCs/>
          <w:sz w:val="24"/>
          <w:szCs w:val="24"/>
        </w:rPr>
        <w:t>seedlings from 2024 floods were measured in both the Spring 2024 and Fall 2024 visits.</w:t>
      </w:r>
      <w:r>
        <w:rPr>
          <w:rFonts w:ascii="Times New Roman" w:eastAsia="Times New Roman" w:hAnsi="Times New Roman" w:cs="Times New Roman"/>
          <w:bCs/>
          <w:sz w:val="24"/>
          <w:szCs w:val="24"/>
        </w:rPr>
        <w:t xml:space="preserve"> </w:t>
      </w:r>
      <w:r w:rsidR="00BD6EE2">
        <w:rPr>
          <w:rFonts w:ascii="Times New Roman" w:eastAsia="Times New Roman" w:hAnsi="Times New Roman" w:cs="Times New Roman"/>
          <w:bCs/>
          <w:sz w:val="24"/>
          <w:szCs w:val="24"/>
        </w:rPr>
        <w:t xml:space="preserve">In addition, the rivers selected in Central Arizona were at lower elevations and at a more southern latitude. Seedlings here likely had a longer growing season to grow larger than along the Verde </w:t>
      </w:r>
      <w:commentRangeStart w:id="132"/>
      <w:r w:rsidR="00BD6EE2">
        <w:rPr>
          <w:rFonts w:ascii="Times New Roman" w:eastAsia="Times New Roman" w:hAnsi="Times New Roman" w:cs="Times New Roman"/>
          <w:bCs/>
          <w:sz w:val="24"/>
          <w:szCs w:val="24"/>
        </w:rPr>
        <w:t>River</w:t>
      </w:r>
      <w:commentRangeEnd w:id="132"/>
      <w:r w:rsidR="00951CAD">
        <w:rPr>
          <w:rStyle w:val="CommentReference"/>
        </w:rPr>
        <w:commentReference w:id="132"/>
      </w:r>
      <w:r w:rsidR="00BD6EE2">
        <w:rPr>
          <w:rFonts w:ascii="Times New Roman" w:eastAsia="Times New Roman" w:hAnsi="Times New Roman" w:cs="Times New Roman"/>
          <w:bCs/>
          <w:sz w:val="24"/>
          <w:szCs w:val="24"/>
        </w:rPr>
        <w:t>.</w:t>
      </w:r>
      <w:r w:rsidR="004441DF">
        <w:rPr>
          <w:rFonts w:ascii="Times New Roman" w:eastAsia="Times New Roman" w:hAnsi="Times New Roman" w:cs="Times New Roman"/>
          <w:bCs/>
          <w:sz w:val="24"/>
          <w:szCs w:val="24"/>
        </w:rPr>
        <w:t xml:space="preserve"> Finally, both rivers in Central Arizona are in large open reaches, where sunlight is largely unlimited. In contrast, sites along the Verde River are in canyons, limiting their sunlight and growing season and potentially explaining the differences in growth.</w:t>
      </w:r>
      <w:r w:rsidR="00833686">
        <w:rPr>
          <w:rFonts w:ascii="Times New Roman" w:eastAsia="Times New Roman" w:hAnsi="Times New Roman" w:cs="Times New Roman"/>
          <w:bCs/>
          <w:sz w:val="24"/>
          <w:szCs w:val="24"/>
        </w:rPr>
        <w:t xml:space="preserve"> Light was found to be a significant variable for seedling survivorship in this study so it being limited compared to other Arizona rivers could explain the slower seedling growth.</w:t>
      </w:r>
    </w:p>
    <w:p w14:paraId="7DDB7741" w14:textId="77777777" w:rsidR="008D7A70" w:rsidRPr="00E817FB" w:rsidRDefault="008D7A70">
      <w:pPr>
        <w:pStyle w:val="Heading3"/>
        <w:spacing w:line="480" w:lineRule="auto"/>
        <w:pPrChange w:id="133" w:author="Abraham E Springer" w:date="2025-02-17T12:19:00Z" w16du:dateUtc="2025-02-17T19:19:00Z">
          <w:pPr>
            <w:pStyle w:val="Heading3"/>
          </w:pPr>
        </w:pPrChange>
      </w:pPr>
      <w:r w:rsidRPr="00E817FB">
        <w:t xml:space="preserve">Variables impacting </w:t>
      </w:r>
      <w:commentRangeStart w:id="134"/>
      <w:r w:rsidRPr="00E817FB">
        <w:t>survivorship</w:t>
      </w:r>
      <w:commentRangeEnd w:id="134"/>
      <w:r w:rsidR="00C97A93" w:rsidRPr="00E817FB">
        <w:rPr>
          <w:rStyle w:val="CommentReference"/>
          <w:rFonts w:ascii="Times New Roman" w:hAnsi="Times New Roman" w:cs="Times New Roman"/>
          <w:sz w:val="24"/>
          <w:szCs w:val="24"/>
        </w:rPr>
        <w:commentReference w:id="134"/>
      </w:r>
    </w:p>
    <w:p w14:paraId="2DEB5D09" w14:textId="4A98ECD5" w:rsidR="00FC1F64" w:rsidRPr="00712DFB" w:rsidRDefault="00FC1F64">
      <w:pPr>
        <w:spacing w:line="480" w:lineRule="auto"/>
        <w:rPr>
          <w:rFonts w:ascii="Times New Roman" w:hAnsi="Times New Roman" w:cs="Times New Roman"/>
          <w:b/>
          <w:bCs/>
          <w:sz w:val="24"/>
          <w:szCs w:val="24"/>
        </w:rPr>
        <w:pPrChange w:id="135" w:author="Abraham E Springer" w:date="2025-02-17T12:19:00Z" w16du:dateUtc="2025-02-17T19:19:00Z">
          <w:pPr>
            <w:spacing w:line="240" w:lineRule="auto"/>
          </w:pPr>
        </w:pPrChange>
      </w:pPr>
      <w:r w:rsidRPr="00712DFB">
        <w:rPr>
          <w:rFonts w:ascii="Times New Roman" w:hAnsi="Times New Roman" w:cs="Times New Roman"/>
          <w:b/>
          <w:bCs/>
          <w:sz w:val="24"/>
          <w:szCs w:val="24"/>
        </w:rPr>
        <w:t>Light</w:t>
      </w:r>
    </w:p>
    <w:p w14:paraId="55AE65EC" w14:textId="018B0B84" w:rsidR="007A3F29" w:rsidRDefault="007A3F29">
      <w:pPr>
        <w:spacing w:line="480" w:lineRule="auto"/>
        <w:rPr>
          <w:rFonts w:ascii="Times New Roman" w:hAnsi="Times New Roman" w:cs="Times New Roman"/>
          <w:sz w:val="24"/>
          <w:szCs w:val="24"/>
        </w:rPr>
        <w:pPrChange w:id="136" w:author="Abraham E Springer" w:date="2025-02-17T12:19:00Z" w16du:dateUtc="2025-02-17T19:19:00Z">
          <w:pPr>
            <w:spacing w:line="240" w:lineRule="auto"/>
          </w:pPr>
        </w:pPrChange>
      </w:pPr>
      <w:r>
        <w:rPr>
          <w:rFonts w:ascii="Times New Roman" w:hAnsi="Times New Roman" w:cs="Times New Roman"/>
          <w:sz w:val="24"/>
          <w:szCs w:val="24"/>
        </w:rPr>
        <w:t>Riparian cottonwoods are generally considered to be shade intolerant species.</w:t>
      </w:r>
      <w:r w:rsidR="00787E94">
        <w:rPr>
          <w:rFonts w:ascii="Times New Roman" w:hAnsi="Times New Roman" w:cs="Times New Roman"/>
          <w:sz w:val="24"/>
          <w:szCs w:val="24"/>
        </w:rPr>
        <w:t xml:space="preserve"> Light is often considered a secondary</w:t>
      </w:r>
      <w:r w:rsidR="0056630E">
        <w:rPr>
          <w:rFonts w:ascii="Times New Roman" w:hAnsi="Times New Roman" w:cs="Times New Roman"/>
          <w:sz w:val="24"/>
          <w:szCs w:val="24"/>
        </w:rPr>
        <w:t xml:space="preserve"> variable to water available </w:t>
      </w:r>
      <w:r w:rsidR="0056630E">
        <w:rPr>
          <w:rFonts w:ascii="Times New Roman" w:hAnsi="Times New Roman" w:cs="Times New Roman"/>
          <w:sz w:val="24"/>
          <w:szCs w:val="24"/>
        </w:rPr>
        <w:fldChar w:fldCharType="begin"/>
      </w:r>
      <w:r w:rsidR="0056630E">
        <w:rPr>
          <w:rFonts w:ascii="Times New Roman" w:hAnsi="Times New Roman" w:cs="Times New Roman"/>
          <w:sz w:val="24"/>
          <w:szCs w:val="24"/>
        </w:rPr>
        <w:instrText xml:space="preserve"> ADDIN ZOTERO_ITEM CSL_CITATION {"citationID":"WlQFN9Jw","properties":{"formattedCitation":"(Cooper et al., 1999)","plainCitation":"(Cooper et al., 1999)","noteIndex":0},"citationItems":[{"id":3,"uris":["http://zotero.org/users/local/yyBX3i8n/items/SFPA89JJ"],"itemData":{"id":3,"type":"article-journal","container-title":"Regulated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sidR="0056630E">
        <w:rPr>
          <w:rFonts w:ascii="Times New Roman" w:hAnsi="Times New Roman" w:cs="Times New Roman"/>
          <w:sz w:val="24"/>
          <w:szCs w:val="24"/>
        </w:rPr>
        <w:fldChar w:fldCharType="separate"/>
      </w:r>
      <w:r w:rsidR="0056630E" w:rsidRPr="0056630E">
        <w:rPr>
          <w:rFonts w:ascii="Times New Roman" w:hAnsi="Times New Roman" w:cs="Times New Roman"/>
          <w:sz w:val="24"/>
        </w:rPr>
        <w:t>(Cooper et al., 1999)</w:t>
      </w:r>
      <w:r w:rsidR="0056630E">
        <w:rPr>
          <w:rFonts w:ascii="Times New Roman" w:hAnsi="Times New Roman" w:cs="Times New Roman"/>
          <w:sz w:val="24"/>
          <w:szCs w:val="24"/>
        </w:rPr>
        <w:fldChar w:fldCharType="end"/>
      </w:r>
      <w:r w:rsidR="00122E73">
        <w:rPr>
          <w:rFonts w:ascii="Times New Roman" w:hAnsi="Times New Roman" w:cs="Times New Roman"/>
          <w:sz w:val="24"/>
          <w:szCs w:val="24"/>
        </w:rPr>
        <w:t xml:space="preserve">. Light was found to be highly significant (p-value ≤ </w:t>
      </w:r>
      <w:r w:rsidR="00A73EE0">
        <w:rPr>
          <w:rFonts w:ascii="Times New Roman" w:hAnsi="Times New Roman" w:cs="Times New Roman"/>
          <w:sz w:val="24"/>
          <w:szCs w:val="24"/>
        </w:rPr>
        <w:t>0</w:t>
      </w:r>
      <w:r w:rsidR="00122E73">
        <w:rPr>
          <w:rFonts w:ascii="Times New Roman" w:hAnsi="Times New Roman" w:cs="Times New Roman"/>
          <w:sz w:val="24"/>
          <w:szCs w:val="24"/>
        </w:rPr>
        <w:t xml:space="preserve">.001) for both sites. </w:t>
      </w:r>
    </w:p>
    <w:p w14:paraId="06A531B0" w14:textId="77777777" w:rsidR="007A3F29" w:rsidRPr="00E817FB" w:rsidRDefault="007A3F29">
      <w:pPr>
        <w:spacing w:line="480" w:lineRule="auto"/>
        <w:rPr>
          <w:rFonts w:ascii="Times New Roman" w:hAnsi="Times New Roman" w:cs="Times New Roman"/>
          <w:sz w:val="24"/>
          <w:szCs w:val="24"/>
        </w:rPr>
        <w:pPrChange w:id="137" w:author="Abraham E Springer" w:date="2025-02-17T12:19:00Z" w16du:dateUtc="2025-02-17T19:19:00Z">
          <w:pPr>
            <w:spacing w:line="240" w:lineRule="auto"/>
          </w:pPr>
        </w:pPrChange>
      </w:pPr>
    </w:p>
    <w:p w14:paraId="2B8AF707" w14:textId="079110B7" w:rsidR="00FC1F64" w:rsidRDefault="00FC1F64">
      <w:pPr>
        <w:spacing w:line="480" w:lineRule="auto"/>
        <w:rPr>
          <w:rFonts w:ascii="Times New Roman" w:hAnsi="Times New Roman" w:cs="Times New Roman"/>
          <w:b/>
          <w:bCs/>
          <w:sz w:val="24"/>
          <w:szCs w:val="24"/>
        </w:rPr>
        <w:pPrChange w:id="138" w:author="Abraham E Springer" w:date="2025-02-17T12:19:00Z" w16du:dateUtc="2025-02-17T19:19:00Z">
          <w:pPr>
            <w:spacing w:line="240" w:lineRule="auto"/>
          </w:pPr>
        </w:pPrChange>
      </w:pPr>
      <w:r w:rsidRPr="00712DFB">
        <w:rPr>
          <w:rFonts w:ascii="Times New Roman" w:hAnsi="Times New Roman" w:cs="Times New Roman"/>
          <w:b/>
          <w:bCs/>
          <w:sz w:val="24"/>
          <w:szCs w:val="24"/>
        </w:rPr>
        <w:t>Herbaceous</w:t>
      </w:r>
    </w:p>
    <w:p w14:paraId="75802D5A" w14:textId="31F8C6A1" w:rsidR="007A3F29" w:rsidRDefault="00FF37AE">
      <w:pPr>
        <w:spacing w:line="480" w:lineRule="auto"/>
        <w:rPr>
          <w:rFonts w:ascii="Times New Roman" w:hAnsi="Times New Roman" w:cs="Times New Roman"/>
          <w:sz w:val="24"/>
          <w:szCs w:val="24"/>
        </w:rPr>
        <w:pPrChange w:id="139" w:author="Abraham E Springer" w:date="2025-02-17T12:19:00Z" w16du:dateUtc="2025-02-17T19:19:00Z">
          <w:pPr>
            <w:spacing w:line="240" w:lineRule="auto"/>
          </w:pPr>
        </w:pPrChange>
      </w:pPr>
      <w:r>
        <w:rPr>
          <w:rFonts w:ascii="Times New Roman" w:hAnsi="Times New Roman" w:cs="Times New Roman"/>
          <w:sz w:val="24"/>
          <w:szCs w:val="24"/>
        </w:rPr>
        <w:t xml:space="preserve">Herbaceous competition was found to be a highly significant variable at BRAP. </w:t>
      </w:r>
      <w:r w:rsidR="00C24619">
        <w:rPr>
          <w:rFonts w:ascii="Times New Roman" w:hAnsi="Times New Roman" w:cs="Times New Roman"/>
          <w:sz w:val="24"/>
          <w:szCs w:val="24"/>
        </w:rPr>
        <w:t>However,</w:t>
      </w:r>
      <w:r>
        <w:rPr>
          <w:rFonts w:ascii="Times New Roman" w:hAnsi="Times New Roman" w:cs="Times New Roman"/>
          <w:sz w:val="24"/>
          <w:szCs w:val="24"/>
        </w:rPr>
        <w:t xml:space="preserve"> it was found to be not significant in predicting seedling survival at Childs. At BRAP herbaceous competition was positively related to seedling survival. This contradicts the idea that seedling competition with other species would be expected to decrease survival</w:t>
      </w:r>
      <w:r w:rsidR="00C24619">
        <w:rPr>
          <w:rFonts w:ascii="Times New Roman" w:hAnsi="Times New Roman" w:cs="Times New Roman"/>
          <w:sz w:val="24"/>
          <w:szCs w:val="24"/>
        </w:rPr>
        <w:t>. One explanation for this is that sites that had favorable conditions for cottonwood seedlings (adequate water and light) were also suitable for competitors. However, because this was still a positive, significant relationship, cottonwood seedlings could be able to outcompete their competitors.</w:t>
      </w:r>
    </w:p>
    <w:p w14:paraId="677B0135" w14:textId="0972003F" w:rsidR="008D7A70" w:rsidRPr="00712DFB" w:rsidRDefault="00FC1F64">
      <w:pPr>
        <w:spacing w:line="480" w:lineRule="auto"/>
        <w:rPr>
          <w:rFonts w:ascii="Times New Roman" w:hAnsi="Times New Roman" w:cs="Times New Roman"/>
          <w:b/>
          <w:bCs/>
          <w:sz w:val="24"/>
          <w:szCs w:val="24"/>
        </w:rPr>
        <w:pPrChange w:id="140" w:author="Abraham E Springer" w:date="2025-02-17T12:19:00Z" w16du:dateUtc="2025-02-17T19:19:00Z">
          <w:pPr>
            <w:spacing w:line="240" w:lineRule="auto"/>
          </w:pPr>
        </w:pPrChange>
      </w:pPr>
      <w:r w:rsidRPr="00712DFB">
        <w:rPr>
          <w:rFonts w:ascii="Times New Roman" w:hAnsi="Times New Roman" w:cs="Times New Roman"/>
          <w:b/>
          <w:bCs/>
          <w:sz w:val="24"/>
          <w:szCs w:val="24"/>
        </w:rPr>
        <w:lastRenderedPageBreak/>
        <w:t>Soil</w:t>
      </w:r>
    </w:p>
    <w:p w14:paraId="34FD74C7" w14:textId="408193B2" w:rsidR="00FF37AE" w:rsidRDefault="007A3F29">
      <w:pPr>
        <w:spacing w:line="480" w:lineRule="auto"/>
        <w:rPr>
          <w:rFonts w:ascii="Times New Roman" w:eastAsia="Times New Roman" w:hAnsi="Times New Roman" w:cs="Times New Roman"/>
          <w:bCs/>
          <w:sz w:val="24"/>
          <w:szCs w:val="24"/>
        </w:rPr>
        <w:pPrChange w:id="141" w:author="Abraham E Springer" w:date="2025-02-17T12:19:00Z" w16du:dateUtc="2025-02-17T19:19:00Z">
          <w:pPr>
            <w:spacing w:line="240" w:lineRule="auto"/>
          </w:pPr>
        </w:pPrChange>
      </w:pPr>
      <w:r>
        <w:rPr>
          <w:rFonts w:ascii="Times New Roman" w:eastAsia="Times New Roman" w:hAnsi="Times New Roman" w:cs="Times New Roman"/>
          <w:bCs/>
          <w:sz w:val="24"/>
          <w:szCs w:val="24"/>
        </w:rPr>
        <w:t>Soil is often cited as one of the most important factor</w:t>
      </w:r>
      <w:r w:rsidR="00387A7B">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in determining cottonwood seedling survival </w:t>
      </w:r>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ADDIN ZOTERO_ITEM CSL_CITATION {"citationID":"gt3PGG8Z","properties":{"formattedCitation":"(Bhattacharjee et al., 2008; Cooper et al., 1999)","plainCitation":"(Bhattacharjee et al., 2008; Cooper et al., 1999)","noteIndex":0},"citationItems":[{"id":64,"uris":["http://zotero.org/users/local/yyBX3i8n/items/UQLU3UAD"],"itemData":{"id":64,"type":"article-journal","abstract":"Abstract\n            \n              \n                Most major rivers in the southwestern United States have been hydrologically altered to meet human needs. Altered hydrological regimes have been associated with declines in native riparian forests. Today, many riparian areas have little or no regeneration of native riparian species and are now dominated by exotic Saltcedar (\n                Tamarix chinensis\n                Lour.). Success of riparian restoration efforts at least partially depends on the number of seedlings surviving the first growing season. Seedling survival is influenced by many abiotic and biotic factors including competition from other plants and available soil moisture, which is partially dependent on soil texture. In this study, we evaluated the relative importance of four soil categories (sandy loam, loam, silt, and clay), rate of soil moisture decline, salinity, beginning‐ and end‐season Saltcedar density, initial Cottonwood (\n                Populus deltoides\n                Marshall subsp.\n                wislizenii\n                (Wats.) Eckenw.) seedling density, percent vegetation cover by potential dominant competitors Pigweed (\n                Amaranthus\n                L.) and Barnyard grass (\n                Echinochloa crusgalli\n                L., Beauv.), and average total vegetation height to Cottonwood seedling survival. Factors influencing seedling survival differed among the four soil types. Rate of moisture decline was important in sandy soils, whereas vegetation height influenced seedling survival in loamy soils. Overall, models of seedling survival in all the four soil types indicated rate of moisture decline as the single most important variable influencing Cottonwood survival. High initial densities of Saltcedar were correlated to higher survival in Cottonwood seedlings. Therefore, it is important to identify soil texture and understand soil moisture decline rates when proposing riparian Cottonwood restoration.","container-title":"Restoration Ecology","DOI":"10.1111/j.1526-100X.2007.00328.x","ISSN":"1061-2971, 1526-100X","issue":"4","journalAbbreviation":"Restoration Ecology","language":"en","page":"563-571","source":"DOI.org (Crossref)","title":"The Importance of Soil Characteristics in Determining Survival of First‐Year Cottonwood Seedlings in Altered Riparian Habitats","volume":"16","author":[{"family":"Bhattacharjee","given":"Joydeep"},{"family":"Taylor","given":"John P."},{"family":"Smith","given":"Loren M."},{"family":"Spence","given":"Liter E."}],"issued":{"date-parts":[["2008",12]]}}},{"id":3,"uris":["http://zotero.org/users/local/yyBX3i8n/items/SFPA89JJ"],"itemData":{"id":3,"type":"article-journal","container-title":"Regulated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A"}],"issued":{"date-parts":[["1999"]]}}}],"schema":"https://github.com/citation-style-language/schema/raw/master/csl-citation.json"} </w:instrText>
      </w:r>
      <w:r>
        <w:rPr>
          <w:rFonts w:ascii="Times New Roman" w:eastAsia="Times New Roman" w:hAnsi="Times New Roman" w:cs="Times New Roman"/>
          <w:bCs/>
          <w:sz w:val="24"/>
          <w:szCs w:val="24"/>
        </w:rPr>
        <w:fldChar w:fldCharType="separate"/>
      </w:r>
      <w:r w:rsidRPr="007A3F29">
        <w:rPr>
          <w:rFonts w:ascii="Times New Roman" w:hAnsi="Times New Roman" w:cs="Times New Roman"/>
          <w:sz w:val="24"/>
        </w:rPr>
        <w:t>(Bhattacharjee et al., 2008; Cooper et al., 1999)</w:t>
      </w:r>
      <w:r>
        <w:rPr>
          <w:rFonts w:ascii="Times New Roman" w:eastAsia="Times New Roman" w:hAnsi="Times New Roman" w:cs="Times New Roman"/>
          <w:bCs/>
          <w:sz w:val="24"/>
          <w:szCs w:val="24"/>
        </w:rPr>
        <w:fldChar w:fldCharType="end"/>
      </w:r>
      <w:r>
        <w:rPr>
          <w:rFonts w:ascii="Times New Roman" w:eastAsia="Times New Roman" w:hAnsi="Times New Roman" w:cs="Times New Roman"/>
          <w:bCs/>
          <w:sz w:val="24"/>
          <w:szCs w:val="24"/>
        </w:rPr>
        <w:t xml:space="preserve">. </w:t>
      </w:r>
      <w:r w:rsidR="00F67ED2">
        <w:rPr>
          <w:rFonts w:ascii="Times New Roman" w:eastAsia="Times New Roman" w:hAnsi="Times New Roman" w:cs="Times New Roman"/>
          <w:bCs/>
          <w:sz w:val="24"/>
          <w:szCs w:val="24"/>
        </w:rPr>
        <w:t xml:space="preserve">Soil trenches are often used when determining soil characteristics for cottonwood survival in floodplain settings </w:t>
      </w:r>
      <w:r w:rsidR="00F67ED2">
        <w:rPr>
          <w:rFonts w:ascii="Times New Roman" w:eastAsia="Times New Roman" w:hAnsi="Times New Roman" w:cs="Times New Roman"/>
          <w:bCs/>
          <w:sz w:val="24"/>
          <w:szCs w:val="24"/>
        </w:rPr>
        <w:fldChar w:fldCharType="begin"/>
      </w:r>
      <w:r w:rsidR="00F67ED2">
        <w:rPr>
          <w:rFonts w:ascii="Times New Roman" w:eastAsia="Times New Roman" w:hAnsi="Times New Roman" w:cs="Times New Roman"/>
          <w:bCs/>
          <w:sz w:val="24"/>
          <w:szCs w:val="24"/>
        </w:rPr>
        <w:instrText xml:space="preserve"> ADDIN ZOTERO_ITEM CSL_CITATION {"citationID":"TVeuHsYo","properties":{"formattedCitation":"(Cooper et al., 1999; Varani et al., 2024)","plainCitation":"(Cooper et al., 1999; Varani et al., 2024)","noteIndex":0},"citationItems":[{"id":3,"uris":["http://zotero.org/users/local/yyBX3i8n/items/SFPA89JJ"],"itemData":{"id":3,"type":"article-journal","container-title":"Regulated Rivers: Research &amp; Management: An International Journal Devoted to River Research and Management","ISSN":"0886-9375","issue":"5","journalAbbreviation":"Regulated Rivers: Research &amp; Management: An International Journal Devoted to River Research and Management","note":"publisher: Wiley Online Library","page":"419-440","title":"Factors controlling the establishment of Fremont cottonwood seedlings on the upper Green River, USA","volume":"15","author":[{"family":"Cooper","given":"David J"},{"family":"Merritt","given":"David M"},{"family":"Andersen","given":"Douglas C"},{"family":"Chimner","given":"Rodney A"}],"issued":{"date-parts":[["1999"]]}}},{"id":54,"uris":["http://zotero.org/users/local/yyBX3i8n/items/5TTAZCQY"],"itemData":{"id":54,"type":"article-journal","abstract":"Abstract\n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00F67ED2">
        <w:rPr>
          <w:rFonts w:ascii="Times New Roman" w:eastAsia="Times New Roman" w:hAnsi="Times New Roman" w:cs="Times New Roman"/>
          <w:bCs/>
          <w:sz w:val="24"/>
          <w:szCs w:val="24"/>
        </w:rPr>
        <w:fldChar w:fldCharType="separate"/>
      </w:r>
      <w:r w:rsidR="00F67ED2" w:rsidRPr="00F67ED2">
        <w:rPr>
          <w:rFonts w:ascii="Times New Roman" w:hAnsi="Times New Roman" w:cs="Times New Roman"/>
          <w:sz w:val="24"/>
        </w:rPr>
        <w:t>(Cooper et al., 1999; Varani et al., 2024)</w:t>
      </w:r>
      <w:r w:rsidR="00F67ED2">
        <w:rPr>
          <w:rFonts w:ascii="Times New Roman" w:eastAsia="Times New Roman" w:hAnsi="Times New Roman" w:cs="Times New Roman"/>
          <w:bCs/>
          <w:sz w:val="24"/>
          <w:szCs w:val="24"/>
        </w:rPr>
        <w:fldChar w:fldCharType="end"/>
      </w:r>
      <w:r w:rsidR="00F67ED2">
        <w:rPr>
          <w:rFonts w:ascii="Times New Roman" w:eastAsia="Times New Roman" w:hAnsi="Times New Roman" w:cs="Times New Roman"/>
          <w:bCs/>
          <w:sz w:val="24"/>
          <w:szCs w:val="24"/>
        </w:rPr>
        <w:t xml:space="preserve">. However, because this method was not used in this study it is difficult to make wide reaching assumptions about soil texture and seedling survival on </w:t>
      </w:r>
      <w:r>
        <w:rPr>
          <w:rFonts w:ascii="Times New Roman" w:eastAsia="Times New Roman" w:hAnsi="Times New Roman" w:cs="Times New Roman"/>
          <w:bCs/>
          <w:sz w:val="24"/>
          <w:szCs w:val="24"/>
        </w:rPr>
        <w:t xml:space="preserve">the Verde River. Soil samples were taken from the first few inches of soil </w:t>
      </w:r>
      <w:r w:rsidR="008C7B4A">
        <w:rPr>
          <w:rFonts w:ascii="Times New Roman" w:eastAsia="Times New Roman" w:hAnsi="Times New Roman" w:cs="Times New Roman"/>
          <w:bCs/>
          <w:sz w:val="24"/>
          <w:szCs w:val="24"/>
        </w:rPr>
        <w:t>where</w:t>
      </w:r>
      <w:r>
        <w:rPr>
          <w:rFonts w:ascii="Times New Roman" w:eastAsia="Times New Roman" w:hAnsi="Times New Roman" w:cs="Times New Roman"/>
          <w:bCs/>
          <w:sz w:val="24"/>
          <w:szCs w:val="24"/>
        </w:rPr>
        <w:t xml:space="preserve"> seedlings initially germinated</w:t>
      </w:r>
      <w:r w:rsidR="00134C9C">
        <w:rPr>
          <w:rFonts w:ascii="Times New Roman" w:eastAsia="Times New Roman" w:hAnsi="Times New Roman" w:cs="Times New Roman"/>
          <w:bCs/>
          <w:sz w:val="24"/>
          <w:szCs w:val="24"/>
        </w:rPr>
        <w:t>,</w:t>
      </w:r>
      <w:r w:rsidR="00122E73">
        <w:rPr>
          <w:rFonts w:ascii="Times New Roman" w:eastAsia="Times New Roman" w:hAnsi="Times New Roman" w:cs="Times New Roman"/>
          <w:bCs/>
          <w:sz w:val="24"/>
          <w:szCs w:val="24"/>
        </w:rPr>
        <w:t xml:space="preserve"> so this variable </w:t>
      </w:r>
      <w:r w:rsidR="00FF37AE">
        <w:rPr>
          <w:rFonts w:ascii="Times New Roman" w:eastAsia="Times New Roman" w:hAnsi="Times New Roman" w:cs="Times New Roman"/>
          <w:bCs/>
          <w:sz w:val="24"/>
          <w:szCs w:val="24"/>
        </w:rPr>
        <w:t>only</w:t>
      </w:r>
      <w:r w:rsidR="00122E73">
        <w:rPr>
          <w:rFonts w:ascii="Times New Roman" w:eastAsia="Times New Roman" w:hAnsi="Times New Roman" w:cs="Times New Roman"/>
          <w:bCs/>
          <w:sz w:val="24"/>
          <w:szCs w:val="24"/>
        </w:rPr>
        <w:t xml:space="preserve"> addresses the soil </w:t>
      </w:r>
      <w:r w:rsidR="008C7B4A">
        <w:rPr>
          <w:rFonts w:ascii="Times New Roman" w:eastAsia="Times New Roman" w:hAnsi="Times New Roman" w:cs="Times New Roman"/>
          <w:bCs/>
          <w:sz w:val="24"/>
          <w:szCs w:val="24"/>
        </w:rPr>
        <w:t>in</w:t>
      </w:r>
      <w:r w:rsidR="00122E73">
        <w:rPr>
          <w:rFonts w:ascii="Times New Roman" w:eastAsia="Times New Roman" w:hAnsi="Times New Roman" w:cs="Times New Roman"/>
          <w:bCs/>
          <w:sz w:val="24"/>
          <w:szCs w:val="24"/>
        </w:rPr>
        <w:t xml:space="preserve"> which cottonwood seedlings germinated.</w:t>
      </w:r>
      <w:r w:rsidR="00134C9C">
        <w:rPr>
          <w:rFonts w:ascii="Times New Roman" w:eastAsia="Times New Roman" w:hAnsi="Times New Roman" w:cs="Times New Roman"/>
          <w:bCs/>
          <w:sz w:val="24"/>
          <w:szCs w:val="24"/>
        </w:rPr>
        <w:t xml:space="preserve"> </w:t>
      </w:r>
      <w:r w:rsidR="008C7B4A">
        <w:rPr>
          <w:rFonts w:ascii="Times New Roman" w:eastAsia="Times New Roman" w:hAnsi="Times New Roman" w:cs="Times New Roman"/>
          <w:bCs/>
          <w:sz w:val="24"/>
          <w:szCs w:val="24"/>
        </w:rPr>
        <w:t>P</w:t>
      </w:r>
      <w:r w:rsidR="00134C9C">
        <w:rPr>
          <w:rFonts w:ascii="Times New Roman" w:eastAsia="Times New Roman" w:hAnsi="Times New Roman" w:cs="Times New Roman"/>
          <w:bCs/>
          <w:sz w:val="24"/>
          <w:szCs w:val="24"/>
        </w:rPr>
        <w:t xml:space="preserve">ercent fines were found to be a significant variable at both sites. However, the relationship seems to be more </w:t>
      </w:r>
      <w:r w:rsidR="00134C9C" w:rsidRPr="00FF37AE">
        <w:rPr>
          <w:rFonts w:ascii="Times New Roman" w:eastAsia="Times New Roman" w:hAnsi="Times New Roman" w:cs="Times New Roman"/>
          <w:bCs/>
          <w:sz w:val="24"/>
          <w:szCs w:val="24"/>
        </w:rPr>
        <w:t>complicated</w:t>
      </w:r>
      <w:r w:rsidR="008C7B4A">
        <w:rPr>
          <w:rFonts w:ascii="Times New Roman" w:eastAsia="Times New Roman" w:hAnsi="Times New Roman" w:cs="Times New Roman"/>
          <w:bCs/>
          <w:sz w:val="24"/>
          <w:szCs w:val="24"/>
        </w:rPr>
        <w:t>, because</w:t>
      </w:r>
      <w:r w:rsidR="00134C9C">
        <w:rPr>
          <w:rFonts w:ascii="Times New Roman" w:eastAsia="Times New Roman" w:hAnsi="Times New Roman" w:cs="Times New Roman"/>
          <w:bCs/>
          <w:sz w:val="24"/>
          <w:szCs w:val="24"/>
        </w:rPr>
        <w:t xml:space="preserve"> </w:t>
      </w:r>
      <w:r w:rsidR="00ED2060">
        <w:rPr>
          <w:rFonts w:ascii="Times New Roman" w:eastAsia="Times New Roman" w:hAnsi="Times New Roman" w:cs="Times New Roman"/>
          <w:bCs/>
          <w:sz w:val="24"/>
          <w:szCs w:val="24"/>
        </w:rPr>
        <w:t xml:space="preserve">sites had very different amounts of fines in their soils. The average percent fines at BRAP </w:t>
      </w:r>
      <w:r w:rsidR="00FF37AE">
        <w:rPr>
          <w:rFonts w:ascii="Times New Roman" w:eastAsia="Times New Roman" w:hAnsi="Times New Roman" w:cs="Times New Roman"/>
          <w:bCs/>
          <w:sz w:val="24"/>
          <w:szCs w:val="24"/>
        </w:rPr>
        <w:t>were</w:t>
      </w:r>
      <w:r w:rsidR="00ED2060">
        <w:rPr>
          <w:rFonts w:ascii="Times New Roman" w:eastAsia="Times New Roman" w:hAnsi="Times New Roman" w:cs="Times New Roman"/>
          <w:bCs/>
          <w:sz w:val="24"/>
          <w:szCs w:val="24"/>
        </w:rPr>
        <w:t xml:space="preserve"> about 16.5% while the average at Childs was 6.3%. There was a negative relationship for percent fines at BRAP indicating that</w:t>
      </w:r>
      <w:r w:rsidR="00FF37AE">
        <w:rPr>
          <w:rFonts w:ascii="Times New Roman" w:eastAsia="Times New Roman" w:hAnsi="Times New Roman" w:cs="Times New Roman"/>
          <w:bCs/>
          <w:sz w:val="24"/>
          <w:szCs w:val="24"/>
        </w:rPr>
        <w:t xml:space="preserve"> as fines increase, survivorship decreases. </w:t>
      </w:r>
      <w:r w:rsidR="0011464B">
        <w:rPr>
          <w:rFonts w:ascii="Times New Roman" w:eastAsia="Times New Roman" w:hAnsi="Times New Roman" w:cs="Times New Roman"/>
          <w:bCs/>
          <w:sz w:val="24"/>
          <w:szCs w:val="24"/>
        </w:rPr>
        <w:t>It is likely</w:t>
      </w:r>
      <w:r w:rsidR="00FF37AE">
        <w:rPr>
          <w:rFonts w:ascii="Times New Roman" w:eastAsia="Times New Roman" w:hAnsi="Times New Roman" w:cs="Times New Roman"/>
          <w:bCs/>
          <w:sz w:val="24"/>
          <w:szCs w:val="24"/>
        </w:rPr>
        <w:t xml:space="preserve"> that sites with high percentages of fines (&gt;50%) are in more isolated depositional sites that are further removed from the river and therefore not as frequently replenished by groundwater. Childs had a more traditional relationship in that as fines increased, so did survival. This is more consistent with existing literature t</w:t>
      </w:r>
      <w:bookmarkStart w:id="142" w:name="_Toc187849263"/>
      <w:r w:rsidR="00FF37AE">
        <w:rPr>
          <w:rFonts w:ascii="Times New Roman" w:eastAsia="Times New Roman" w:hAnsi="Times New Roman" w:cs="Times New Roman"/>
          <w:bCs/>
          <w:sz w:val="24"/>
          <w:szCs w:val="24"/>
        </w:rPr>
        <w:t>hat an increase in fines increases water holding potential.</w:t>
      </w:r>
    </w:p>
    <w:p w14:paraId="1276F448" w14:textId="77777777" w:rsidR="00FF37AE" w:rsidRDefault="00FF37AE">
      <w:pPr>
        <w:spacing w:line="480" w:lineRule="auto"/>
        <w:rPr>
          <w:rFonts w:ascii="Times New Roman" w:eastAsia="Times New Roman" w:hAnsi="Times New Roman" w:cs="Times New Roman"/>
          <w:bCs/>
          <w:sz w:val="24"/>
          <w:szCs w:val="24"/>
        </w:rPr>
        <w:pPrChange w:id="143" w:author="Abraham E Springer" w:date="2025-02-17T12:19:00Z" w16du:dateUtc="2025-02-17T19:19:00Z">
          <w:pPr>
            <w:spacing w:line="240" w:lineRule="auto"/>
          </w:pPr>
        </w:pPrChange>
      </w:pPr>
    </w:p>
    <w:p w14:paraId="2DE3E06F" w14:textId="7A75C0EB" w:rsidR="008D7A70" w:rsidRPr="00E817FB" w:rsidRDefault="008D7A70">
      <w:pPr>
        <w:pStyle w:val="Heading3"/>
        <w:spacing w:line="480" w:lineRule="auto"/>
        <w:pPrChange w:id="144" w:author="Abraham E Springer" w:date="2025-02-17T12:19:00Z" w16du:dateUtc="2025-02-17T19:19:00Z">
          <w:pPr>
            <w:pStyle w:val="Heading3"/>
          </w:pPr>
        </w:pPrChange>
      </w:pPr>
      <w:r w:rsidRPr="00E817FB">
        <w:t>Dendrochronology</w:t>
      </w:r>
      <w:bookmarkEnd w:id="142"/>
    </w:p>
    <w:p w14:paraId="1A25D19A" w14:textId="77777777" w:rsidR="008D7A70" w:rsidRPr="00E817FB" w:rsidRDefault="008D7A70">
      <w:pPr>
        <w:spacing w:line="480" w:lineRule="auto"/>
        <w:rPr>
          <w:rFonts w:ascii="Times New Roman" w:eastAsia="Times New Roman" w:hAnsi="Times New Roman" w:cs="Times New Roman"/>
          <w:b/>
          <w:sz w:val="24"/>
          <w:szCs w:val="24"/>
        </w:rPr>
        <w:pPrChange w:id="145"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Minimum ages</w:t>
      </w:r>
    </w:p>
    <w:p w14:paraId="6A1C06A3" w14:textId="0AA3AB70" w:rsidR="0029180D" w:rsidRPr="00E817FB" w:rsidRDefault="008D7A70">
      <w:pPr>
        <w:spacing w:line="480" w:lineRule="auto"/>
        <w:rPr>
          <w:rFonts w:ascii="Times New Roman" w:eastAsia="Times New Roman" w:hAnsi="Times New Roman" w:cs="Times New Roman"/>
          <w:bCs/>
          <w:sz w:val="24"/>
          <w:szCs w:val="24"/>
        </w:rPr>
        <w:pPrChange w:id="146"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 xml:space="preserve">Most of the cottonwoods along the Verde River are young. The mean </w:t>
      </w:r>
      <w:r w:rsidR="007E3D81" w:rsidRPr="00E817FB">
        <w:rPr>
          <w:rFonts w:ascii="Times New Roman" w:eastAsia="Times New Roman" w:hAnsi="Times New Roman" w:cs="Times New Roman"/>
          <w:bCs/>
          <w:sz w:val="24"/>
          <w:szCs w:val="24"/>
        </w:rPr>
        <w:t>age at coring height</w:t>
      </w:r>
      <w:r w:rsidRPr="00E817FB">
        <w:rPr>
          <w:rFonts w:ascii="Times New Roman" w:eastAsia="Times New Roman" w:hAnsi="Times New Roman" w:cs="Times New Roman"/>
          <w:bCs/>
          <w:sz w:val="24"/>
          <w:szCs w:val="24"/>
        </w:rPr>
        <w:t xml:space="preserve"> </w:t>
      </w:r>
      <w:r w:rsidR="001F2122" w:rsidRPr="00E817FB">
        <w:rPr>
          <w:rFonts w:ascii="Times New Roman" w:eastAsia="Times New Roman" w:hAnsi="Times New Roman" w:cs="Times New Roman"/>
          <w:bCs/>
          <w:sz w:val="24"/>
          <w:szCs w:val="24"/>
        </w:rPr>
        <w:t>is the year 2000.4</w:t>
      </w:r>
      <w:r w:rsidRPr="00E817FB">
        <w:rPr>
          <w:rFonts w:ascii="Times New Roman" w:eastAsia="Times New Roman" w:hAnsi="Times New Roman" w:cs="Times New Roman"/>
          <w:bCs/>
          <w:sz w:val="24"/>
          <w:szCs w:val="24"/>
        </w:rPr>
        <w:t xml:space="preserve">. </w:t>
      </w:r>
      <w:r w:rsidR="00794EE5" w:rsidRPr="00E817FB">
        <w:rPr>
          <w:rFonts w:ascii="Times New Roman" w:eastAsia="Times New Roman" w:hAnsi="Times New Roman" w:cs="Times New Roman"/>
          <w:bCs/>
          <w:sz w:val="24"/>
          <w:szCs w:val="24"/>
        </w:rPr>
        <w:t xml:space="preserve">Previous research on riparian forests found that </w:t>
      </w:r>
      <w:r w:rsidR="001F2122" w:rsidRPr="00E817FB">
        <w:rPr>
          <w:rFonts w:ascii="Times New Roman" w:eastAsia="Times New Roman" w:hAnsi="Times New Roman" w:cs="Times New Roman"/>
          <w:bCs/>
          <w:sz w:val="24"/>
          <w:szCs w:val="24"/>
        </w:rPr>
        <w:t>c</w:t>
      </w:r>
      <w:r w:rsidR="00794EE5" w:rsidRPr="00E817FB">
        <w:rPr>
          <w:rFonts w:ascii="Times New Roman" w:eastAsia="Times New Roman" w:hAnsi="Times New Roman" w:cs="Times New Roman"/>
          <w:bCs/>
          <w:sz w:val="24"/>
          <w:szCs w:val="24"/>
        </w:rPr>
        <w:t>ottonwood-</w:t>
      </w:r>
      <w:r w:rsidR="001F2122" w:rsidRPr="00E817FB">
        <w:rPr>
          <w:rFonts w:ascii="Times New Roman" w:eastAsia="Times New Roman" w:hAnsi="Times New Roman" w:cs="Times New Roman"/>
          <w:bCs/>
          <w:sz w:val="24"/>
          <w:szCs w:val="24"/>
        </w:rPr>
        <w:t>w</w:t>
      </w:r>
      <w:r w:rsidR="00794EE5" w:rsidRPr="00E817FB">
        <w:rPr>
          <w:rFonts w:ascii="Times New Roman" w:eastAsia="Times New Roman" w:hAnsi="Times New Roman" w:cs="Times New Roman"/>
          <w:bCs/>
          <w:sz w:val="24"/>
          <w:szCs w:val="24"/>
        </w:rPr>
        <w:t xml:space="preserve">illow forests </w:t>
      </w:r>
      <w:r w:rsidR="00833CD9" w:rsidRPr="00E817FB">
        <w:rPr>
          <w:rFonts w:ascii="Times New Roman" w:eastAsia="Times New Roman" w:hAnsi="Times New Roman" w:cs="Times New Roman"/>
          <w:bCs/>
          <w:sz w:val="24"/>
          <w:szCs w:val="24"/>
        </w:rPr>
        <w:t>in</w:t>
      </w:r>
      <w:r w:rsidR="00794EE5" w:rsidRPr="00E817FB">
        <w:rPr>
          <w:rFonts w:ascii="Times New Roman" w:eastAsia="Times New Roman" w:hAnsi="Times New Roman" w:cs="Times New Roman"/>
          <w:bCs/>
          <w:sz w:val="24"/>
          <w:szCs w:val="24"/>
        </w:rPr>
        <w:t xml:space="preserve"> the </w:t>
      </w:r>
      <w:r w:rsidR="00833CD9" w:rsidRPr="00E817FB">
        <w:rPr>
          <w:rFonts w:ascii="Times New Roman" w:eastAsia="Times New Roman" w:hAnsi="Times New Roman" w:cs="Times New Roman"/>
          <w:bCs/>
          <w:sz w:val="24"/>
          <w:szCs w:val="24"/>
        </w:rPr>
        <w:t>Verde Valley have spent the most of the 1900s recovering</w:t>
      </w:r>
      <w:r w:rsidR="00387A7B">
        <w:rPr>
          <w:rFonts w:ascii="Times New Roman" w:eastAsia="Times New Roman" w:hAnsi="Times New Roman" w:cs="Times New Roman"/>
          <w:bCs/>
          <w:sz w:val="24"/>
          <w:szCs w:val="24"/>
        </w:rPr>
        <w:t xml:space="preserve"> from various </w:t>
      </w:r>
      <w:bookmarkStart w:id="147" w:name="_Hlk191304377"/>
      <w:r w:rsidR="00387A7B">
        <w:rPr>
          <w:rFonts w:ascii="Times New Roman" w:eastAsia="Times New Roman" w:hAnsi="Times New Roman" w:cs="Times New Roman"/>
          <w:bCs/>
          <w:sz w:val="24"/>
          <w:szCs w:val="24"/>
        </w:rPr>
        <w:t xml:space="preserve">Euro-American </w:t>
      </w:r>
      <w:r w:rsidR="00387A7B">
        <w:rPr>
          <w:rFonts w:ascii="Times New Roman" w:eastAsia="Times New Roman" w:hAnsi="Times New Roman" w:cs="Times New Roman"/>
          <w:bCs/>
          <w:sz w:val="24"/>
          <w:szCs w:val="24"/>
        </w:rPr>
        <w:lastRenderedPageBreak/>
        <w:t>settlement disturbances</w:t>
      </w:r>
      <w:bookmarkEnd w:id="147"/>
      <w:r w:rsidR="00F133AF">
        <w:rPr>
          <w:rFonts w:ascii="Times New Roman" w:eastAsia="Times New Roman" w:hAnsi="Times New Roman" w:cs="Times New Roman"/>
          <w:bCs/>
          <w:sz w:val="24"/>
          <w:szCs w:val="24"/>
        </w:rPr>
        <w:t>.</w:t>
      </w:r>
      <w:r w:rsidR="00833CD9" w:rsidRPr="00E817FB">
        <w:rPr>
          <w:rFonts w:ascii="Times New Roman" w:eastAsia="Times New Roman" w:hAnsi="Times New Roman" w:cs="Times New Roman"/>
          <w:bCs/>
          <w:sz w:val="24"/>
          <w:szCs w:val="24"/>
        </w:rPr>
        <w:t xml:space="preserve"> Cottonwood-Willow forests covered only 270 acres of the Verde Valley in 1940. This then peaked in 1977 with 551 acres before stabilizing following large floods in 1983 and 1993 </w:t>
      </w:r>
      <w:r w:rsidR="00833CD9" w:rsidRPr="00E817FB">
        <w:rPr>
          <w:rFonts w:ascii="Times New Roman" w:eastAsia="Times New Roman" w:hAnsi="Times New Roman" w:cs="Times New Roman"/>
          <w:bCs/>
          <w:sz w:val="24"/>
          <w:szCs w:val="24"/>
        </w:rPr>
        <w:fldChar w:fldCharType="begin"/>
      </w:r>
      <w:r w:rsidR="00E51802">
        <w:rPr>
          <w:rFonts w:ascii="Times New Roman" w:eastAsia="Times New Roman" w:hAnsi="Times New Roman" w:cs="Times New Roman"/>
          <w:bCs/>
          <w:sz w:val="24"/>
          <w:szCs w:val="24"/>
        </w:rPr>
        <w:instrText xml:space="preserve"> ADDIN ZOTERO_ITEM CSL_CITATION {"citationID":"aejvwON2","properties":{"formattedCitation":"(Sharon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00833CD9"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 Lopez &amp;Springer, 2002)</w:t>
      </w:r>
      <w:r w:rsidR="00833CD9" w:rsidRPr="00E817FB">
        <w:rPr>
          <w:rFonts w:ascii="Times New Roman" w:eastAsia="Times New Roman" w:hAnsi="Times New Roman" w:cs="Times New Roman"/>
          <w:bCs/>
          <w:sz w:val="24"/>
          <w:szCs w:val="24"/>
        </w:rPr>
        <w:fldChar w:fldCharType="end"/>
      </w:r>
      <w:r w:rsidR="00833CD9" w:rsidRPr="00E817FB">
        <w:rPr>
          <w:rFonts w:ascii="Times New Roman" w:eastAsia="Times New Roman" w:hAnsi="Times New Roman" w:cs="Times New Roman"/>
          <w:bCs/>
          <w:sz w:val="24"/>
          <w:szCs w:val="24"/>
        </w:rPr>
        <w:t xml:space="preserve">. This </w:t>
      </w:r>
      <w:r w:rsidR="00387A7B">
        <w:rPr>
          <w:rFonts w:ascii="Times New Roman" w:eastAsia="Times New Roman" w:hAnsi="Times New Roman" w:cs="Times New Roman"/>
          <w:bCs/>
          <w:sz w:val="24"/>
          <w:szCs w:val="24"/>
        </w:rPr>
        <w:t xml:space="preserve">recovery </w:t>
      </w:r>
      <w:r w:rsidR="00833CD9" w:rsidRPr="00E817FB">
        <w:rPr>
          <w:rFonts w:ascii="Times New Roman" w:eastAsia="Times New Roman" w:hAnsi="Times New Roman" w:cs="Times New Roman"/>
          <w:bCs/>
          <w:sz w:val="24"/>
          <w:szCs w:val="24"/>
        </w:rPr>
        <w:t xml:space="preserve">could help explain why there are few cottonwoods dating back to this time. It is possible that </w:t>
      </w:r>
      <w:r w:rsidR="00CA75BB">
        <w:rPr>
          <w:rFonts w:ascii="Times New Roman" w:eastAsia="Times New Roman" w:hAnsi="Times New Roman" w:cs="Times New Roman"/>
          <w:bCs/>
          <w:sz w:val="24"/>
          <w:szCs w:val="24"/>
        </w:rPr>
        <w:t>c</w:t>
      </w:r>
      <w:r w:rsidR="00833CD9" w:rsidRPr="00E817FB">
        <w:rPr>
          <w:rFonts w:ascii="Times New Roman" w:eastAsia="Times New Roman" w:hAnsi="Times New Roman" w:cs="Times New Roman"/>
          <w:bCs/>
          <w:sz w:val="24"/>
          <w:szCs w:val="24"/>
        </w:rPr>
        <w:t>otton</w:t>
      </w:r>
      <w:r w:rsidR="00766CC9">
        <w:rPr>
          <w:rFonts w:ascii="Times New Roman" w:eastAsia="Times New Roman" w:hAnsi="Times New Roman" w:cs="Times New Roman"/>
          <w:bCs/>
          <w:sz w:val="24"/>
          <w:szCs w:val="24"/>
        </w:rPr>
        <w:t>wood</w:t>
      </w:r>
      <w:r w:rsidR="00833CD9" w:rsidRPr="00E817FB">
        <w:rPr>
          <w:rFonts w:ascii="Times New Roman" w:eastAsia="Times New Roman" w:hAnsi="Times New Roman" w:cs="Times New Roman"/>
          <w:bCs/>
          <w:sz w:val="24"/>
          <w:szCs w:val="24"/>
        </w:rPr>
        <w:t>-</w:t>
      </w:r>
      <w:r w:rsidR="00CA75BB">
        <w:rPr>
          <w:rFonts w:ascii="Times New Roman" w:eastAsia="Times New Roman" w:hAnsi="Times New Roman" w:cs="Times New Roman"/>
          <w:bCs/>
          <w:sz w:val="24"/>
          <w:szCs w:val="24"/>
        </w:rPr>
        <w:t>w</w:t>
      </w:r>
      <w:r w:rsidR="00833CD9" w:rsidRPr="00E817FB">
        <w:rPr>
          <w:rFonts w:ascii="Times New Roman" w:eastAsia="Times New Roman" w:hAnsi="Times New Roman" w:cs="Times New Roman"/>
          <w:bCs/>
          <w:sz w:val="24"/>
          <w:szCs w:val="24"/>
        </w:rPr>
        <w:t>illow forests were limited from heavy human influences such as: agriculture, land clearing and a copper smelter before being allowed to recover by the 1970s. Then, large floods in 1983, 1993, 2005 and 2023</w:t>
      </w:r>
      <w:r w:rsidR="0065203F" w:rsidRPr="00E817FB">
        <w:rPr>
          <w:rFonts w:ascii="Times New Roman" w:eastAsia="Times New Roman" w:hAnsi="Times New Roman" w:cs="Times New Roman"/>
          <w:bCs/>
          <w:sz w:val="24"/>
          <w:szCs w:val="24"/>
        </w:rPr>
        <w:t xml:space="preserve"> have kept riparian forests young and </w:t>
      </w:r>
      <w:r w:rsidR="00387A7B">
        <w:rPr>
          <w:rFonts w:ascii="Times New Roman" w:eastAsia="Times New Roman" w:hAnsi="Times New Roman" w:cs="Times New Roman"/>
          <w:bCs/>
          <w:sz w:val="24"/>
          <w:szCs w:val="24"/>
        </w:rPr>
        <w:t>replenished</w:t>
      </w:r>
      <w:r w:rsidR="0065203F" w:rsidRPr="00E817FB">
        <w:rPr>
          <w:rFonts w:ascii="Times New Roman" w:eastAsia="Times New Roman" w:hAnsi="Times New Roman" w:cs="Times New Roman"/>
          <w:bCs/>
          <w:sz w:val="24"/>
          <w:szCs w:val="24"/>
        </w:rPr>
        <w:t>.</w:t>
      </w:r>
    </w:p>
    <w:p w14:paraId="29A71945" w14:textId="7CDADD56" w:rsidR="008D7A70" w:rsidRPr="00E817FB" w:rsidRDefault="008D7A70">
      <w:pPr>
        <w:spacing w:line="480" w:lineRule="auto"/>
        <w:rPr>
          <w:rFonts w:ascii="Times New Roman" w:eastAsia="Times New Roman" w:hAnsi="Times New Roman" w:cs="Times New Roman"/>
          <w:b/>
          <w:sz w:val="24"/>
          <w:szCs w:val="24"/>
        </w:rPr>
        <w:pPrChange w:id="148" w:author="Abraham E Springer" w:date="2025-02-17T12:19:00Z" w16du:dateUtc="2025-02-17T19:19:00Z">
          <w:pPr>
            <w:spacing w:line="240" w:lineRule="auto"/>
          </w:pPr>
        </w:pPrChange>
      </w:pPr>
      <w:r w:rsidRPr="00E817FB">
        <w:rPr>
          <w:rFonts w:ascii="Times New Roman" w:eastAsia="Times New Roman" w:hAnsi="Times New Roman" w:cs="Times New Roman"/>
          <w:bCs/>
          <w:sz w:val="24"/>
          <w:szCs w:val="24"/>
        </w:rPr>
        <w:tab/>
        <w:t>There is also a very weak correlation</w:t>
      </w:r>
      <w:r w:rsidR="00BD6EE2">
        <w:rPr>
          <w:rFonts w:ascii="Times New Roman" w:eastAsia="Times New Roman" w:hAnsi="Times New Roman" w:cs="Times New Roman"/>
          <w:bCs/>
          <w:sz w:val="24"/>
          <w:szCs w:val="24"/>
        </w:rPr>
        <w:t xml:space="preserve"> but </w:t>
      </w:r>
      <w:commentRangeStart w:id="149"/>
      <w:r w:rsidR="00BD6EE2">
        <w:rPr>
          <w:rFonts w:ascii="Times New Roman" w:eastAsia="Times New Roman" w:hAnsi="Times New Roman" w:cs="Times New Roman"/>
          <w:bCs/>
          <w:sz w:val="24"/>
          <w:szCs w:val="24"/>
        </w:rPr>
        <w:t>significant</w:t>
      </w:r>
      <w:r w:rsidRPr="00E817FB">
        <w:rPr>
          <w:rFonts w:ascii="Times New Roman" w:eastAsia="Times New Roman" w:hAnsi="Times New Roman" w:cs="Times New Roman"/>
          <w:bCs/>
          <w:sz w:val="24"/>
          <w:szCs w:val="24"/>
        </w:rPr>
        <w:t xml:space="preserve"> </w:t>
      </w:r>
      <w:commentRangeEnd w:id="149"/>
      <w:r w:rsidR="00BD6EE2">
        <w:rPr>
          <w:rStyle w:val="CommentReference"/>
        </w:rPr>
        <w:commentReference w:id="149"/>
      </w:r>
      <w:r w:rsidRPr="00E817FB">
        <w:rPr>
          <w:rFonts w:ascii="Times New Roman" w:eastAsia="Times New Roman" w:hAnsi="Times New Roman" w:cs="Times New Roman"/>
          <w:bCs/>
          <w:sz w:val="24"/>
          <w:szCs w:val="24"/>
        </w:rPr>
        <w:t>(r</w:t>
      </w:r>
      <w:r w:rsidRPr="0011464B">
        <w:rPr>
          <w:rFonts w:ascii="Times New Roman" w:eastAsia="Times New Roman" w:hAnsi="Times New Roman" w:cs="Times New Roman"/>
          <w:bCs/>
          <w:sz w:val="24"/>
          <w:szCs w:val="24"/>
          <w:vertAlign w:val="superscript"/>
          <w:rPrChange w:id="150" w:author="Abraham E Springer" w:date="2025-02-17T13:42:00Z" w16du:dateUtc="2025-02-17T20:42:00Z">
            <w:rPr>
              <w:rFonts w:ascii="Times New Roman" w:eastAsia="Times New Roman" w:hAnsi="Times New Roman" w:cs="Times New Roman"/>
              <w:bCs/>
              <w:sz w:val="24"/>
              <w:szCs w:val="24"/>
            </w:rPr>
          </w:rPrChange>
        </w:rPr>
        <w:t>2</w:t>
      </w:r>
      <w:r w:rsidRPr="00E817FB">
        <w:rPr>
          <w:rFonts w:ascii="Times New Roman" w:eastAsia="Times New Roman" w:hAnsi="Times New Roman" w:cs="Times New Roman"/>
          <w:bCs/>
          <w:sz w:val="24"/>
          <w:szCs w:val="24"/>
        </w:rPr>
        <w:t xml:space="preserve"> = </w:t>
      </w:r>
      <w:r w:rsidR="0011464B">
        <w:rPr>
          <w:rFonts w:ascii="Times New Roman" w:eastAsia="Times New Roman" w:hAnsi="Times New Roman" w:cs="Times New Roman"/>
          <w:bCs/>
          <w:sz w:val="24"/>
          <w:szCs w:val="24"/>
        </w:rPr>
        <w:t>0</w:t>
      </w:r>
      <w:r w:rsidRPr="00E817FB">
        <w:rPr>
          <w:rFonts w:ascii="Times New Roman" w:eastAsia="Times New Roman" w:hAnsi="Times New Roman" w:cs="Times New Roman"/>
          <w:bCs/>
          <w:sz w:val="24"/>
          <w:szCs w:val="24"/>
        </w:rPr>
        <w:t>.06</w:t>
      </w:r>
      <w:r w:rsidR="00AF7FA0">
        <w:rPr>
          <w:rFonts w:ascii="Times New Roman" w:eastAsia="Times New Roman" w:hAnsi="Times New Roman" w:cs="Times New Roman"/>
          <w:bCs/>
          <w:sz w:val="24"/>
          <w:szCs w:val="24"/>
        </w:rPr>
        <w:t xml:space="preserve">, p-value ≤ </w:t>
      </w:r>
      <w:r w:rsidR="00A73EE0">
        <w:rPr>
          <w:rFonts w:ascii="Times New Roman" w:eastAsia="Times New Roman" w:hAnsi="Times New Roman" w:cs="Times New Roman"/>
          <w:bCs/>
          <w:sz w:val="24"/>
          <w:szCs w:val="24"/>
        </w:rPr>
        <w:t>0</w:t>
      </w:r>
      <w:r w:rsidR="00AF7FA0">
        <w:rPr>
          <w:rFonts w:ascii="Times New Roman" w:eastAsia="Times New Roman" w:hAnsi="Times New Roman" w:cs="Times New Roman"/>
          <w:bCs/>
          <w:sz w:val="24"/>
          <w:szCs w:val="24"/>
        </w:rPr>
        <w:t>.05</w:t>
      </w:r>
      <w:r w:rsidRPr="00E817FB">
        <w:rPr>
          <w:rFonts w:ascii="Times New Roman" w:eastAsia="Times New Roman" w:hAnsi="Times New Roman" w:cs="Times New Roman"/>
          <w:bCs/>
          <w:sz w:val="24"/>
          <w:szCs w:val="24"/>
        </w:rPr>
        <w:t>) between the age and diameter of cottonwoods cored. With no strong trend between age and diameter, it means that other factors may be influencing size. For example, competition between trees for sunlight may be suppressing smaller trees. Cottonwoods are shade intolerant species and because they tend to regenerate in short, distinct timeframes suppressed trees may be much smaller than dominant trees of the same age.</w:t>
      </w:r>
    </w:p>
    <w:p w14:paraId="0A812BD5" w14:textId="323BC4A4" w:rsidR="008D7A70" w:rsidRPr="00E817FB" w:rsidRDefault="008D7A70">
      <w:pPr>
        <w:spacing w:line="480" w:lineRule="auto"/>
        <w:rPr>
          <w:rFonts w:ascii="Times New Roman" w:eastAsia="Times New Roman" w:hAnsi="Times New Roman" w:cs="Times New Roman"/>
          <w:bCs/>
          <w:sz w:val="24"/>
          <w:szCs w:val="24"/>
        </w:rPr>
        <w:pPrChange w:id="151" w:author="Abraham E Springer" w:date="2025-02-17T12:19:00Z" w16du:dateUtc="2025-02-17T19:19:00Z">
          <w:pPr>
            <w:spacing w:line="240" w:lineRule="auto"/>
          </w:pPr>
        </w:pPrChange>
      </w:pPr>
    </w:p>
    <w:p w14:paraId="7FBA7A39" w14:textId="48A73E42" w:rsidR="005C19E0" w:rsidRPr="0066033F" w:rsidRDefault="008D7A70">
      <w:pPr>
        <w:spacing w:line="480" w:lineRule="auto"/>
        <w:rPr>
          <w:rFonts w:ascii="Times New Roman" w:eastAsia="Times New Roman" w:hAnsi="Times New Roman" w:cs="Times New Roman"/>
          <w:b/>
          <w:sz w:val="24"/>
          <w:szCs w:val="24"/>
        </w:rPr>
        <w:pPrChange w:id="152" w:author="Abraham E Springer" w:date="2025-02-17T13:43:00Z" w16du:dateUtc="2025-02-17T20:43:00Z">
          <w:pPr>
            <w:spacing w:line="240" w:lineRule="auto"/>
            <w:ind w:firstLine="720"/>
          </w:pPr>
        </w:pPrChange>
      </w:pPr>
      <w:r w:rsidRPr="00E817FB">
        <w:rPr>
          <w:rFonts w:ascii="Times New Roman" w:eastAsia="Times New Roman" w:hAnsi="Times New Roman" w:cs="Times New Roman"/>
          <w:b/>
          <w:sz w:val="24"/>
          <w:szCs w:val="24"/>
        </w:rPr>
        <w:t xml:space="preserve">Tree </w:t>
      </w:r>
      <w:commentRangeStart w:id="153"/>
      <w:r w:rsidRPr="00E817FB">
        <w:rPr>
          <w:rFonts w:ascii="Times New Roman" w:eastAsia="Times New Roman" w:hAnsi="Times New Roman" w:cs="Times New Roman"/>
          <w:b/>
          <w:sz w:val="24"/>
          <w:szCs w:val="24"/>
        </w:rPr>
        <w:t>growth</w:t>
      </w:r>
      <w:commentRangeEnd w:id="153"/>
      <w:r w:rsidR="0033562F">
        <w:rPr>
          <w:rStyle w:val="CommentReference"/>
        </w:rPr>
        <w:commentReference w:id="153"/>
      </w:r>
    </w:p>
    <w:p w14:paraId="2E7E4C84" w14:textId="5597E02C" w:rsidR="00C32A60" w:rsidRPr="00E817FB" w:rsidRDefault="00C32A60">
      <w:pPr>
        <w:spacing w:line="480" w:lineRule="auto"/>
        <w:ind w:firstLine="720"/>
        <w:rPr>
          <w:rFonts w:ascii="Times New Roman" w:eastAsia="Times New Roman" w:hAnsi="Times New Roman" w:cs="Times New Roman"/>
          <w:bCs/>
          <w:sz w:val="24"/>
          <w:szCs w:val="24"/>
        </w:rPr>
        <w:pPrChange w:id="154"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{"citationID":"F6vM8KWj","properties":{"formattedCitation":"(R. Willms et al., 2006)","plainCitation":"(R. Willms et al., 2006)","noteIndex":0},"citationItems":[{"id":57,"uris":["http://zotero.org/users/local/yyBX3i8n/items/EU8T2JKB"],"itemData":{"id":57,"type":"article-journal","container-title":"Trees","DOI":"10.1007/s00468-005-0027-1","ISSN":"0931-1890, 1432-2285","issue":"2","journalAbbreviation":"Trees","language":"en","license":"http://www.springer.com/tdm","page":"210-218","source":"DOI.org (Crossref)","title":"Growth of riparian cottonwoods: a developmental pattern and the influence of geomorphic context","title-short":"Growth of riparian cottonwoods","volume":"20","author":[{"family":"R. Willms","given":"Chad"},{"family":"W. Pearce","given":"David"},{"family":"B. Rood","given":"Stewart"}],"issued":{"date-parts":[["2006",3]]}}}],"schema":"https://github.com/citation-style-language/schema/raw/master/csl-citation.json"}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 Willms et al., 2006)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describes cottonwoods in Canada </w:t>
      </w:r>
      <w:r w:rsidR="005C19E0" w:rsidRPr="00E817FB">
        <w:rPr>
          <w:rFonts w:ascii="Times New Roman" w:eastAsia="Times New Roman" w:hAnsi="Times New Roman" w:cs="Times New Roman"/>
          <w:bCs/>
          <w:sz w:val="24"/>
          <w:szCs w:val="24"/>
        </w:rPr>
        <w:t xml:space="preserve">as </w:t>
      </w:r>
      <w:r w:rsidR="0065203F" w:rsidRPr="00E817FB">
        <w:rPr>
          <w:rFonts w:ascii="Times New Roman" w:eastAsia="Times New Roman" w:hAnsi="Times New Roman" w:cs="Times New Roman"/>
          <w:bCs/>
          <w:sz w:val="24"/>
          <w:szCs w:val="24"/>
        </w:rPr>
        <w:t xml:space="preserve">following a general growth pattern, </w:t>
      </w:r>
      <w:r w:rsidR="005C19E0" w:rsidRPr="00E817FB">
        <w:rPr>
          <w:rFonts w:ascii="Times New Roman" w:eastAsia="Times New Roman" w:hAnsi="Times New Roman" w:cs="Times New Roman"/>
          <w:bCs/>
          <w:sz w:val="24"/>
          <w:szCs w:val="24"/>
        </w:rPr>
        <w:t>reaching their peak growth at about 20 years after their germination before entering the mature stage of their growth. Cottonwoods along the Verde River seem to follow this trend</w:t>
      </w:r>
      <w:r w:rsidR="000176E1">
        <w:rPr>
          <w:rFonts w:ascii="Times New Roman" w:eastAsia="Times New Roman" w:hAnsi="Times New Roman" w:cs="Times New Roman"/>
          <w:bCs/>
          <w:sz w:val="24"/>
          <w:szCs w:val="24"/>
        </w:rPr>
        <w:t xml:space="preserve"> (Figure 7)</w:t>
      </w:r>
      <w:r w:rsidR="005C19E0" w:rsidRPr="00E817FB">
        <w:rPr>
          <w:rFonts w:ascii="Times New Roman" w:eastAsia="Times New Roman" w:hAnsi="Times New Roman" w:cs="Times New Roman"/>
          <w:bCs/>
          <w:sz w:val="24"/>
          <w:szCs w:val="24"/>
        </w:rPr>
        <w:t xml:space="preserve">. Basal area increased slowly during the establishment phase (for about 10 years). This was then followed by another decade of rapid growth before leveling off and entering the mature growth stage. A key difference between the Canadian study and this study being the </w:t>
      </w:r>
      <w:r w:rsidR="00CA75BB">
        <w:rPr>
          <w:rFonts w:ascii="Times New Roman" w:eastAsia="Times New Roman" w:hAnsi="Times New Roman" w:cs="Times New Roman"/>
          <w:bCs/>
          <w:sz w:val="24"/>
          <w:szCs w:val="24"/>
        </w:rPr>
        <w:t>amount of growth</w:t>
      </w:r>
      <w:r w:rsidR="0008638E">
        <w:rPr>
          <w:rFonts w:ascii="Times New Roman" w:eastAsia="Times New Roman" w:hAnsi="Times New Roman" w:cs="Times New Roman"/>
          <w:bCs/>
          <w:sz w:val="24"/>
          <w:szCs w:val="24"/>
        </w:rPr>
        <w:t xml:space="preserve">. </w:t>
      </w:r>
      <w:r w:rsidR="0008638E" w:rsidRPr="00E817FB">
        <w:rPr>
          <w:rFonts w:ascii="Times New Roman" w:eastAsia="Times New Roman" w:hAnsi="Times New Roman" w:cs="Times New Roman"/>
          <w:bCs/>
          <w:sz w:val="24"/>
          <w:szCs w:val="24"/>
        </w:rPr>
        <w:t xml:space="preserve">R. Willms et alt. </w:t>
      </w:r>
      <w:r w:rsidR="00FC1F64" w:rsidRPr="00E817FB">
        <w:rPr>
          <w:rFonts w:ascii="Times New Roman" w:eastAsia="Times New Roman" w:hAnsi="Times New Roman" w:cs="Times New Roman"/>
          <w:bCs/>
          <w:sz w:val="24"/>
          <w:szCs w:val="24"/>
        </w:rPr>
        <w:t xml:space="preserve">described </w:t>
      </w:r>
      <w:r w:rsidR="0008638E">
        <w:rPr>
          <w:rFonts w:ascii="Times New Roman" w:eastAsia="Times New Roman" w:hAnsi="Times New Roman" w:cs="Times New Roman"/>
          <w:bCs/>
          <w:sz w:val="24"/>
          <w:szCs w:val="24"/>
        </w:rPr>
        <w:t>growth between</w:t>
      </w:r>
      <w:r w:rsidR="00FC1F64" w:rsidRPr="00E817FB">
        <w:rPr>
          <w:rFonts w:ascii="Times New Roman" w:eastAsia="Times New Roman" w:hAnsi="Times New Roman" w:cs="Times New Roman"/>
          <w:bCs/>
          <w:sz w:val="24"/>
          <w:szCs w:val="24"/>
        </w:rPr>
        <w:t xml:space="preserve"> 1-9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while the cottonwoods</w:t>
      </w:r>
      <w:r w:rsidR="005C19E0" w:rsidRPr="00E817FB">
        <w:rPr>
          <w:rFonts w:ascii="Times New Roman" w:eastAsia="Times New Roman" w:hAnsi="Times New Roman" w:cs="Times New Roman"/>
          <w:bCs/>
          <w:sz w:val="24"/>
          <w:szCs w:val="24"/>
        </w:rPr>
        <w:t xml:space="preserve"> </w:t>
      </w:r>
      <w:r w:rsidR="00FC1F64" w:rsidRPr="00E817FB">
        <w:rPr>
          <w:rFonts w:ascii="Times New Roman" w:eastAsia="Times New Roman" w:hAnsi="Times New Roman" w:cs="Times New Roman"/>
          <w:bCs/>
          <w:sz w:val="24"/>
          <w:szCs w:val="24"/>
        </w:rPr>
        <w:t xml:space="preserve">along the </w:t>
      </w:r>
      <w:r w:rsidR="00FC1F64" w:rsidRPr="00E817FB">
        <w:rPr>
          <w:rFonts w:ascii="Times New Roman" w:eastAsia="Times New Roman" w:hAnsi="Times New Roman" w:cs="Times New Roman"/>
          <w:bCs/>
          <w:sz w:val="24"/>
          <w:szCs w:val="24"/>
        </w:rPr>
        <w:lastRenderedPageBreak/>
        <w:t>Verde are within the 10-30 cm</w:t>
      </w:r>
      <w:r w:rsidR="0008638E">
        <w:rPr>
          <w:rFonts w:ascii="Times New Roman" w:eastAsia="Times New Roman" w:hAnsi="Times New Roman" w:cs="Times New Roman"/>
          <w:bCs/>
          <w:sz w:val="24"/>
          <w:szCs w:val="24"/>
          <w:vertAlign w:val="superscript"/>
        </w:rPr>
        <w:t>2</w:t>
      </w:r>
      <w:r w:rsidR="00FC1F64" w:rsidRPr="00E817FB">
        <w:rPr>
          <w:rFonts w:ascii="Times New Roman" w:eastAsia="Times New Roman" w:hAnsi="Times New Roman" w:cs="Times New Roman"/>
          <w:bCs/>
          <w:sz w:val="24"/>
          <w:szCs w:val="24"/>
        </w:rPr>
        <w:t xml:space="preserve"> range.</w:t>
      </w:r>
      <w:r w:rsidR="009B25A2" w:rsidRPr="00E817FB">
        <w:rPr>
          <w:rFonts w:ascii="Times New Roman" w:eastAsia="Times New Roman" w:hAnsi="Times New Roman" w:cs="Times New Roman"/>
          <w:bCs/>
          <w:sz w:val="24"/>
          <w:szCs w:val="24"/>
        </w:rPr>
        <w:t xml:space="preserve"> </w:t>
      </w:r>
      <w:r w:rsidR="00644803" w:rsidRPr="00E817FB">
        <w:rPr>
          <w:rFonts w:ascii="Times New Roman" w:eastAsia="Times New Roman" w:hAnsi="Times New Roman" w:cs="Times New Roman"/>
          <w:bCs/>
          <w:sz w:val="24"/>
          <w:szCs w:val="24"/>
        </w:rPr>
        <w:t>So,</w:t>
      </w:r>
      <w:r w:rsidR="009B25A2" w:rsidRPr="00E817FB">
        <w:rPr>
          <w:rFonts w:ascii="Times New Roman" w:eastAsia="Times New Roman" w:hAnsi="Times New Roman" w:cs="Times New Roman"/>
          <w:bCs/>
          <w:sz w:val="24"/>
          <w:szCs w:val="24"/>
        </w:rPr>
        <w:t xml:space="preserve"> while Verde Cottonwoods growth follows a similar trend, they grow much more rapidly.</w:t>
      </w:r>
    </w:p>
    <w:p w14:paraId="102AC081" w14:textId="09FFA951" w:rsidR="005C19E0" w:rsidRDefault="005C19E0">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noProof/>
          <w:sz w:val="24"/>
          <w:szCs w:val="24"/>
        </w:rPr>
        <w:drawing>
          <wp:inline distT="0" distB="0" distL="0" distR="0" wp14:anchorId="586532D1" wp14:editId="72C9353C">
            <wp:extent cx="2004060" cy="2388898"/>
            <wp:effectExtent l="0" t="0" r="0" b="0"/>
            <wp:docPr id="1628160333" name="Picture 1"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60333" name="Picture 1" descr="A comparison of a graph&#10;&#10;Description automatically generated with medium confidence"/>
                    <pic:cNvPicPr/>
                  </pic:nvPicPr>
                  <pic:blipFill>
                    <a:blip r:embed="rId24"/>
                    <a:stretch>
                      <a:fillRect/>
                    </a:stretch>
                  </pic:blipFill>
                  <pic:spPr>
                    <a:xfrm>
                      <a:off x="0" y="0"/>
                      <a:ext cx="2009304" cy="2395149"/>
                    </a:xfrm>
                    <a:prstGeom prst="rect">
                      <a:avLst/>
                    </a:prstGeom>
                  </pic:spPr>
                </pic:pic>
              </a:graphicData>
            </a:graphic>
          </wp:inline>
        </w:drawing>
      </w:r>
      <w:r w:rsidR="00A73EE0">
        <w:rPr>
          <w:rFonts w:ascii="Times New Roman" w:eastAsia="Times New Roman" w:hAnsi="Times New Roman" w:cs="Times New Roman"/>
          <w:bCs/>
          <w:noProof/>
          <w:sz w:val="24"/>
          <w:szCs w:val="24"/>
          <w14:ligatures w14:val="standardContextual"/>
        </w:rPr>
        <w:drawing>
          <wp:inline distT="0" distB="0" distL="0" distR="0" wp14:anchorId="6F0919B9" wp14:editId="146B6499">
            <wp:extent cx="2190750" cy="2246924"/>
            <wp:effectExtent l="0" t="0" r="0" b="1270"/>
            <wp:docPr id="420220519" name="Picture 2"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20519" name="Picture 2" descr="A graph with numbers and lines&#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95963" cy="2252271"/>
                    </a:xfrm>
                    <a:prstGeom prst="rect">
                      <a:avLst/>
                    </a:prstGeom>
                  </pic:spPr>
                </pic:pic>
              </a:graphicData>
            </a:graphic>
          </wp:inline>
        </w:drawing>
      </w:r>
    </w:p>
    <w:p w14:paraId="3D62ACD7" w14:textId="6F31EEFB" w:rsidR="006A3C07" w:rsidRPr="00E817FB" w:rsidRDefault="00DA2E5A" w:rsidP="006A3C07">
      <w:pPr>
        <w:spacing w:line="480" w:lineRule="auto"/>
        <w:ind w:firstLine="72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 </w:t>
      </w:r>
      <w:r w:rsidR="000176E1">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xml:space="preserve">. Showing </w:t>
      </w:r>
      <w:r w:rsidR="006A3C07">
        <w:rPr>
          <w:rFonts w:ascii="Times New Roman" w:eastAsia="Times New Roman" w:hAnsi="Times New Roman" w:cs="Times New Roman"/>
          <w:bCs/>
          <w:sz w:val="24"/>
          <w:szCs w:val="24"/>
        </w:rPr>
        <w:t>R. Willms et al. generalized trend of cottonwood growth (left) compared to the 5-year BAI moving average for cottonwoods along the Verde</w:t>
      </w:r>
      <w:r w:rsidR="00883D1B">
        <w:rPr>
          <w:rFonts w:ascii="Times New Roman" w:eastAsia="Times New Roman" w:hAnsi="Times New Roman" w:cs="Times New Roman"/>
          <w:bCs/>
          <w:sz w:val="24"/>
          <w:szCs w:val="24"/>
        </w:rPr>
        <w:t xml:space="preserve"> (right)</w:t>
      </w:r>
      <w:r w:rsidR="006A3C07">
        <w:rPr>
          <w:rFonts w:ascii="Times New Roman" w:eastAsia="Times New Roman" w:hAnsi="Times New Roman" w:cs="Times New Roman"/>
          <w:bCs/>
          <w:sz w:val="24"/>
          <w:szCs w:val="24"/>
        </w:rPr>
        <w:t>.</w:t>
      </w:r>
    </w:p>
    <w:p w14:paraId="1CCD2CEB" w14:textId="77777777" w:rsidR="005C19E0" w:rsidRPr="00E817FB" w:rsidRDefault="005C19E0">
      <w:pPr>
        <w:spacing w:line="480" w:lineRule="auto"/>
        <w:ind w:firstLine="720"/>
        <w:rPr>
          <w:rFonts w:ascii="Times New Roman" w:eastAsia="Times New Roman" w:hAnsi="Times New Roman" w:cs="Times New Roman"/>
          <w:bCs/>
          <w:sz w:val="24"/>
          <w:szCs w:val="24"/>
        </w:rPr>
        <w:pPrChange w:id="155" w:author="Abraham E Springer" w:date="2025-02-17T12:19:00Z" w16du:dateUtc="2025-02-17T19:19:00Z">
          <w:pPr>
            <w:spacing w:line="240" w:lineRule="auto"/>
            <w:ind w:firstLine="720"/>
          </w:pPr>
        </w:pPrChange>
      </w:pPr>
    </w:p>
    <w:p w14:paraId="0BCBD292" w14:textId="29C6E59E" w:rsidR="008D7A70" w:rsidRPr="00E817FB" w:rsidRDefault="008D7A70">
      <w:pPr>
        <w:spacing w:line="480" w:lineRule="auto"/>
        <w:ind w:firstLine="720"/>
        <w:rPr>
          <w:rFonts w:ascii="Times New Roman" w:eastAsia="Times New Roman" w:hAnsi="Times New Roman" w:cs="Times New Roman"/>
          <w:bCs/>
          <w:sz w:val="24"/>
          <w:szCs w:val="24"/>
        </w:rPr>
        <w:pPrChange w:id="156"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t xml:space="preserve"> Although cottonwoods are pioneer species, they are still relatively young at 25-30 years old</w:t>
      </w:r>
      <w:r w:rsidR="005C19E0"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Fremont cottonwoods are shorter lived species compared to other North American cottonwoods. It is generally accepted that few Fremont cottonwoods live to be over 150 years</w:t>
      </w:r>
      <w:r w:rsidR="000E5DD3">
        <w:rPr>
          <w:rFonts w:ascii="Times New Roman" w:eastAsia="Times New Roman" w:hAnsi="Times New Roman" w:cs="Times New Roman"/>
          <w:bCs/>
          <w:sz w:val="24"/>
          <w:szCs w:val="24"/>
        </w:rPr>
        <w:t>. A few old growth Fremont cottonwoods cored for this study had minimum ages going back to the 1920s. No curvature was found on the other side of the core and diameters were over 1.5m at coring height.</w:t>
      </w:r>
      <w:r w:rsidR="000945FC" w:rsidRPr="00E817FB">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sz w:val="24"/>
          <w:szCs w:val="24"/>
        </w:rPr>
        <w:t xml:space="preserve">It is likely that some of these </w:t>
      </w:r>
      <w:proofErr w:type="gramStart"/>
      <w:r w:rsidR="00CA75BB">
        <w:rPr>
          <w:rFonts w:ascii="Times New Roman" w:eastAsia="Times New Roman" w:hAnsi="Times New Roman" w:cs="Times New Roman"/>
          <w:bCs/>
          <w:sz w:val="24"/>
          <w:szCs w:val="24"/>
        </w:rPr>
        <w:t>individuals</w:t>
      </w:r>
      <w:proofErr w:type="gramEnd"/>
      <w:r w:rsidR="00137F56">
        <w:rPr>
          <w:rFonts w:ascii="Times New Roman" w:eastAsia="Times New Roman" w:hAnsi="Times New Roman" w:cs="Times New Roman"/>
          <w:bCs/>
          <w:sz w:val="24"/>
          <w:szCs w:val="24"/>
        </w:rPr>
        <w:t xml:space="preserve"> approach or exceed the </w:t>
      </w:r>
      <w:r w:rsidR="00CA75BB">
        <w:rPr>
          <w:rFonts w:ascii="Times New Roman" w:eastAsia="Times New Roman" w:hAnsi="Times New Roman" w:cs="Times New Roman"/>
          <w:bCs/>
          <w:sz w:val="24"/>
          <w:szCs w:val="24"/>
        </w:rPr>
        <w:t>150-year</w:t>
      </w:r>
      <w:r w:rsidR="00137F56">
        <w:rPr>
          <w:rFonts w:ascii="Times New Roman" w:eastAsia="Times New Roman" w:hAnsi="Times New Roman" w:cs="Times New Roman"/>
          <w:bCs/>
          <w:sz w:val="24"/>
          <w:szCs w:val="24"/>
        </w:rPr>
        <w:t xml:space="preserve"> limit generally accepted for the species. I</w:t>
      </w:r>
      <w:r w:rsidR="00137F56" w:rsidRPr="00E817FB">
        <w:rPr>
          <w:rFonts w:ascii="Times New Roman" w:eastAsia="Times New Roman" w:hAnsi="Times New Roman" w:cs="Times New Roman"/>
          <w:bCs/>
          <w:sz w:val="24"/>
          <w:szCs w:val="24"/>
        </w:rPr>
        <w:t>n colder climate</w:t>
      </w:r>
      <w:r w:rsidR="00137F56">
        <w:rPr>
          <w:rFonts w:ascii="Times New Roman" w:eastAsia="Times New Roman" w:hAnsi="Times New Roman" w:cs="Times New Roman"/>
          <w:bCs/>
          <w:sz w:val="24"/>
          <w:szCs w:val="24"/>
        </w:rPr>
        <w:t>s,</w:t>
      </w:r>
      <w:r w:rsidR="00137F56" w:rsidRPr="00E817FB">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t>Plains</w:t>
      </w:r>
      <w:r w:rsidR="00137F56">
        <w:rPr>
          <w:rFonts w:ascii="Times New Roman" w:eastAsia="Times New Roman" w:hAnsi="Times New Roman" w:cs="Times New Roman"/>
          <w:bCs/>
          <w:sz w:val="24"/>
          <w:szCs w:val="24"/>
        </w:rPr>
        <w:t xml:space="preserve"> (</w:t>
      </w:r>
      <w:r w:rsidR="00137F56">
        <w:rPr>
          <w:rFonts w:ascii="Times New Roman" w:eastAsia="Times New Roman" w:hAnsi="Times New Roman" w:cs="Times New Roman"/>
          <w:bCs/>
          <w:i/>
          <w:iCs/>
          <w:sz w:val="24"/>
          <w:szCs w:val="24"/>
        </w:rPr>
        <w:t xml:space="preserve">P. </w:t>
      </w:r>
      <w:proofErr w:type="spellStart"/>
      <w:r w:rsidR="00137F56">
        <w:rPr>
          <w:rFonts w:ascii="Times New Roman" w:eastAsia="Times New Roman" w:hAnsi="Times New Roman" w:cs="Times New Roman"/>
          <w:bCs/>
          <w:i/>
          <w:iCs/>
          <w:sz w:val="24"/>
          <w:szCs w:val="24"/>
        </w:rPr>
        <w:t>deltoides</w:t>
      </w:r>
      <w:proofErr w:type="spellEnd"/>
      <w:r w:rsidR="00137F56">
        <w:rPr>
          <w:rFonts w:ascii="Times New Roman" w:eastAsia="Times New Roman" w:hAnsi="Times New Roman" w:cs="Times New Roman"/>
          <w:bCs/>
          <w:i/>
          <w:iCs/>
          <w:sz w:val="24"/>
          <w:szCs w:val="24"/>
        </w:rPr>
        <w:t>)</w:t>
      </w:r>
      <w:r w:rsidR="000945FC" w:rsidRPr="00E817FB">
        <w:rPr>
          <w:rFonts w:ascii="Times New Roman" w:eastAsia="Times New Roman" w:hAnsi="Times New Roman" w:cs="Times New Roman"/>
          <w:bCs/>
          <w:sz w:val="24"/>
          <w:szCs w:val="24"/>
        </w:rPr>
        <w:t xml:space="preserve"> and </w:t>
      </w:r>
      <w:r w:rsidR="00137F56">
        <w:rPr>
          <w:rFonts w:ascii="Times New Roman" w:eastAsia="Times New Roman" w:hAnsi="Times New Roman" w:cs="Times New Roman"/>
          <w:bCs/>
          <w:sz w:val="24"/>
          <w:szCs w:val="24"/>
        </w:rPr>
        <w:t>N</w:t>
      </w:r>
      <w:r w:rsidR="000945FC" w:rsidRPr="00E817FB">
        <w:rPr>
          <w:rFonts w:ascii="Times New Roman" w:eastAsia="Times New Roman" w:hAnsi="Times New Roman" w:cs="Times New Roman"/>
          <w:bCs/>
          <w:sz w:val="24"/>
          <w:szCs w:val="24"/>
        </w:rPr>
        <w:t xml:space="preserve">arrowleaf </w:t>
      </w:r>
      <w:r w:rsidR="00137F56">
        <w:rPr>
          <w:rFonts w:ascii="Times New Roman" w:eastAsia="Times New Roman" w:hAnsi="Times New Roman" w:cs="Times New Roman"/>
          <w:bCs/>
          <w:sz w:val="24"/>
          <w:szCs w:val="24"/>
        </w:rPr>
        <w:t>(</w:t>
      </w:r>
      <w:r w:rsidR="00137F56">
        <w:rPr>
          <w:rFonts w:ascii="Times New Roman" w:eastAsia="Times New Roman" w:hAnsi="Times New Roman" w:cs="Times New Roman"/>
          <w:bCs/>
          <w:i/>
          <w:iCs/>
          <w:sz w:val="24"/>
          <w:szCs w:val="24"/>
        </w:rPr>
        <w:t xml:space="preserve">P. </w:t>
      </w:r>
      <w:proofErr w:type="spellStart"/>
      <w:r w:rsidR="00137F56" w:rsidRPr="00833686">
        <w:rPr>
          <w:rFonts w:ascii="Times New Roman" w:eastAsia="Times New Roman" w:hAnsi="Times New Roman" w:cs="Times New Roman"/>
          <w:bCs/>
          <w:i/>
          <w:iCs/>
          <w:sz w:val="24"/>
          <w:szCs w:val="24"/>
        </w:rPr>
        <w:t>angustafolia</w:t>
      </w:r>
      <w:proofErr w:type="spellEnd"/>
      <w:r w:rsidR="00137F56">
        <w:rPr>
          <w:rFonts w:ascii="Times New Roman" w:eastAsia="Times New Roman" w:hAnsi="Times New Roman" w:cs="Times New Roman"/>
          <w:bCs/>
          <w:sz w:val="24"/>
          <w:szCs w:val="24"/>
        </w:rPr>
        <w:t xml:space="preserve">) </w:t>
      </w:r>
      <w:r w:rsidR="000945FC" w:rsidRPr="00137F56">
        <w:rPr>
          <w:rFonts w:ascii="Times New Roman" w:eastAsia="Times New Roman" w:hAnsi="Times New Roman" w:cs="Times New Roman"/>
          <w:bCs/>
          <w:sz w:val="24"/>
          <w:szCs w:val="24"/>
        </w:rPr>
        <w:t>cottonwoods</w:t>
      </w:r>
      <w:r w:rsidR="000945FC" w:rsidRPr="00E817FB">
        <w:rPr>
          <w:rFonts w:ascii="Times New Roman" w:eastAsia="Times New Roman" w:hAnsi="Times New Roman" w:cs="Times New Roman"/>
          <w:bCs/>
          <w:sz w:val="24"/>
          <w:szCs w:val="24"/>
        </w:rPr>
        <w:t xml:space="preserve"> have been documented over 200 and 300 years</w:t>
      </w:r>
      <w:r w:rsidR="00FD4340">
        <w:rPr>
          <w:rFonts w:ascii="Times New Roman" w:eastAsia="Times New Roman" w:hAnsi="Times New Roman" w:cs="Times New Roman"/>
          <w:bCs/>
          <w:sz w:val="24"/>
          <w:szCs w:val="24"/>
        </w:rPr>
        <w:t xml:space="preserve"> </w:t>
      </w:r>
      <w:r w:rsidR="000945FC" w:rsidRPr="00E817FB">
        <w:rPr>
          <w:rFonts w:ascii="Times New Roman" w:eastAsia="Times New Roman" w:hAnsi="Times New Roman" w:cs="Times New Roman"/>
          <w:bCs/>
          <w:sz w:val="24"/>
          <w:szCs w:val="24"/>
        </w:rPr>
        <w:fldChar w:fldCharType="begin"/>
      </w:r>
      <w:r w:rsidR="000945FC" w:rsidRPr="00E817FB">
        <w:rPr>
          <w:rFonts w:ascii="Times New Roman" w:eastAsia="Times New Roman" w:hAnsi="Times New Roman" w:cs="Times New Roman"/>
          <w:bCs/>
          <w:sz w:val="24"/>
          <w:szCs w:val="24"/>
        </w:rPr>
        <w:instrText xml:space="preserve"> ADDIN ZOTERO_ITEM CSL_CITATION {"citationID":"CH4uzIYY","properties":{"formattedCitation":"(Rood &amp; Polzin, 2003)","plainCitation":"(Rood &amp; Polzin, 2003)","noteIndex":0},"citationItems":[{"id":58,"uris":["http://zotero.org/users/local/yyBX3i8n/items/AJVD746L"],"itemData":{"id":58,"type":"article-journal","abstract":"In studying riparian woodlands along streams across western North America, we observed a grove of exceptionally large and old black cottonwoods, Populus trichocarpa Torr. &amp; A. Gray, along the Elk River in southeastern British Columbia. Situated in a floodplain forest dominated by western red cedar, Thuja plicata Donn ex D. Don, the cottonwoods were up to 2.2 m in diameter, and although heart rot prevented precise aging, increment cores indicated ages of up to 400 years. This demonstrated the potential for substantial longevity of section Tacamahaca cottonwoods (including Populus angustifolia James and Populus balsamifera L.) compared with section Aigeiros species (Populus deltoides Bartr. and Populus fremontii Wats.), which are shorter lived (about 150 year maximum). Very old cottonwoods make distinctive contributions to habitat structure of riparian woodlands and reveal stable floodplain locations that have not been eroded by the river channel for the duration of the trees' lives.Key words: aging, poplars, riparian, trees.","container-title":"Canadian Journal of Botany","DOI":"10.1139/b03-065","ISSN":"0008-4026","issue":"7","journalAbbreviation":"Can. J. Bot.","language":"en","license":"http://www.nrcresearchpress.com/page/about/CorporateTextAndDataMining","page":"764-767","source":"DOI.org (Crossref)","title":"Big old cottonwoods","volume":"81","author":[{"family":"Rood","given":"Stewart B"},{"family":"Polzin","given":"Mary Louise"}],"issued":{"date-parts":[["2003",7,1]]}}}],"schema":"https://github.com/citation-style-language/schema/raw/master/csl-citation.json"} </w:instrText>
      </w:r>
      <w:r w:rsidR="000945F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(Rood &amp; Polzin, 2003)</w:t>
      </w:r>
      <w:r w:rsidR="000945FC" w:rsidRPr="00E817FB">
        <w:rPr>
          <w:rFonts w:ascii="Times New Roman" w:eastAsia="Times New Roman" w:hAnsi="Times New Roman" w:cs="Times New Roman"/>
          <w:bCs/>
          <w:sz w:val="24"/>
          <w:szCs w:val="24"/>
        </w:rPr>
        <w:fldChar w:fldCharType="end"/>
      </w:r>
      <w:r w:rsidR="000945FC" w:rsidRPr="00E817FB">
        <w:rPr>
          <w:rFonts w:ascii="Times New Roman" w:eastAsia="Times New Roman" w:hAnsi="Times New Roman" w:cs="Times New Roman"/>
          <w:bCs/>
          <w:sz w:val="24"/>
          <w:szCs w:val="24"/>
        </w:rPr>
        <w:t xml:space="preserve">. </w:t>
      </w:r>
    </w:p>
    <w:p w14:paraId="2559F4B2" w14:textId="77777777" w:rsidR="008D7A70" w:rsidRPr="00E817FB" w:rsidRDefault="008D7A70">
      <w:pPr>
        <w:spacing w:line="480" w:lineRule="auto"/>
        <w:rPr>
          <w:rFonts w:ascii="Times New Roman" w:eastAsia="Times New Roman" w:hAnsi="Times New Roman" w:cs="Times New Roman"/>
          <w:b/>
          <w:sz w:val="24"/>
          <w:szCs w:val="24"/>
        </w:rPr>
        <w:pPrChange w:id="157" w:author="Abraham E Springer" w:date="2025-02-17T12:19:00Z" w16du:dateUtc="2025-02-17T19:19:00Z">
          <w:pPr>
            <w:spacing w:line="240" w:lineRule="auto"/>
          </w:pPr>
        </w:pPrChange>
      </w:pPr>
      <w:r w:rsidRPr="00E817FB">
        <w:rPr>
          <w:rFonts w:ascii="Times New Roman" w:eastAsia="Times New Roman" w:hAnsi="Times New Roman" w:cs="Times New Roman"/>
          <w:b/>
          <w:sz w:val="24"/>
          <w:szCs w:val="24"/>
        </w:rPr>
        <w:t>Response to climate</w:t>
      </w:r>
    </w:p>
    <w:p w14:paraId="692B3A93" w14:textId="09724174" w:rsidR="00C4453B" w:rsidRDefault="006859BD">
      <w:pPr>
        <w:spacing w:line="480" w:lineRule="auto"/>
        <w:ind w:firstLine="720"/>
        <w:rPr>
          <w:rFonts w:ascii="Times New Roman" w:eastAsia="Times New Roman" w:hAnsi="Times New Roman" w:cs="Times New Roman"/>
          <w:bCs/>
          <w:sz w:val="24"/>
          <w:szCs w:val="24"/>
        </w:rPr>
        <w:pPrChange w:id="158" w:author="Abraham E Springer" w:date="2025-02-17T12:19:00Z" w16du:dateUtc="2025-02-17T19:19:00Z">
          <w:pPr>
            <w:spacing w:line="240" w:lineRule="auto"/>
            <w:ind w:firstLine="720"/>
          </w:pPr>
        </w:pPrChange>
      </w:pPr>
      <w:r w:rsidRPr="00E817FB">
        <w:rPr>
          <w:rFonts w:ascii="Times New Roman" w:eastAsia="Times New Roman" w:hAnsi="Times New Roman" w:cs="Times New Roman"/>
          <w:bCs/>
          <w:sz w:val="24"/>
          <w:szCs w:val="24"/>
        </w:rPr>
        <w:lastRenderedPageBreak/>
        <w:t xml:space="preserve">Different cottonwood species in different geographic areas respond differently to seasonal streamflows. For example, </w:t>
      </w:r>
      <w:r w:rsidR="001F2122" w:rsidRPr="00E817FB">
        <w:rPr>
          <w:rFonts w:ascii="Times New Roman" w:eastAsia="Times New Roman" w:hAnsi="Times New Roman" w:cs="Times New Roman"/>
          <w:bCs/>
          <w:sz w:val="24"/>
          <w:szCs w:val="24"/>
        </w:rPr>
        <w:t xml:space="preserve"> plains </w:t>
      </w:r>
      <w:r w:rsidRPr="00E817FB">
        <w:rPr>
          <w:rFonts w:ascii="Times New Roman" w:eastAsia="Times New Roman" w:hAnsi="Times New Roman" w:cs="Times New Roman"/>
          <w:bCs/>
          <w:sz w:val="24"/>
          <w:szCs w:val="24"/>
        </w:rPr>
        <w:t xml:space="preserve">cottonwoods </w:t>
      </w:r>
      <w:r w:rsidR="001F2122" w:rsidRPr="00E817FB">
        <w:rPr>
          <w:rFonts w:ascii="Times New Roman" w:eastAsia="Times New Roman" w:hAnsi="Times New Roman" w:cs="Times New Roman"/>
          <w:bCs/>
          <w:sz w:val="24"/>
          <w:szCs w:val="24"/>
        </w:rPr>
        <w:t>(</w:t>
      </w:r>
      <w:r w:rsidR="001F2122"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 xml:space="preserve">. </w:t>
      </w:r>
      <w:proofErr w:type="spellStart"/>
      <w:r w:rsidR="001F2122" w:rsidRPr="00E817FB">
        <w:rPr>
          <w:rFonts w:ascii="Times New Roman" w:eastAsia="Times New Roman" w:hAnsi="Times New Roman" w:cs="Times New Roman"/>
          <w:bCs/>
          <w:i/>
          <w:iCs/>
          <w:sz w:val="24"/>
          <w:szCs w:val="24"/>
        </w:rPr>
        <w:t>deltoides</w:t>
      </w:r>
      <w:proofErr w:type="spellEnd"/>
      <w:r w:rsidR="001F2122" w:rsidRPr="00E817FB">
        <w:rPr>
          <w:rFonts w:ascii="Times New Roman" w:eastAsia="Times New Roman" w:hAnsi="Times New Roman" w:cs="Times New Roman"/>
          <w:bCs/>
          <w:i/>
          <w:iCs/>
          <w:sz w:val="24"/>
          <w:szCs w:val="24"/>
        </w:rPr>
        <w:t xml:space="preserve">) </w:t>
      </w:r>
      <w:r w:rsidRPr="00E817FB">
        <w:rPr>
          <w:rFonts w:ascii="Times New Roman" w:eastAsia="Times New Roman" w:hAnsi="Times New Roman" w:cs="Times New Roman"/>
          <w:bCs/>
          <w:sz w:val="24"/>
          <w:szCs w:val="24"/>
        </w:rPr>
        <w:t>in the Northern Rockies had growth most correlated to March to June or April to July stream</w:t>
      </w:r>
      <w:commentRangeStart w:id="159"/>
      <w:r w:rsidRPr="00E817FB">
        <w:rPr>
          <w:rFonts w:ascii="Times New Roman" w:eastAsia="Times New Roman" w:hAnsi="Times New Roman" w:cs="Times New Roman"/>
          <w:bCs/>
          <w:sz w:val="24"/>
          <w:szCs w:val="24"/>
        </w:rPr>
        <w:t>flows</w:t>
      </w:r>
      <w:commentRangeEnd w:id="159"/>
      <w:r w:rsidRPr="00E817FB">
        <w:rPr>
          <w:rStyle w:val="CommentReference"/>
          <w:rFonts w:ascii="Times New Roman" w:hAnsi="Times New Roman" w:cs="Times New Roman"/>
          <w:sz w:val="24"/>
          <w:szCs w:val="24"/>
        </w:rPr>
        <w:commentReference w:id="159"/>
      </w:r>
      <w:r w:rsidRPr="00E817FB">
        <w:rPr>
          <w:rFonts w:ascii="Times New Roman" w:eastAsia="Times New Roman" w:hAnsi="Times New Roman" w:cs="Times New Roman"/>
          <w:bCs/>
          <w:sz w:val="24"/>
          <w:szCs w:val="24"/>
        </w:rPr>
        <w:t xml:space="preserve">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{"citationID":"RbFUGRnH","properties":{"formattedCitation":"(Schook et al., 2016)","plainCitation":"(Schook et al., 2016)","noteIndex":0},"citationItems":[{"id":53,"uris":["http://zotero.org/users/local/yyBX3i8n/items/5C8XJQ69"],"itemData":{"id":53,"type":"article-journal","container-title":"Water Resources Research","DOI":"10.1002/2016WR018845","ISSN":"00431397","issue":"10","journalAbbreviation":"Water Resour. Res.","language":"en","license":"http://doi.wiley.com/10.1002/tdm_license_1.1","page":"8159-8173","source":"DOI.org (Crossref)","title":"Flow reconstructions in the Upper Missouri River Basin using riparian tree rings: Upper Missouri River Basin flow reconstructions","title-short":"Flow reconstructions in the Upper Missouri River Basin using riparian tree rings","volume":"52","author":[{"family":"Schook","given":"Derek M."},{"family":"Friedman","given":"Jonathan M."},{"family":"Rathburn","given":"Sara L."}],"issued":{"date-parts":[["2016",10]]}}}],"schema":"https://github.com/citation-style-language/schema/raw/master/csl-citation.json"}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(Schook et al., 2016)</w:t>
      </w:r>
      <w:r w:rsidRPr="00E817FB">
        <w:rPr>
          <w:rFonts w:ascii="Times New Roman" w:eastAsia="Times New Roman" w:hAnsi="Times New Roman" w:cs="Times New Roman"/>
          <w:bCs/>
          <w:sz w:val="24"/>
          <w:szCs w:val="24"/>
        </w:rPr>
        <w:fldChar w:fldCharType="end"/>
      </w:r>
      <w:r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This is reflective of a snowmelt driven system. </w:t>
      </w:r>
      <w:r w:rsidRPr="00E817FB">
        <w:rPr>
          <w:rFonts w:ascii="Times New Roman" w:eastAsia="Times New Roman" w:hAnsi="Times New Roman" w:cs="Times New Roman"/>
          <w:bCs/>
          <w:sz w:val="24"/>
          <w:szCs w:val="24"/>
        </w:rPr>
        <w:t>Rio Grande cottonwoods (</w:t>
      </w:r>
      <w:r w:rsidRPr="00E817FB">
        <w:rPr>
          <w:rFonts w:ascii="Times New Roman" w:eastAsia="Times New Roman" w:hAnsi="Times New Roman" w:cs="Times New Roman"/>
          <w:bCs/>
          <w:i/>
          <w:iCs/>
          <w:sz w:val="24"/>
          <w:szCs w:val="24"/>
        </w:rPr>
        <w:t>P</w:t>
      </w:r>
      <w:r w:rsidR="004E56EB">
        <w:rPr>
          <w:rFonts w:ascii="Times New Roman" w:eastAsia="Times New Roman" w:hAnsi="Times New Roman" w:cs="Times New Roman"/>
          <w:bCs/>
          <w:i/>
          <w:iCs/>
          <w:sz w:val="24"/>
          <w:szCs w:val="24"/>
        </w:rPr>
        <w:t>.</w:t>
      </w:r>
      <w:r w:rsidRPr="00E817FB">
        <w:rPr>
          <w:rFonts w:ascii="Times New Roman" w:eastAsia="Times New Roman" w:hAnsi="Times New Roman" w:cs="Times New Roman"/>
          <w:bCs/>
          <w:i/>
          <w:iCs/>
          <w:sz w:val="24"/>
          <w:szCs w:val="24"/>
        </w:rPr>
        <w:t xml:space="preserve"> </w:t>
      </w:r>
      <w:proofErr w:type="spellStart"/>
      <w:r w:rsidRPr="00E817FB">
        <w:rPr>
          <w:rFonts w:ascii="Times New Roman" w:eastAsia="Times New Roman" w:hAnsi="Times New Roman" w:cs="Times New Roman"/>
          <w:bCs/>
          <w:i/>
          <w:iCs/>
          <w:sz w:val="24"/>
          <w:szCs w:val="24"/>
        </w:rPr>
        <w:t>deltoides</w:t>
      </w:r>
      <w:proofErr w:type="spellEnd"/>
      <w:r w:rsidRPr="00E817FB">
        <w:rPr>
          <w:rFonts w:ascii="Times New Roman" w:eastAsia="Times New Roman" w:hAnsi="Times New Roman" w:cs="Times New Roman"/>
          <w:bCs/>
          <w:i/>
          <w:iCs/>
          <w:sz w:val="24"/>
          <w:szCs w:val="24"/>
        </w:rPr>
        <w:t xml:space="preserve"> spp. </w:t>
      </w:r>
      <w:proofErr w:type="spellStart"/>
      <w:r w:rsidRPr="00E817FB">
        <w:rPr>
          <w:rFonts w:ascii="Times New Roman" w:eastAsia="Times New Roman" w:hAnsi="Times New Roman" w:cs="Times New Roman"/>
          <w:bCs/>
          <w:i/>
          <w:iCs/>
          <w:sz w:val="24"/>
          <w:szCs w:val="24"/>
        </w:rPr>
        <w:t>wi</w:t>
      </w:r>
      <w:r w:rsidR="001F2122" w:rsidRPr="00E817FB">
        <w:rPr>
          <w:rFonts w:ascii="Times New Roman" w:eastAsia="Times New Roman" w:hAnsi="Times New Roman" w:cs="Times New Roman"/>
          <w:bCs/>
          <w:i/>
          <w:iCs/>
          <w:sz w:val="24"/>
          <w:szCs w:val="24"/>
        </w:rPr>
        <w:t>slizeni</w:t>
      </w:r>
      <w:proofErr w:type="spellEnd"/>
      <w:r w:rsidRPr="00E817FB">
        <w:rPr>
          <w:rFonts w:ascii="Times New Roman" w:eastAsia="Times New Roman" w:hAnsi="Times New Roman" w:cs="Times New Roman"/>
          <w:bCs/>
          <w:sz w:val="24"/>
          <w:szCs w:val="24"/>
        </w:rPr>
        <w:t xml:space="preserve">) along a regulated reach of the Rio Grande in New Mexico were most correlated to July-September streamflow </w:t>
      </w:r>
      <w:r w:rsidR="008C66DD">
        <w:rPr>
          <w:rFonts w:ascii="Times New Roman" w:eastAsia="Times New Roman" w:hAnsi="Times New Roman" w:cs="Times New Roman"/>
          <w:bCs/>
          <w:sz w:val="24"/>
          <w:szCs w:val="24"/>
        </w:rPr>
        <w:t xml:space="preserve">which indicates a monsoon driven system </w:t>
      </w:r>
      <w:r w:rsidRPr="00E817FB">
        <w:rPr>
          <w:rFonts w:ascii="Times New Roman" w:eastAsia="Times New Roman" w:hAnsi="Times New Roman" w:cs="Times New Roman"/>
          <w:bCs/>
          <w:sz w:val="24"/>
          <w:szCs w:val="24"/>
        </w:rPr>
        <w:fldChar w:fldCharType="begin"/>
      </w:r>
      <w:r w:rsidRPr="00E817FB">
        <w:rPr>
          <w:rFonts w:ascii="Times New Roman" w:eastAsia="Times New Roman" w:hAnsi="Times New Roman" w:cs="Times New Roman"/>
          <w:bCs/>
          <w:sz w:val="24"/>
          <w:szCs w:val="24"/>
        </w:rPr>
        <w:instrText xml:space="preserve"> ADDIN ZOTERO_ITEM CSL_CITATION {"citationID":"ZMBEfIn5","properties":{"formattedCitation":"(Varani et al., 2024)","plainCitation":"(Varani et al., 2024)","noteIndex":0},"citationItems":[{"id":54,"uris":["http://zotero.org/users/local/yyBX3i8n/items/5TTAZCQY"],"itemData":{"id":54,"type":"article-journal","abstract":"Abstract\n            \n              Riparian ecosystems are some of the most valuable and vulnerable on the planet. Riparian tree mortality is increasing in the western United States, where altered streamflows are combining with warming climate. Between 2011 and 2013, one third of an extensive stand of\n              \n                Populus deltoides\n                var.\n                wislizeni\n              \n              (Rio Grande cottonwood) died along the middle Rio Grande on the Pueblo of Santa Ana in New Mexico. Mortality coincided with a severe drought that followed a decade of decreasing streamflow, but it was heterogeneous, with adjacent patches of dead and live trees. The goal of this research was to determine the drivers of mortality to provide insights into future risks of die‐off and potential management interventions. We compared tree age, competition, tree‐ring widths, sediment particle size and climate influences between live and dead forest patches in a nested plot design. Live and dead trees had similar age, stand density and particle sizes of shallow sediments. Tree‐ring widths had the highest correlations with July–September streamflow (1932–2013). All trees had declining ring growth since 1992, coinciding with declining late summer streamflow. An accelerated decline in growth began in 2002, corresponding to recent warmer droughts. Trees that died had lower ring growth 3 years prior to death and in the mid‐1900s. Dead trees also had coarser deep sediments 2.4–3.7 m below ground, suggesting that reduced water holding capacity was an important factor for mortality. Water management to increase streamflow during the late summer, especially during times of extended drought, could reduce mortality risk in the face of projected increasingly warm droughts.","container-title":"Ecohydrology","DOI":"10.1002/eco.2692","ISSN":"1936-0584, 1936-0592","issue":"8","journalAbbreviation":"Ecohydrology","language":"en","page":"e2692","source":"DOI.org (Crossref)","title":"Patterns and drivers of cottonwood mortality in the middle Rio Grande, New Mexico, USA","volume":"17","author":[{"family":"Varani","given":"Hannah"},{"family":"Margolis","given":"Ellis Q."},{"family":"Muldavin","given":"Esteban H."},{"family":"Pockman","given":"William T."}],"issued":{"date-parts":[["2024",12]]}}}],"schema":"https://github.com/citation-style-language/schema/raw/master/csl-citation.json"} </w:instrText>
      </w:r>
      <w:r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(Varani et al., 2024)</w:t>
      </w:r>
      <w:r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w:t>
      </w:r>
      <w:r w:rsidR="008C66DD">
        <w:rPr>
          <w:rFonts w:ascii="Times New Roman" w:eastAsia="Times New Roman" w:hAnsi="Times New Roman" w:cs="Times New Roman"/>
          <w:bCs/>
          <w:sz w:val="24"/>
          <w:szCs w:val="24"/>
        </w:rPr>
        <w:t xml:space="preserve">The Verde River is unique because it is a snowmelt driven system in the Southwest that also </w:t>
      </w:r>
      <w:r w:rsidR="005D4747">
        <w:rPr>
          <w:rFonts w:ascii="Times New Roman" w:eastAsia="Times New Roman" w:hAnsi="Times New Roman" w:cs="Times New Roman"/>
          <w:bCs/>
          <w:sz w:val="24"/>
          <w:szCs w:val="24"/>
        </w:rPr>
        <w:t>is relatively unregulated.</w:t>
      </w:r>
      <w:r w:rsidR="00C4453B">
        <w:rPr>
          <w:rFonts w:ascii="Times New Roman" w:eastAsia="Times New Roman" w:hAnsi="Times New Roman" w:cs="Times New Roman"/>
          <w:bCs/>
          <w:sz w:val="24"/>
          <w:szCs w:val="24"/>
        </w:rPr>
        <w:t xml:space="preserve"> It is an interesting blend of aspects of both the Northern Rockies reach as well as the regulated reach of the Rio Grande.</w:t>
      </w:r>
    </w:p>
    <w:p w14:paraId="310E2C30" w14:textId="7438192D" w:rsidR="00E47F22" w:rsidRPr="00E817FB" w:rsidRDefault="008C66DD">
      <w:pPr>
        <w:spacing w:line="480" w:lineRule="auto"/>
        <w:ind w:firstLine="720"/>
        <w:rPr>
          <w:rFonts w:ascii="Times New Roman" w:eastAsia="Times New Roman" w:hAnsi="Times New Roman" w:cs="Times New Roman"/>
          <w:bCs/>
          <w:sz w:val="24"/>
          <w:szCs w:val="24"/>
        </w:rPr>
        <w:pPrChange w:id="160" w:author="Abraham E Springer" w:date="2025-02-17T12:19:00Z" w16du:dateUtc="2025-02-17T19:19:00Z">
          <w:pPr>
            <w:spacing w:line="240" w:lineRule="auto"/>
            <w:ind w:firstLine="720"/>
          </w:pPr>
        </w:pPrChange>
      </w:pPr>
      <w:r>
        <w:rPr>
          <w:rFonts w:ascii="Times New Roman" w:eastAsia="Times New Roman" w:hAnsi="Times New Roman" w:cs="Times New Roman"/>
          <w:bCs/>
          <w:sz w:val="24"/>
          <w:szCs w:val="24"/>
        </w:rPr>
        <w:t xml:space="preserve"> </w:t>
      </w:r>
      <w:r w:rsidR="00E93F3A" w:rsidRPr="00E817FB">
        <w:rPr>
          <w:rFonts w:ascii="Times New Roman" w:eastAsia="Times New Roman" w:hAnsi="Times New Roman" w:cs="Times New Roman"/>
          <w:bCs/>
          <w:sz w:val="24"/>
          <w:szCs w:val="24"/>
        </w:rPr>
        <w:t>June and July streamflows had the highest correlation to tree growth. In the Verde River, June streamflows are typically the lowest of the year. Although the monsoon season officially begins June 15</w:t>
      </w:r>
      <w:r w:rsidR="00E93F3A" w:rsidRPr="00E817FB">
        <w:rPr>
          <w:rFonts w:ascii="Times New Roman" w:eastAsia="Times New Roman" w:hAnsi="Times New Roman" w:cs="Times New Roman"/>
          <w:bCs/>
          <w:sz w:val="24"/>
          <w:szCs w:val="24"/>
          <w:vertAlign w:val="superscript"/>
        </w:rPr>
        <w:t>th</w:t>
      </w:r>
      <w:r w:rsidR="00E93F3A" w:rsidRPr="00E817FB">
        <w:rPr>
          <w:rFonts w:ascii="Times New Roman" w:eastAsia="Times New Roman" w:hAnsi="Times New Roman" w:cs="Times New Roman"/>
          <w:bCs/>
          <w:sz w:val="24"/>
          <w:szCs w:val="24"/>
        </w:rPr>
        <w:t>, meaningful precipitation usually arrives in mid-July. Therefore, June and July before the arrival of the North American Monsoon often have the lowest flows and highest temperatures.</w:t>
      </w:r>
      <w:r w:rsidR="001F2122" w:rsidRPr="00E817FB">
        <w:rPr>
          <w:rFonts w:ascii="Times New Roman" w:eastAsia="Times New Roman" w:hAnsi="Times New Roman" w:cs="Times New Roman"/>
          <w:bCs/>
          <w:sz w:val="24"/>
          <w:szCs w:val="24"/>
        </w:rPr>
        <w:t xml:space="preserve"> In addition, June and July is peak irrigation season for agriculture within the Verde Valley </w:t>
      </w:r>
      <w:r w:rsidR="001F2122" w:rsidRPr="00E817FB">
        <w:rPr>
          <w:rFonts w:ascii="Times New Roman" w:eastAsia="Times New Roman" w:hAnsi="Times New Roman" w:cs="Times New Roman"/>
          <w:bCs/>
          <w:sz w:val="24"/>
          <w:szCs w:val="24"/>
        </w:rPr>
        <w:fldChar w:fldCharType="begin"/>
      </w:r>
      <w:r w:rsidR="0056630E">
        <w:rPr>
          <w:rFonts w:ascii="Times New Roman" w:eastAsia="Times New Roman" w:hAnsi="Times New Roman" w:cs="Times New Roman"/>
          <w:bCs/>
          <w:sz w:val="24"/>
          <w:szCs w:val="24"/>
        </w:rPr>
        <w:instrText xml:space="preserve"> ADDIN ZOTERO_ITEM CSL_CITATION {"citationID":"TeZyAnyN","properties":{"formattedCitation":"(Bradley D. Garner &amp; Donald J. Bills, 2012)","plainCitation":"(Bradley D. Garner &amp; Donald J. Bills, 2012)","dontUpdate":true,"noteIndex":0},"citationItems":[{"id":63,"uris":["http://zotero.org/users/local/yyBX3i8n/items/U8P6VY2D"],"itemData":{"id":63,"type":"report","genre":"Scientific Investigations Report","language":"en","note":"collection-title: Scientific Investigations Report","source":"DOI.org (Crossref)","title":"Spatial and seasonal variability of base flow in the Verde Valley, central Arizona, 2007 and 2011","author":[{"literal":"Bradley D. Garner"},{"literal":"Donald J. Bills"}],"issued":{"date-parts":[["2012"]]}}}],"schema":"https://github.com/citation-style-language/schema/raw/master/csl-citation.json"} </w:instrText>
      </w:r>
      <w:r w:rsidR="001F2122"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(Garner &amp; Bills, 2012)</w:t>
      </w:r>
      <w:r w:rsidR="001F2122" w:rsidRPr="00E817FB">
        <w:rPr>
          <w:rFonts w:ascii="Times New Roman" w:eastAsia="Times New Roman" w:hAnsi="Times New Roman" w:cs="Times New Roman"/>
          <w:bCs/>
          <w:sz w:val="24"/>
          <w:szCs w:val="24"/>
        </w:rPr>
        <w:fldChar w:fldCharType="end"/>
      </w:r>
      <w:r w:rsidR="001F2122" w:rsidRPr="00E817FB">
        <w:rPr>
          <w:rFonts w:ascii="Times New Roman" w:eastAsia="Times New Roman" w:hAnsi="Times New Roman" w:cs="Times New Roman"/>
          <w:bCs/>
          <w:sz w:val="24"/>
          <w:szCs w:val="24"/>
        </w:rPr>
        <w:t>.</w:t>
      </w:r>
      <w:r w:rsidR="00C43567">
        <w:rPr>
          <w:rFonts w:ascii="Times New Roman" w:eastAsia="Times New Roman" w:hAnsi="Times New Roman" w:cs="Times New Roman"/>
          <w:bCs/>
          <w:sz w:val="24"/>
          <w:szCs w:val="24"/>
        </w:rPr>
        <w:t xml:space="preserve"> </w:t>
      </w:r>
      <w:r w:rsidR="0089221C" w:rsidRPr="00E817FB">
        <w:rPr>
          <w:rFonts w:ascii="Times New Roman" w:eastAsia="Times New Roman" w:hAnsi="Times New Roman" w:cs="Times New Roman"/>
          <w:bCs/>
          <w:sz w:val="24"/>
          <w:szCs w:val="24"/>
        </w:rPr>
        <w:t xml:space="preserve">Groundwater and surface water are highly related in the </w:t>
      </w:r>
      <w:commentRangeStart w:id="161"/>
      <w:commentRangeStart w:id="162"/>
      <w:r w:rsidR="0089221C" w:rsidRPr="00E817FB">
        <w:rPr>
          <w:rFonts w:ascii="Times New Roman" w:eastAsia="Times New Roman" w:hAnsi="Times New Roman" w:cs="Times New Roman"/>
          <w:bCs/>
          <w:sz w:val="24"/>
          <w:szCs w:val="24"/>
        </w:rPr>
        <w:t xml:space="preserve">Southwest </w:t>
      </w:r>
      <w:commentRangeEnd w:id="161"/>
      <w:r w:rsidR="0089221C" w:rsidRPr="00E817FB">
        <w:rPr>
          <w:rStyle w:val="CommentReference"/>
          <w:rFonts w:ascii="Times New Roman" w:hAnsi="Times New Roman" w:cs="Times New Roman"/>
          <w:sz w:val="24"/>
          <w:szCs w:val="24"/>
        </w:rPr>
        <w:commentReference w:id="161"/>
      </w:r>
      <w:commentRangeEnd w:id="162"/>
      <w:r w:rsidR="00B35759" w:rsidRPr="00E817FB">
        <w:rPr>
          <w:rStyle w:val="CommentReference"/>
          <w:rFonts w:ascii="Times New Roman" w:hAnsi="Times New Roman" w:cs="Times New Roman"/>
          <w:sz w:val="24"/>
          <w:szCs w:val="24"/>
        </w:rPr>
        <w:commentReference w:id="162"/>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Higher flows</w:t>
      </w:r>
      <w:r w:rsidR="0089221C" w:rsidRPr="00E817F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and therefore higher groundwater levels</w:t>
      </w:r>
      <w:r w:rsidR="0089221C" w:rsidRPr="00E817FB">
        <w:rPr>
          <w:rFonts w:ascii="Times New Roman" w:eastAsia="Times New Roman" w:hAnsi="Times New Roman" w:cs="Times New Roman"/>
          <w:bCs/>
          <w:sz w:val="24"/>
          <w:szCs w:val="24"/>
        </w:rPr>
        <w:t>,</w:t>
      </w:r>
      <w:r w:rsidR="008D7A70" w:rsidRPr="00E817FB">
        <w:rPr>
          <w:rFonts w:ascii="Times New Roman" w:eastAsia="Times New Roman" w:hAnsi="Times New Roman" w:cs="Times New Roman"/>
          <w:bCs/>
          <w:sz w:val="24"/>
          <w:szCs w:val="24"/>
        </w:rPr>
        <w:t xml:space="preserve"> could also saturate more of the rhizosphere allowing for more roots </w:t>
      </w:r>
      <w:r w:rsidR="00E47F22" w:rsidRPr="00E817FB">
        <w:rPr>
          <w:rFonts w:ascii="Times New Roman" w:eastAsia="Times New Roman" w:hAnsi="Times New Roman" w:cs="Times New Roman"/>
          <w:bCs/>
          <w:sz w:val="24"/>
          <w:szCs w:val="24"/>
        </w:rPr>
        <w:t>to be able to access water. This water could then contribute to tree growth or cooling.</w:t>
      </w:r>
      <w:r w:rsidR="004E56EB">
        <w:rPr>
          <w:rFonts w:ascii="Times New Roman" w:eastAsia="Times New Roman" w:hAnsi="Times New Roman" w:cs="Times New Roman"/>
          <w:bCs/>
          <w:sz w:val="24"/>
          <w:szCs w:val="24"/>
        </w:rPr>
        <w:t xml:space="preserve"> </w:t>
      </w:r>
      <w:r w:rsidR="008D7A70" w:rsidRPr="00E817FB">
        <w:rPr>
          <w:rFonts w:ascii="Times New Roman" w:eastAsia="Times New Roman" w:hAnsi="Times New Roman" w:cs="Times New Roman"/>
          <w:bCs/>
          <w:sz w:val="24"/>
          <w:szCs w:val="24"/>
        </w:rPr>
        <w:t>Fremont cottonwoods can cool themselves remarkably well from high summer temperatures as long as</w:t>
      </w:r>
      <w:r w:rsidR="00E47F22" w:rsidRPr="00E817FB">
        <w:rPr>
          <w:rFonts w:ascii="Times New Roman" w:eastAsia="Times New Roman" w:hAnsi="Times New Roman" w:cs="Times New Roman"/>
          <w:bCs/>
          <w:sz w:val="24"/>
          <w:szCs w:val="24"/>
        </w:rPr>
        <w:t xml:space="preserve"> they have</w:t>
      </w:r>
      <w:r w:rsidR="008D7A70" w:rsidRPr="00E817FB">
        <w:rPr>
          <w:rFonts w:ascii="Times New Roman" w:eastAsia="Times New Roman" w:hAnsi="Times New Roman" w:cs="Times New Roman"/>
          <w:bCs/>
          <w:sz w:val="24"/>
          <w:szCs w:val="24"/>
        </w:rPr>
        <w:t xml:space="preserve"> adequate water</w:t>
      </w:r>
      <w:r w:rsidR="009412CC" w:rsidRPr="00E817FB">
        <w:rPr>
          <w:rFonts w:ascii="Times New Roman" w:eastAsia="Times New Roman" w:hAnsi="Times New Roman" w:cs="Times New Roman"/>
          <w:bCs/>
          <w:sz w:val="24"/>
          <w:szCs w:val="24"/>
        </w:rPr>
        <w:t xml:space="preserve"> </w:t>
      </w:r>
      <w:r w:rsidR="009412CC" w:rsidRPr="00E817FB">
        <w:rPr>
          <w:rFonts w:ascii="Times New Roman" w:eastAsia="Times New Roman" w:hAnsi="Times New Roman" w:cs="Times New Roman"/>
          <w:bCs/>
          <w:sz w:val="24"/>
          <w:szCs w:val="24"/>
        </w:rPr>
        <w:fldChar w:fldCharType="begin"/>
      </w:r>
      <w:r w:rsidR="009412CC" w:rsidRPr="00E817FB">
        <w:rPr>
          <w:rFonts w:ascii="Times New Roman" w:eastAsia="Times New Roman" w:hAnsi="Times New Roman" w:cs="Times New Roman"/>
          <w:bCs/>
          <w:sz w:val="24"/>
          <w:szCs w:val="24"/>
        </w:rPr>
        <w:instrText xml:space="preserve"> ADDIN ZOTERO_ITEM CSL_CITATION {"citationID":"NNglk3hH","properties":{"formattedCitation":"(Moran et al., 2023)","plainCitation":"(Moran et al., 2023)","noteIndex":0},"citationItems":[{"id":55,"uris":["http://zotero.org/users/local/yyBX3i8n/items/YFRJXZAY"],"itemData":{"id":55,"type":"article-journal","abstract":"Summary\n            \n              \n                \n                  \n                    Populus fremontii\n                    is among the most dominant, and ecologically important riparian tree species in the western United States and can thrive in hyper‐arid riparian corridors. Yet,\n                    P. fremontii\n                    forests have rapidly declined over the last decade, particularly in places where temperatures sometimes exceed 50°C.\n                  \n                \n                \n                  \n                    We evaluated high temperature tolerance of leaf metabolism, leaf thermoregulation, and leaf hydraulic function in eight\n                    P. fremontii\n                    populations spanning a 5.3°C mean annual temperature gradient in a well‐watered common garden, and at source locations throughout the lower Colorado River Basin.\n                  \n                \n                \n                  \n                    Two major results emerged. First, despite having an exceptionally high\n                    T\n                    crit\n                    (the temperature at which Photosystem II is disrupted) relative to other tree taxa, recent heat waves exceeded\n                    T\n                    crit\n                    , requiring evaporative leaf cooling to maintain leaf‐to‐air thermal safety margins. Second, in midsummer, genotypes from the warmest locations maintained lower midday leaf temperatures, a higher midday stomatal conductance, and maintained turgor pressure at lower water potentials than genotypes from more temperate locations.\n                  \n                \n                \n                  \n                    Taken together, results suggest that under well‐watered conditions,\n                    P. fremontii\n                    can regulate leaf temperature below\n                    T\n                    crit\n                    along the warm edge of its distribution. Nevertheless, reduced Colorado River flows threaten to lower water tables below levels needed for evaporative cooling during episodic heat waves.","container-title":"New Phytologist","DOI":"10.1111/nph.19247","ISSN":"0028-646X, 1469-8137","issue":"6","journalAbbreviation":"New Phytologist","language":"en","page":"2298-2311","source":"DOI.org (Crossref)","title":"Limits of thermal and hydrological tolerance in a foundation tree species ( &lt;i&gt;Populus fremontii&lt;/i&gt; ) in the desert southwestern United States","volume":"240","author":[{"family":"Moran","given":"Madeline E."},{"family":"Aparecido","given":"Luiza M. T."},{"family":"Koepke","given":"Dan F."},{"family":"Cooper","given":"Hillary F."},{"family":"Doughty","given":"Christopher E."},{"family":"Gehring","given":"Catherine A."},{"family":"Throop","given":"Heather L."},{"family":"Whitham","given":"Thomas G."},{"family":"Allan","given":"Gerard J."},{"family":"Hultine","given":"Kevin R."}],"issued":{"date-parts":[["2023",12]]}}}],"schema":"https://github.com/citation-style-language/schema/raw/master/csl-citation.json"} </w:instrText>
      </w:r>
      <w:r w:rsidR="009412CC" w:rsidRPr="00E817FB">
        <w:rPr>
          <w:rFonts w:ascii="Times New Roman" w:eastAsia="Times New Roman" w:hAnsi="Times New Roman" w:cs="Times New Roman"/>
          <w:bCs/>
          <w:sz w:val="24"/>
          <w:szCs w:val="24"/>
        </w:rPr>
        <w:fldChar w:fldCharType="separate"/>
      </w:r>
      <w:r w:rsidR="001F2122" w:rsidRPr="00E817FB">
        <w:rPr>
          <w:rFonts w:ascii="Times New Roman" w:hAnsi="Times New Roman" w:cs="Times New Roman"/>
          <w:sz w:val="24"/>
          <w:szCs w:val="24"/>
        </w:rPr>
        <w:t>(Moran et al., 2023)</w:t>
      </w:r>
      <w:r w:rsidR="009412CC" w:rsidRPr="00E817FB">
        <w:rPr>
          <w:rFonts w:ascii="Times New Roman" w:eastAsia="Times New Roman" w:hAnsi="Times New Roman" w:cs="Times New Roman"/>
          <w:bCs/>
          <w:sz w:val="24"/>
          <w:szCs w:val="24"/>
        </w:rPr>
        <w:fldChar w:fldCharType="end"/>
      </w:r>
      <w:r w:rsidR="008D7A70" w:rsidRPr="00E817FB">
        <w:rPr>
          <w:rFonts w:ascii="Times New Roman" w:eastAsia="Times New Roman" w:hAnsi="Times New Roman" w:cs="Times New Roman"/>
          <w:bCs/>
          <w:sz w:val="24"/>
          <w:szCs w:val="24"/>
        </w:rPr>
        <w:t xml:space="preserve">. Higher flows could increase water availability and allow them to cool themselves </w:t>
      </w:r>
      <w:r w:rsidR="00CA75BB">
        <w:rPr>
          <w:rFonts w:ascii="Times New Roman" w:eastAsia="Times New Roman" w:hAnsi="Times New Roman" w:cs="Times New Roman"/>
          <w:bCs/>
          <w:sz w:val="24"/>
          <w:szCs w:val="24"/>
        </w:rPr>
        <w:t>more efficiently</w:t>
      </w:r>
      <w:r w:rsidR="008D7A70" w:rsidRPr="00E817FB">
        <w:rPr>
          <w:rFonts w:ascii="Times New Roman" w:eastAsia="Times New Roman" w:hAnsi="Times New Roman" w:cs="Times New Roman"/>
          <w:bCs/>
          <w:sz w:val="24"/>
          <w:szCs w:val="24"/>
        </w:rPr>
        <w:t xml:space="preserve">. </w:t>
      </w:r>
    </w:p>
    <w:p w14:paraId="78F27D60" w14:textId="15BCAD4E" w:rsidR="005F4AE0" w:rsidRPr="00E817FB" w:rsidRDefault="001F2122" w:rsidP="0070032A">
      <w:pPr>
        <w:spacing w:line="480" w:lineRule="auto"/>
        <w:ind w:firstLine="720"/>
        <w:rPr>
          <w:rFonts w:ascii="Times New Roman" w:eastAsia="Times New Roman" w:hAnsi="Times New Roman" w:cs="Times New Roman"/>
          <w:bCs/>
          <w:sz w:val="24"/>
          <w:szCs w:val="24"/>
        </w:rPr>
      </w:pPr>
      <w:r w:rsidRPr="00E817FB">
        <w:rPr>
          <w:rFonts w:ascii="Times New Roman" w:eastAsia="Times New Roman" w:hAnsi="Times New Roman" w:cs="Times New Roman"/>
          <w:bCs/>
          <w:sz w:val="24"/>
          <w:szCs w:val="24"/>
        </w:rPr>
        <w:t xml:space="preserve">October temperatures (positive) </w:t>
      </w:r>
      <w:r w:rsidR="0070032A">
        <w:rPr>
          <w:rFonts w:ascii="Times New Roman" w:eastAsia="Times New Roman" w:hAnsi="Times New Roman" w:cs="Times New Roman"/>
          <w:bCs/>
          <w:sz w:val="24"/>
          <w:szCs w:val="24"/>
        </w:rPr>
        <w:t>is</w:t>
      </w:r>
      <w:r w:rsidRPr="00E817FB">
        <w:rPr>
          <w:rFonts w:ascii="Times New Roman" w:eastAsia="Times New Roman" w:hAnsi="Times New Roman" w:cs="Times New Roman"/>
          <w:bCs/>
          <w:sz w:val="24"/>
          <w:szCs w:val="24"/>
        </w:rPr>
        <w:t xml:space="preserve"> </w:t>
      </w:r>
      <w:r w:rsidR="00C43567" w:rsidRPr="00E817FB">
        <w:rPr>
          <w:rFonts w:ascii="Times New Roman" w:eastAsia="Times New Roman" w:hAnsi="Times New Roman" w:cs="Times New Roman"/>
          <w:bCs/>
          <w:sz w:val="24"/>
          <w:szCs w:val="24"/>
        </w:rPr>
        <w:t>significantly</w:t>
      </w:r>
      <w:r w:rsidRPr="00E817FB">
        <w:rPr>
          <w:rFonts w:ascii="Times New Roman" w:eastAsia="Times New Roman" w:hAnsi="Times New Roman" w:cs="Times New Roman"/>
          <w:bCs/>
          <w:sz w:val="24"/>
          <w:szCs w:val="24"/>
        </w:rPr>
        <w:t xml:space="preserve"> correlated to annual growth. </w:t>
      </w:r>
      <w:r w:rsidR="00E47F22" w:rsidRPr="00E817FB">
        <w:rPr>
          <w:rFonts w:ascii="Times New Roman" w:eastAsia="Times New Roman" w:hAnsi="Times New Roman" w:cs="Times New Roman"/>
          <w:bCs/>
          <w:sz w:val="24"/>
          <w:szCs w:val="24"/>
        </w:rPr>
        <w:t xml:space="preserve">Higher October temperatures may help prolong the growing season for riparian trees which would allow them to increase their growth. </w:t>
      </w:r>
      <w:r w:rsidR="008D7A70" w:rsidRPr="00E817FB">
        <w:rPr>
          <w:rFonts w:ascii="Times New Roman" w:eastAsia="Times New Roman" w:hAnsi="Times New Roman" w:cs="Times New Roman"/>
          <w:bCs/>
          <w:sz w:val="24"/>
          <w:szCs w:val="24"/>
        </w:rPr>
        <w:t xml:space="preserve">June PDSI could positively impact tree growth because if </w:t>
      </w:r>
      <w:r w:rsidR="008D7A70" w:rsidRPr="00E817FB">
        <w:rPr>
          <w:rFonts w:ascii="Times New Roman" w:eastAsia="Times New Roman" w:hAnsi="Times New Roman" w:cs="Times New Roman"/>
          <w:bCs/>
          <w:sz w:val="24"/>
          <w:szCs w:val="24"/>
        </w:rPr>
        <w:lastRenderedPageBreak/>
        <w:t>temperatures are higher in June and trees have adequate water, they may be able to grow quicker.</w:t>
      </w:r>
      <w:r w:rsidR="0070032A">
        <w:rPr>
          <w:rFonts w:ascii="Times New Roman" w:eastAsia="Times New Roman" w:hAnsi="Times New Roman" w:cs="Times New Roman"/>
          <w:bCs/>
          <w:sz w:val="24"/>
          <w:szCs w:val="24"/>
        </w:rPr>
        <w:t xml:space="preserve"> </w:t>
      </w:r>
      <w:r w:rsidR="005F4AE0">
        <w:rPr>
          <w:rFonts w:ascii="Times New Roman" w:eastAsia="Times New Roman" w:hAnsi="Times New Roman" w:cs="Times New Roman"/>
          <w:bCs/>
          <w:sz w:val="24"/>
          <w:szCs w:val="24"/>
        </w:rPr>
        <w:t xml:space="preserve">September streamflow was negatively correlated to annual tree </w:t>
      </w:r>
      <w:r w:rsidR="00FD4340">
        <w:rPr>
          <w:rFonts w:ascii="Times New Roman" w:eastAsia="Times New Roman" w:hAnsi="Times New Roman" w:cs="Times New Roman"/>
          <w:bCs/>
          <w:sz w:val="24"/>
          <w:szCs w:val="24"/>
        </w:rPr>
        <w:t>growth,</w:t>
      </w:r>
      <w:r w:rsidR="0070032A">
        <w:rPr>
          <w:rFonts w:ascii="Times New Roman" w:eastAsia="Times New Roman" w:hAnsi="Times New Roman" w:cs="Times New Roman"/>
          <w:bCs/>
          <w:sz w:val="24"/>
          <w:szCs w:val="24"/>
        </w:rPr>
        <w:t xml:space="preserve"> but this seems inconsistent with cottonwood ecology.</w:t>
      </w:r>
    </w:p>
    <w:p w14:paraId="18B4B785" w14:textId="77777777" w:rsidR="00E744E4" w:rsidRDefault="00E744E4" w:rsidP="00E744E4">
      <w:pPr>
        <w:pStyle w:val="Heading2"/>
      </w:pPr>
      <w:commentRangeStart w:id="163"/>
      <w:commentRangeStart w:id="164"/>
      <w:r>
        <w:t>Establishment</w:t>
      </w:r>
      <w:commentRangeEnd w:id="163"/>
      <w:r w:rsidR="00194CE3">
        <w:rPr>
          <w:rStyle w:val="CommentReference"/>
          <w:rFonts w:ascii="Arial" w:eastAsia="Arial" w:hAnsi="Arial" w:cs="Arial"/>
          <w:color w:val="auto"/>
        </w:rPr>
        <w:commentReference w:id="163"/>
      </w:r>
      <w:commentRangeEnd w:id="164"/>
      <w:r w:rsidR="00C34FF1">
        <w:rPr>
          <w:rStyle w:val="CommentReference"/>
          <w:rFonts w:ascii="Arial" w:eastAsia="Arial" w:hAnsi="Arial" w:cs="Arial"/>
          <w:color w:val="auto"/>
        </w:rPr>
        <w:commentReference w:id="164"/>
      </w:r>
    </w:p>
    <w:p w14:paraId="29F591E2" w14:textId="2205BC80"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The Verde River and its floodplain are largely depositional. Riparian tree root collars are submerged</w:t>
      </w:r>
      <w:r w:rsidR="00CA75BB">
        <w:rPr>
          <w:rFonts w:ascii="Times New Roman" w:hAnsi="Times New Roman" w:cs="Times New Roman"/>
          <w:sz w:val="24"/>
          <w:szCs w:val="24"/>
        </w:rPr>
        <w:t xml:space="preserve"> by sediment</w:t>
      </w:r>
      <w:r w:rsidRPr="005B47D3">
        <w:rPr>
          <w:rFonts w:ascii="Times New Roman" w:hAnsi="Times New Roman" w:cs="Times New Roman"/>
          <w:sz w:val="24"/>
          <w:szCs w:val="24"/>
        </w:rPr>
        <w:t xml:space="preserve">, and the amount of deposition is impossible to know without direct excavation. Therefore, ages collected from this study are the minimum ages a tree could be at the height the core was taken. However, Fremont cottonwoods grow rapidly. Stromberg </w:t>
      </w:r>
      <w:ins w:id="165"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1997</w:t>
      </w:r>
      <w:ins w:id="166" w:author="Abraham E Springer" w:date="2025-02-24T11:44:00Z" w16du:dateUtc="2025-02-24T18:44:00Z">
        <w:r w:rsidR="00413AC7">
          <w:rPr>
            <w:rFonts w:ascii="Times New Roman" w:hAnsi="Times New Roman" w:cs="Times New Roman"/>
            <w:sz w:val="24"/>
            <w:szCs w:val="24"/>
          </w:rPr>
          <w:t>)</w:t>
        </w:r>
      </w:ins>
      <w:r w:rsidRPr="005B47D3">
        <w:rPr>
          <w:rFonts w:ascii="Times New Roman" w:hAnsi="Times New Roman" w:cs="Times New Roman"/>
          <w:sz w:val="24"/>
          <w:szCs w:val="24"/>
        </w:rPr>
        <w:t xml:space="preserve"> documented them </w:t>
      </w:r>
      <w:r w:rsidR="00AF7FA0">
        <w:rPr>
          <w:rFonts w:ascii="Times New Roman" w:hAnsi="Times New Roman" w:cs="Times New Roman"/>
          <w:sz w:val="24"/>
          <w:szCs w:val="24"/>
        </w:rPr>
        <w:t>averaging</w:t>
      </w:r>
      <w:r w:rsidRPr="005B47D3">
        <w:rPr>
          <w:rFonts w:ascii="Times New Roman" w:hAnsi="Times New Roman" w:cs="Times New Roman"/>
          <w:sz w:val="24"/>
          <w:szCs w:val="24"/>
        </w:rPr>
        <w:t xml:space="preserve"> heights of over 1m in just two growing seasons. Seedlings from this study averaged over </w:t>
      </w:r>
      <w:r w:rsidR="00413AC7">
        <w:rPr>
          <w:rFonts w:ascii="Times New Roman" w:hAnsi="Times New Roman" w:cs="Times New Roman"/>
          <w:sz w:val="24"/>
          <w:szCs w:val="24"/>
        </w:rPr>
        <w:t>0</w:t>
      </w:r>
      <w:r w:rsidRPr="005B47D3">
        <w:rPr>
          <w:rFonts w:ascii="Times New Roman" w:hAnsi="Times New Roman" w:cs="Times New Roman"/>
          <w:sz w:val="24"/>
          <w:szCs w:val="24"/>
        </w:rPr>
        <w:t>.5 m in two growing seasons. It is unlikely that ages at coring height are many years off from their original germination date.</w:t>
      </w:r>
    </w:p>
    <w:p w14:paraId="53F36878" w14:textId="7FCD00DB"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Riparian forests along the Verde spent most of the 20</w:t>
      </w:r>
      <w:r w:rsidRPr="005B47D3">
        <w:rPr>
          <w:rFonts w:ascii="Times New Roman" w:hAnsi="Times New Roman" w:cs="Times New Roman"/>
          <w:sz w:val="24"/>
          <w:szCs w:val="24"/>
          <w:vertAlign w:val="superscript"/>
        </w:rPr>
        <w:t>th</w:t>
      </w:r>
      <w:r w:rsidRPr="005B47D3">
        <w:rPr>
          <w:rFonts w:ascii="Times New Roman" w:hAnsi="Times New Roman" w:cs="Times New Roman"/>
          <w:sz w:val="24"/>
          <w:szCs w:val="24"/>
        </w:rPr>
        <w:t xml:space="preserve"> century recovering from </w:t>
      </w:r>
      <w:r w:rsidRPr="00194CE3">
        <w:rPr>
          <w:rFonts w:ascii="Times New Roman" w:hAnsi="Times New Roman" w:cs="Times New Roman"/>
          <w:sz w:val="24"/>
          <w:szCs w:val="24"/>
        </w:rPr>
        <w:t xml:space="preserve">anthropogenic impacts </w:t>
      </w:r>
      <w:r w:rsidRPr="00194CE3">
        <w:rPr>
          <w:rFonts w:ascii="Times New Roman" w:hAnsi="Times New Roman" w:cs="Times New Roman"/>
          <w:sz w:val="24"/>
          <w:szCs w:val="24"/>
        </w:rPr>
        <w:fldChar w:fldCharType="begin"/>
      </w:r>
      <w:r w:rsidR="00E51802">
        <w:rPr>
          <w:rFonts w:ascii="Times New Roman" w:hAnsi="Times New Roman" w:cs="Times New Roman"/>
          <w:sz w:val="24"/>
          <w:szCs w:val="24"/>
        </w:rPr>
        <w:instrText xml:space="preserve"> ADDIN ZOTERO_ITEM CSL_CITATION {"citationID":"DW9HkAY0","properties":{"formattedCitation":"(Sharon Masek Lopez &amp; Abraham E. Springer, 2002)","plainCitation":"(Sharon Masek Lopez &amp; Abraham E. Springer, 2002)","dontUpdate":true,"noteIndex":0},"citationItems":[{"id":60,"uris":["http://zotero.org/users/local/yyBX3i8n/items/YIPJEZK2"],"itemData":{"id":60,"type":"report","title":"Assessment of Human Influence on Riparian Change in the Verde Valley, Arizona","author":[{"literal":"Sharon Masek Lopez"},{"literal":"Abraham E. Springer"}],"issued":{"date-parts":[["2002"]]}}}],"schema":"https://github.com/citation-style-language/schema/raw/master/csl-citation.json"} </w:instrText>
      </w:r>
      <w:r w:rsidRPr="00194CE3">
        <w:rPr>
          <w:rFonts w:ascii="Times New Roman" w:hAnsi="Times New Roman" w:cs="Times New Roman"/>
          <w:sz w:val="24"/>
          <w:szCs w:val="24"/>
        </w:rPr>
        <w:fldChar w:fldCharType="separate"/>
      </w:r>
      <w:r w:rsidRPr="00194CE3">
        <w:rPr>
          <w:rFonts w:ascii="Times New Roman" w:hAnsi="Times New Roman" w:cs="Times New Roman"/>
          <w:sz w:val="24"/>
          <w:szCs w:val="24"/>
        </w:rPr>
        <w:t>(Lopez &amp; Springer, 2002)</w:t>
      </w:r>
      <w:r w:rsidRPr="00194CE3">
        <w:rPr>
          <w:rFonts w:ascii="Times New Roman" w:hAnsi="Times New Roman" w:cs="Times New Roman"/>
          <w:sz w:val="24"/>
          <w:szCs w:val="24"/>
        </w:rPr>
        <w:fldChar w:fldCharType="end"/>
      </w:r>
      <w:r w:rsidRPr="00194CE3">
        <w:rPr>
          <w:rFonts w:ascii="Times New Roman" w:hAnsi="Times New Roman" w:cs="Times New Roman"/>
          <w:sz w:val="24"/>
          <w:szCs w:val="24"/>
        </w:rPr>
        <w:t>. However, Fremont cottonwoods establishment within the past 40 years</w:t>
      </w:r>
      <w:r w:rsidRPr="005B47D3">
        <w:rPr>
          <w:rFonts w:ascii="Times New Roman" w:hAnsi="Times New Roman" w:cs="Times New Roman"/>
          <w:sz w:val="24"/>
          <w:szCs w:val="24"/>
        </w:rPr>
        <w:t xml:space="preserve"> seems to be tied to large winter floods.</w:t>
      </w:r>
      <w:r>
        <w:rPr>
          <w:rFonts w:ascii="Times New Roman" w:hAnsi="Times New Roman" w:cs="Times New Roman"/>
          <w:sz w:val="24"/>
          <w:szCs w:val="24"/>
        </w:rPr>
        <w:t xml:space="preserve"> </w:t>
      </w:r>
      <w:r w:rsidRPr="005B47D3">
        <w:rPr>
          <w:rFonts w:ascii="Times New Roman" w:hAnsi="Times New Roman" w:cs="Times New Roman"/>
          <w:sz w:val="24"/>
          <w:szCs w:val="24"/>
        </w:rPr>
        <w:t>The average age at coring height was the year 2000 which means trees most likely date back to floods in 1993</w:t>
      </w:r>
      <w:r w:rsidR="00E850DA">
        <w:rPr>
          <w:rFonts w:ascii="Times New Roman" w:hAnsi="Times New Roman" w:cs="Times New Roman"/>
          <w:sz w:val="24"/>
          <w:szCs w:val="24"/>
        </w:rPr>
        <w:t xml:space="preserve"> (less than a 2% </w:t>
      </w:r>
      <w:r w:rsidR="00C34FF1">
        <w:rPr>
          <w:rFonts w:ascii="Times New Roman" w:hAnsi="Times New Roman" w:cs="Times New Roman"/>
          <w:sz w:val="24"/>
          <w:szCs w:val="24"/>
        </w:rPr>
        <w:t>AEP</w:t>
      </w:r>
      <w:r w:rsidR="00E850DA">
        <w:rPr>
          <w:rFonts w:ascii="Times New Roman" w:hAnsi="Times New Roman" w:cs="Times New Roman"/>
          <w:sz w:val="24"/>
          <w:szCs w:val="24"/>
        </w:rPr>
        <w:t xml:space="preserve">), </w:t>
      </w:r>
      <w:r w:rsidR="00E850DA" w:rsidRPr="005B47D3">
        <w:rPr>
          <w:rFonts w:ascii="Times New Roman" w:hAnsi="Times New Roman" w:cs="Times New Roman"/>
          <w:sz w:val="24"/>
          <w:szCs w:val="24"/>
        </w:rPr>
        <w:t>and</w:t>
      </w:r>
      <w:r w:rsidRPr="005B47D3">
        <w:rPr>
          <w:rFonts w:ascii="Times New Roman" w:hAnsi="Times New Roman" w:cs="Times New Roman"/>
          <w:sz w:val="24"/>
          <w:szCs w:val="24"/>
        </w:rPr>
        <w:t xml:space="preserve"> 1995</w:t>
      </w:r>
      <w:r w:rsidR="00E850DA">
        <w:rPr>
          <w:rFonts w:ascii="Times New Roman" w:hAnsi="Times New Roman" w:cs="Times New Roman"/>
          <w:sz w:val="24"/>
          <w:szCs w:val="24"/>
        </w:rPr>
        <w:t xml:space="preserve"> (4% </w:t>
      </w:r>
      <w:r w:rsidR="00C34FF1">
        <w:rPr>
          <w:rFonts w:ascii="Times New Roman" w:hAnsi="Times New Roman" w:cs="Times New Roman"/>
          <w:sz w:val="24"/>
          <w:szCs w:val="24"/>
        </w:rPr>
        <w:t>AEP</w:t>
      </w:r>
      <w:r w:rsidR="00E850DA">
        <w:rPr>
          <w:rFonts w:ascii="Times New Roman" w:hAnsi="Times New Roman" w:cs="Times New Roman"/>
          <w:sz w:val="24"/>
          <w:szCs w:val="24"/>
        </w:rPr>
        <w:t>)</w:t>
      </w:r>
      <w:r w:rsidRPr="005B47D3">
        <w:rPr>
          <w:rFonts w:ascii="Times New Roman" w:hAnsi="Times New Roman" w:cs="Times New Roman"/>
          <w:sz w:val="24"/>
          <w:szCs w:val="24"/>
        </w:rPr>
        <w:t xml:space="preserve"> and the following years.</w:t>
      </w:r>
    </w:p>
    <w:p w14:paraId="3BFB9A96" w14:textId="1F9E146C" w:rsidR="00E744E4" w:rsidRPr="005B47D3" w:rsidRDefault="00E744E4"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 xml:space="preserve"> Stromberg </w:t>
      </w:r>
      <w:r w:rsidR="00413AC7">
        <w:rPr>
          <w:rFonts w:ascii="Times New Roman" w:hAnsi="Times New Roman" w:cs="Times New Roman"/>
          <w:sz w:val="24"/>
          <w:szCs w:val="24"/>
        </w:rPr>
        <w:t>(</w:t>
      </w:r>
      <w:r w:rsidRPr="005B47D3">
        <w:rPr>
          <w:rFonts w:ascii="Times New Roman" w:hAnsi="Times New Roman" w:cs="Times New Roman"/>
          <w:sz w:val="24"/>
          <w:szCs w:val="24"/>
        </w:rPr>
        <w:t>1997</w:t>
      </w:r>
      <w:r w:rsidR="00413AC7">
        <w:rPr>
          <w:rFonts w:ascii="Times New Roman" w:hAnsi="Times New Roman" w:cs="Times New Roman"/>
          <w:sz w:val="24"/>
          <w:szCs w:val="24"/>
        </w:rPr>
        <w:t>)</w:t>
      </w:r>
      <w:r w:rsidRPr="005B47D3">
        <w:rPr>
          <w:rFonts w:ascii="Times New Roman" w:hAnsi="Times New Roman" w:cs="Times New Roman"/>
          <w:sz w:val="24"/>
          <w:szCs w:val="24"/>
        </w:rPr>
        <w:t xml:space="preserve"> found cottonwood regeneration occurred in successive years following these two large floods. </w:t>
      </w:r>
      <w:r w:rsidR="00194CE3">
        <w:rPr>
          <w:rFonts w:ascii="Times New Roman" w:hAnsi="Times New Roman" w:cs="Times New Roman"/>
          <w:sz w:val="24"/>
          <w:szCs w:val="24"/>
        </w:rPr>
        <w:t>This</w:t>
      </w:r>
      <w:r w:rsidRPr="005B47D3">
        <w:rPr>
          <w:rFonts w:ascii="Times New Roman" w:hAnsi="Times New Roman" w:cs="Times New Roman"/>
          <w:sz w:val="24"/>
          <w:szCs w:val="24"/>
        </w:rPr>
        <w:t xml:space="preserve"> study observed seedling survival through the first growing season for cohorts from both 2023 and 2024. While 2023 was a large winter flood, 2024 floods had an </w:t>
      </w:r>
      <w:r w:rsidR="00C34FF1">
        <w:rPr>
          <w:rFonts w:ascii="Times New Roman" w:hAnsi="Times New Roman" w:cs="Times New Roman"/>
          <w:sz w:val="24"/>
          <w:szCs w:val="24"/>
        </w:rPr>
        <w:t>AEP</w:t>
      </w:r>
      <w:r w:rsidRPr="005B47D3">
        <w:rPr>
          <w:rFonts w:ascii="Times New Roman" w:hAnsi="Times New Roman" w:cs="Times New Roman"/>
          <w:sz w:val="24"/>
          <w:szCs w:val="24"/>
        </w:rPr>
        <w:t xml:space="preserve"> of more than 50% (</w:t>
      </w:r>
      <w:hyperlink r:id="rId26" w:history="1">
        <w:r w:rsidRPr="00194CE3">
          <w:rPr>
            <w:rStyle w:val="Hyperlink"/>
            <w:rFonts w:ascii="Times New Roman" w:hAnsi="Times New Roman" w:cs="Times New Roman"/>
            <w:sz w:val="18"/>
            <w:szCs w:val="18"/>
          </w:rPr>
          <w:t>https://streamstats.usgs.gov/ss/?gage=09506000&amp;tab=info</w:t>
        </w:r>
      </w:hyperlink>
      <w:r w:rsidRPr="00194CE3">
        <w:rPr>
          <w:rFonts w:ascii="Times New Roman" w:hAnsi="Times New Roman" w:cs="Times New Roman"/>
          <w:sz w:val="18"/>
          <w:szCs w:val="18"/>
        </w:rPr>
        <w:t xml:space="preserve">). </w:t>
      </w:r>
      <w:r w:rsidRPr="005B47D3">
        <w:rPr>
          <w:rFonts w:ascii="Times New Roman" w:hAnsi="Times New Roman" w:cs="Times New Roman"/>
          <w:sz w:val="24"/>
          <w:szCs w:val="24"/>
        </w:rPr>
        <w:t>This shows that cottonwood regeneration is not tied directly to a single year but rather multiple years following floods, even if following years don’t have large floods.</w:t>
      </w:r>
    </w:p>
    <w:p w14:paraId="73FB642E" w14:textId="65D68C4E" w:rsidR="00E744E4" w:rsidRDefault="00E744E4" w:rsidP="00AF7FA0">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lastRenderedPageBreak/>
        <w:t>Peaks in regeneration were observed following 1993, 1997 and 2005</w:t>
      </w:r>
      <w:r w:rsidR="006B5CFD">
        <w:rPr>
          <w:rFonts w:ascii="Times New Roman" w:hAnsi="Times New Roman" w:cs="Times New Roman"/>
          <w:sz w:val="24"/>
          <w:szCs w:val="24"/>
        </w:rPr>
        <w:t xml:space="preserve"> (Figure 4.)</w:t>
      </w:r>
      <w:r w:rsidRPr="005B47D3">
        <w:rPr>
          <w:rFonts w:ascii="Times New Roman" w:hAnsi="Times New Roman" w:cs="Times New Roman"/>
          <w:sz w:val="24"/>
          <w:szCs w:val="24"/>
        </w:rPr>
        <w:t>. Peaks in regeneration after 1993 and 2005</w:t>
      </w:r>
      <w:r w:rsidR="00F65CE9">
        <w:rPr>
          <w:rFonts w:ascii="Times New Roman" w:hAnsi="Times New Roman" w:cs="Times New Roman"/>
          <w:sz w:val="24"/>
          <w:szCs w:val="24"/>
        </w:rPr>
        <w:t xml:space="preserve">, which had an </w:t>
      </w:r>
      <w:r w:rsidR="00C34FF1">
        <w:rPr>
          <w:rFonts w:ascii="Times New Roman" w:hAnsi="Times New Roman" w:cs="Times New Roman"/>
          <w:sz w:val="24"/>
          <w:szCs w:val="24"/>
        </w:rPr>
        <w:t>AEP</w:t>
      </w:r>
      <w:r w:rsidR="00F65CE9">
        <w:rPr>
          <w:rFonts w:ascii="Times New Roman" w:hAnsi="Times New Roman" w:cs="Times New Roman"/>
          <w:sz w:val="24"/>
          <w:szCs w:val="24"/>
        </w:rPr>
        <w:t xml:space="preserve"> </w:t>
      </w:r>
      <w:r w:rsidR="00E850DA">
        <w:rPr>
          <w:rFonts w:ascii="Times New Roman" w:hAnsi="Times New Roman" w:cs="Times New Roman"/>
          <w:sz w:val="24"/>
          <w:szCs w:val="24"/>
        </w:rPr>
        <w:t>between a 10</w:t>
      </w:r>
      <w:r w:rsidR="00F65CE9">
        <w:rPr>
          <w:rFonts w:ascii="Times New Roman" w:hAnsi="Times New Roman" w:cs="Times New Roman"/>
          <w:sz w:val="24"/>
          <w:szCs w:val="24"/>
        </w:rPr>
        <w:t>%</w:t>
      </w:r>
      <w:r w:rsidR="00E850DA">
        <w:rPr>
          <w:rFonts w:ascii="Times New Roman" w:hAnsi="Times New Roman" w:cs="Times New Roman"/>
          <w:sz w:val="24"/>
          <w:szCs w:val="24"/>
        </w:rPr>
        <w:t xml:space="preserve"> and 4%</w:t>
      </w:r>
      <w:r w:rsidR="00F65CE9">
        <w:rPr>
          <w:rFonts w:ascii="Times New Roman" w:hAnsi="Times New Roman" w:cs="Times New Roman"/>
          <w:sz w:val="24"/>
          <w:szCs w:val="24"/>
        </w:rPr>
        <w:t>,</w:t>
      </w:r>
      <w:r w:rsidRPr="005B47D3">
        <w:rPr>
          <w:rFonts w:ascii="Times New Roman" w:hAnsi="Times New Roman" w:cs="Times New Roman"/>
          <w:sz w:val="24"/>
          <w:szCs w:val="24"/>
        </w:rPr>
        <w:t xml:space="preserve"> are likely directly related to large floods of that year. </w:t>
      </w:r>
      <w:r>
        <w:rPr>
          <w:rFonts w:ascii="Times New Roman" w:hAnsi="Times New Roman" w:cs="Times New Roman"/>
          <w:sz w:val="24"/>
          <w:szCs w:val="24"/>
        </w:rPr>
        <w:t>Although 1993 had the largest flood</w:t>
      </w:r>
      <w:r w:rsidR="00E850DA">
        <w:rPr>
          <w:rFonts w:ascii="Times New Roman" w:hAnsi="Times New Roman" w:cs="Times New Roman"/>
          <w:sz w:val="24"/>
          <w:szCs w:val="24"/>
        </w:rPr>
        <w:t xml:space="preserve"> </w:t>
      </w:r>
      <w:r>
        <w:rPr>
          <w:rFonts w:ascii="Times New Roman" w:hAnsi="Times New Roman" w:cs="Times New Roman"/>
          <w:sz w:val="24"/>
          <w:szCs w:val="24"/>
        </w:rPr>
        <w:t xml:space="preserve">the peak in </w:t>
      </w:r>
      <w:r w:rsidR="00A8746B">
        <w:rPr>
          <w:rFonts w:ascii="Times New Roman" w:hAnsi="Times New Roman" w:cs="Times New Roman"/>
          <w:sz w:val="24"/>
          <w:szCs w:val="24"/>
        </w:rPr>
        <w:t xml:space="preserve">tree </w:t>
      </w:r>
      <w:r>
        <w:rPr>
          <w:rFonts w:ascii="Times New Roman" w:hAnsi="Times New Roman" w:cs="Times New Roman"/>
          <w:sz w:val="24"/>
          <w:szCs w:val="24"/>
        </w:rPr>
        <w:t>ages associated with that year is much lower than the following 1997 to 2003 period. Because only two growing seasons occurred between the 1993 and 1995 floods, most seedlings would have been too small to withstand another large flood. Therefore, a limited amount of them would have survived the 1995 flood and explains why the 1993 peak is small compared to the flood magnitude.</w:t>
      </w:r>
    </w:p>
    <w:p w14:paraId="0E3F1F11" w14:textId="296F5368" w:rsidR="00E744E4" w:rsidRDefault="00194CE3" w:rsidP="00EC247E">
      <w:pPr>
        <w:spacing w:line="480" w:lineRule="auto"/>
        <w:ind w:firstLine="360"/>
        <w:rPr>
          <w:rFonts w:ascii="Times New Roman" w:hAnsi="Times New Roman" w:cs="Times New Roman"/>
          <w:sz w:val="24"/>
          <w:szCs w:val="24"/>
        </w:rPr>
      </w:pPr>
      <w:r w:rsidRPr="005B47D3">
        <w:rPr>
          <w:rFonts w:ascii="Times New Roman" w:hAnsi="Times New Roman" w:cs="Times New Roman"/>
          <w:sz w:val="24"/>
          <w:szCs w:val="24"/>
        </w:rPr>
        <w:t>However, the largest peak in ages between 1997 and 2003 is likely just regeneration occurring in successive years</w:t>
      </w:r>
      <w:r>
        <w:rPr>
          <w:rFonts w:ascii="Times New Roman" w:hAnsi="Times New Roman" w:cs="Times New Roman"/>
          <w:sz w:val="24"/>
          <w:szCs w:val="24"/>
        </w:rPr>
        <w:t xml:space="preserve"> following floods</w:t>
      </w:r>
      <w:r w:rsidRPr="005B47D3">
        <w:rPr>
          <w:rFonts w:ascii="Times New Roman" w:hAnsi="Times New Roman" w:cs="Times New Roman"/>
          <w:sz w:val="24"/>
          <w:szCs w:val="24"/>
        </w:rPr>
        <w:t xml:space="preserve">. Large floods in 1993 and again in 1995 would have created large areas of suitable habitat for regeneration. The absence of large floods between 1995 and 2005 could have allowed seedlings to grow without being scoured away. As seedlings continued to </w:t>
      </w:r>
      <w:r>
        <w:rPr>
          <w:rFonts w:ascii="Times New Roman" w:hAnsi="Times New Roman" w:cs="Times New Roman"/>
          <w:sz w:val="24"/>
          <w:szCs w:val="24"/>
        </w:rPr>
        <w:t>recruit</w:t>
      </w:r>
      <w:r w:rsidR="00CA75BB">
        <w:rPr>
          <w:rFonts w:ascii="Times New Roman" w:hAnsi="Times New Roman" w:cs="Times New Roman"/>
          <w:sz w:val="24"/>
          <w:szCs w:val="24"/>
        </w:rPr>
        <w:t xml:space="preserve"> and grow</w:t>
      </w:r>
      <w:r w:rsidRPr="005B47D3">
        <w:rPr>
          <w:rFonts w:ascii="Times New Roman" w:hAnsi="Times New Roman" w:cs="Times New Roman"/>
          <w:sz w:val="24"/>
          <w:szCs w:val="24"/>
        </w:rPr>
        <w:t xml:space="preserve"> during this time, observed ages decline as available habitat is occupied.</w:t>
      </w:r>
      <w:r>
        <w:rPr>
          <w:rFonts w:ascii="Times New Roman" w:hAnsi="Times New Roman" w:cs="Times New Roman"/>
          <w:sz w:val="24"/>
          <w:szCs w:val="24"/>
        </w:rPr>
        <w:t xml:space="preserve"> When</w:t>
      </w:r>
      <w:r w:rsidR="00E744E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E744E4">
        <w:rPr>
          <w:rFonts w:ascii="Times New Roman" w:hAnsi="Times New Roman" w:cs="Times New Roman"/>
          <w:sz w:val="24"/>
          <w:szCs w:val="24"/>
        </w:rPr>
        <w:t>winter 2005 floods occurred, seedlings were already large and flexible enough to withstand</w:t>
      </w:r>
      <w:r>
        <w:rPr>
          <w:rFonts w:ascii="Times New Roman" w:hAnsi="Times New Roman" w:cs="Times New Roman"/>
          <w:sz w:val="24"/>
          <w:szCs w:val="24"/>
        </w:rPr>
        <w:t xml:space="preserve"> the</w:t>
      </w:r>
      <w:r w:rsidR="00E744E4">
        <w:rPr>
          <w:rFonts w:ascii="Times New Roman" w:hAnsi="Times New Roman" w:cs="Times New Roman"/>
          <w:sz w:val="24"/>
          <w:szCs w:val="24"/>
        </w:rPr>
        <w:t xml:space="preserve"> large floods. </w:t>
      </w:r>
      <w:r>
        <w:rPr>
          <w:rFonts w:ascii="Times New Roman" w:hAnsi="Times New Roman" w:cs="Times New Roman"/>
          <w:sz w:val="24"/>
          <w:szCs w:val="24"/>
        </w:rPr>
        <w:t>Less</w:t>
      </w:r>
      <w:r w:rsidR="00F040A7">
        <w:rPr>
          <w:rFonts w:ascii="Times New Roman" w:hAnsi="Times New Roman" w:cs="Times New Roman"/>
          <w:sz w:val="24"/>
          <w:szCs w:val="24"/>
        </w:rPr>
        <w:t xml:space="preserve"> saplings and trees </w:t>
      </w:r>
      <w:r>
        <w:rPr>
          <w:rFonts w:ascii="Times New Roman" w:hAnsi="Times New Roman" w:cs="Times New Roman"/>
          <w:sz w:val="24"/>
          <w:szCs w:val="24"/>
        </w:rPr>
        <w:t xml:space="preserve">were </w:t>
      </w:r>
      <w:r w:rsidR="00F040A7">
        <w:rPr>
          <w:rFonts w:ascii="Times New Roman" w:hAnsi="Times New Roman" w:cs="Times New Roman"/>
          <w:sz w:val="24"/>
          <w:szCs w:val="24"/>
        </w:rPr>
        <w:t>destroyed by this winter flood,</w:t>
      </w:r>
      <w:r>
        <w:rPr>
          <w:rFonts w:ascii="Times New Roman" w:hAnsi="Times New Roman" w:cs="Times New Roman"/>
          <w:sz w:val="24"/>
          <w:szCs w:val="24"/>
        </w:rPr>
        <w:t xml:space="preserve"> leading to</w:t>
      </w:r>
      <w:r w:rsidR="00F040A7">
        <w:rPr>
          <w:rFonts w:ascii="Times New Roman" w:hAnsi="Times New Roman" w:cs="Times New Roman"/>
          <w:sz w:val="24"/>
          <w:szCs w:val="24"/>
        </w:rPr>
        <w:t xml:space="preserve"> </w:t>
      </w:r>
      <w:r w:rsidR="00E744E4">
        <w:rPr>
          <w:rFonts w:ascii="Times New Roman" w:hAnsi="Times New Roman" w:cs="Times New Roman"/>
          <w:sz w:val="24"/>
          <w:szCs w:val="24"/>
        </w:rPr>
        <w:t xml:space="preserve">less </w:t>
      </w:r>
      <w:r>
        <w:rPr>
          <w:rFonts w:ascii="Times New Roman" w:hAnsi="Times New Roman" w:cs="Times New Roman"/>
          <w:sz w:val="24"/>
          <w:szCs w:val="24"/>
        </w:rPr>
        <w:t>available habitat and regeneration.</w:t>
      </w:r>
      <w:r w:rsidR="00E744E4">
        <w:rPr>
          <w:rFonts w:ascii="Times New Roman" w:hAnsi="Times New Roman" w:cs="Times New Roman"/>
          <w:sz w:val="24"/>
          <w:szCs w:val="24"/>
        </w:rPr>
        <w:t xml:space="preserve"> </w:t>
      </w:r>
      <w:r>
        <w:rPr>
          <w:rFonts w:ascii="Times New Roman" w:hAnsi="Times New Roman" w:cs="Times New Roman"/>
          <w:sz w:val="24"/>
          <w:szCs w:val="24"/>
        </w:rPr>
        <w:t>This could explain why the regeneration peak in 2005 was lower than the 1997 to 2003 period.</w:t>
      </w:r>
    </w:p>
    <w:p w14:paraId="715537F5" w14:textId="7F631429" w:rsidR="00194CE3" w:rsidRDefault="00194CE3" w:rsidP="00EC247E">
      <w:pPr>
        <w:spacing w:line="480" w:lineRule="auto"/>
        <w:ind w:firstLine="360"/>
        <w:rPr>
          <w:rFonts w:ascii="Times New Roman" w:hAnsi="Times New Roman" w:cs="Times New Roman"/>
          <w:sz w:val="24"/>
          <w:szCs w:val="24"/>
        </w:rPr>
      </w:pPr>
      <w:r>
        <w:rPr>
          <w:rFonts w:ascii="Times New Roman" w:hAnsi="Times New Roman" w:cs="Times New Roman"/>
          <w:sz w:val="24"/>
          <w:szCs w:val="24"/>
        </w:rPr>
        <w:t>Establishment of Fremont cottonwoods on the Verde River is driven by large winter floods as is the case with cottonwoods elsewhere.</w:t>
      </w:r>
      <w:r w:rsidR="00C34FF1">
        <w:rPr>
          <w:rFonts w:ascii="Times New Roman" w:hAnsi="Times New Roman" w:cs="Times New Roman"/>
          <w:sz w:val="24"/>
          <w:szCs w:val="24"/>
        </w:rPr>
        <w:t xml:space="preserve"> It appears that a flood magnitude of with an AEP of ten percent or less is required to initiate meaningful Fremont cottonwood </w:t>
      </w:r>
      <w:commentRangeStart w:id="167"/>
      <w:commentRangeStart w:id="168"/>
      <w:r w:rsidR="00C34FF1">
        <w:rPr>
          <w:rFonts w:ascii="Times New Roman" w:hAnsi="Times New Roman" w:cs="Times New Roman"/>
          <w:sz w:val="24"/>
          <w:szCs w:val="24"/>
        </w:rPr>
        <w:t>regeneration</w:t>
      </w:r>
      <w:commentRangeEnd w:id="167"/>
      <w:r w:rsidR="00C34FF1">
        <w:rPr>
          <w:rStyle w:val="CommentReference"/>
        </w:rPr>
        <w:commentReference w:id="167"/>
      </w:r>
      <w:commentRangeEnd w:id="168"/>
      <w:r w:rsidR="00A8746B">
        <w:rPr>
          <w:rStyle w:val="CommentReference"/>
        </w:rPr>
        <w:commentReference w:id="168"/>
      </w:r>
      <w:r w:rsidR="00C34FF1">
        <w:rPr>
          <w:rFonts w:ascii="Times New Roman" w:hAnsi="Times New Roman" w:cs="Times New Roman"/>
          <w:sz w:val="24"/>
          <w:szCs w:val="24"/>
        </w:rPr>
        <w:t>.</w:t>
      </w:r>
      <w:r w:rsidR="00EA503E">
        <w:rPr>
          <w:rFonts w:ascii="Times New Roman" w:hAnsi="Times New Roman" w:cs="Times New Roman"/>
          <w:sz w:val="24"/>
          <w:szCs w:val="24"/>
        </w:rPr>
        <w:t xml:space="preserve"> On the Verde River, this means a flood of just over 1200 m</w:t>
      </w:r>
      <w:r w:rsidR="00EA503E">
        <w:rPr>
          <w:rFonts w:ascii="Times New Roman" w:hAnsi="Times New Roman" w:cs="Times New Roman"/>
          <w:sz w:val="24"/>
          <w:szCs w:val="24"/>
          <w:vertAlign w:val="superscript"/>
        </w:rPr>
        <w:t>3</w:t>
      </w:r>
      <w:r w:rsidR="00EA503E">
        <w:rPr>
          <w:rFonts w:ascii="Times New Roman" w:hAnsi="Times New Roman" w:cs="Times New Roman"/>
          <w:sz w:val="24"/>
          <w:szCs w:val="24"/>
        </w:rPr>
        <w:t xml:space="preserve">/s (42500 </w:t>
      </w:r>
      <w:proofErr w:type="spellStart"/>
      <w:r w:rsidR="00EA503E">
        <w:rPr>
          <w:rFonts w:ascii="Times New Roman" w:hAnsi="Times New Roman" w:cs="Times New Roman"/>
          <w:sz w:val="24"/>
          <w:szCs w:val="24"/>
        </w:rPr>
        <w:t>cfs</w:t>
      </w:r>
      <w:proofErr w:type="spellEnd"/>
      <w:r w:rsidR="00EA503E">
        <w:rPr>
          <w:rFonts w:ascii="Times New Roman" w:hAnsi="Times New Roman" w:cs="Times New Roman"/>
          <w:sz w:val="24"/>
          <w:szCs w:val="24"/>
        </w:rPr>
        <w:t>) is required to cause Fremont cottonwood regeneration.</w:t>
      </w:r>
      <w:r>
        <w:rPr>
          <w:rFonts w:ascii="Times New Roman" w:hAnsi="Times New Roman" w:cs="Times New Roman"/>
          <w:sz w:val="24"/>
          <w:szCs w:val="24"/>
        </w:rPr>
        <w:t xml:space="preserve"> However, the exact cohort and ages of trees seems to be driven by a complex combination or the frequency and size of floods. Because of the largely free-flowing </w:t>
      </w:r>
      <w:r>
        <w:rPr>
          <w:rFonts w:ascii="Times New Roman" w:hAnsi="Times New Roman" w:cs="Times New Roman"/>
          <w:sz w:val="24"/>
          <w:szCs w:val="24"/>
        </w:rPr>
        <w:lastRenderedPageBreak/>
        <w:t xml:space="preserve">nature of the Verde, this creates a diverse range of ages and cohorts that respond to </w:t>
      </w:r>
      <w:r w:rsidR="00654BC0">
        <w:rPr>
          <w:rFonts w:ascii="Times New Roman" w:hAnsi="Times New Roman" w:cs="Times New Roman"/>
          <w:sz w:val="24"/>
          <w:szCs w:val="24"/>
        </w:rPr>
        <w:t>flood regimes.</w:t>
      </w:r>
    </w:p>
    <w:p w14:paraId="7E86A52C" w14:textId="4C9BE06A" w:rsidR="00835673" w:rsidRDefault="00835673" w:rsidP="00EC247E">
      <w:pPr>
        <w:spacing w:line="480" w:lineRule="auto"/>
        <w:ind w:firstLine="360"/>
        <w:rPr>
          <w:rFonts w:ascii="Times New Roman" w:hAnsi="Times New Roman" w:cs="Times New Roman"/>
          <w:sz w:val="24"/>
          <w:szCs w:val="24"/>
        </w:rPr>
      </w:pPr>
      <w:commentRangeStart w:id="169"/>
      <w:commentRangeStart w:id="170"/>
      <w:r>
        <w:rPr>
          <w:rFonts w:ascii="Times New Roman" w:hAnsi="Times New Roman" w:cs="Times New Roman"/>
          <w:sz w:val="24"/>
          <w:szCs w:val="24"/>
        </w:rPr>
        <w:t>On a site level</w:t>
      </w:r>
      <w:commentRangeEnd w:id="169"/>
      <w:r w:rsidR="00833686">
        <w:rPr>
          <w:rStyle w:val="CommentReference"/>
        </w:rPr>
        <w:commentReference w:id="169"/>
      </w:r>
      <w:commentRangeEnd w:id="170"/>
      <w:r w:rsidR="00A8746B">
        <w:rPr>
          <w:rStyle w:val="CommentReference"/>
        </w:rPr>
        <w:commentReference w:id="170"/>
      </w:r>
      <w:r>
        <w:rPr>
          <w:rFonts w:ascii="Times New Roman" w:hAnsi="Times New Roman" w:cs="Times New Roman"/>
          <w:sz w:val="24"/>
          <w:szCs w:val="24"/>
        </w:rPr>
        <w:t xml:space="preserve">, local topography is important in establishing seedling regeneration. Scoured out depressions formed on the floodplains had the highest concentration and size of seedlings. These depressions also had perennially wet soil at the bottom, indicating that they were close to the water table. Over time, these depressions will likely fill in with sediment from future </w:t>
      </w:r>
      <w:r w:rsidR="00833686">
        <w:rPr>
          <w:rFonts w:ascii="Times New Roman" w:hAnsi="Times New Roman" w:cs="Times New Roman"/>
          <w:sz w:val="24"/>
          <w:szCs w:val="24"/>
        </w:rPr>
        <w:t>floods,</w:t>
      </w:r>
      <w:r>
        <w:rPr>
          <w:rFonts w:ascii="Times New Roman" w:hAnsi="Times New Roman" w:cs="Times New Roman"/>
          <w:sz w:val="24"/>
          <w:szCs w:val="24"/>
        </w:rPr>
        <w:t xml:space="preserve"> but the seedlings will already have reached the water table</w:t>
      </w:r>
      <w:r w:rsidR="00833686">
        <w:rPr>
          <w:rFonts w:ascii="Times New Roman" w:hAnsi="Times New Roman" w:cs="Times New Roman"/>
          <w:sz w:val="24"/>
          <w:szCs w:val="24"/>
        </w:rPr>
        <w:t>. These sites created very productive and local spots for regeneration</w:t>
      </w:r>
      <w:r w:rsidR="00855F9A">
        <w:rPr>
          <w:rFonts w:ascii="Times New Roman" w:hAnsi="Times New Roman" w:cs="Times New Roman"/>
          <w:sz w:val="24"/>
          <w:szCs w:val="24"/>
        </w:rPr>
        <w:t xml:space="preserve"> that may not be identifiable in the future.</w:t>
      </w:r>
      <w:r w:rsidR="00C34FF1">
        <w:rPr>
          <w:rFonts w:ascii="Times New Roman" w:hAnsi="Times New Roman" w:cs="Times New Roman"/>
          <w:sz w:val="24"/>
          <w:szCs w:val="24"/>
        </w:rPr>
        <w:t xml:space="preserve"> These depressions would create linear, same-aged cohorts described in Stromberg 1993.</w:t>
      </w:r>
    </w:p>
    <w:p w14:paraId="2A4B92F6" w14:textId="77777777" w:rsidR="00E744E4" w:rsidRPr="005B47D3" w:rsidRDefault="00E744E4" w:rsidP="00E744E4">
      <w:pPr>
        <w:ind w:firstLine="360"/>
        <w:rPr>
          <w:rFonts w:ascii="Times New Roman" w:hAnsi="Times New Roman" w:cs="Times New Roman"/>
          <w:sz w:val="24"/>
          <w:szCs w:val="24"/>
        </w:rPr>
      </w:pPr>
    </w:p>
    <w:p w14:paraId="54C59EDB" w14:textId="56D615B8" w:rsidR="00B96AB8" w:rsidRPr="005F4AE0" w:rsidRDefault="00B96AB8">
      <w:pPr>
        <w:spacing w:line="480" w:lineRule="auto"/>
        <w:rPr>
          <w:rFonts w:ascii="Times New Roman" w:eastAsia="Times New Roman" w:hAnsi="Times New Roman" w:cs="Times New Roman"/>
          <w:b/>
          <w:bCs/>
          <w:sz w:val="24"/>
          <w:szCs w:val="24"/>
        </w:rPr>
        <w:pPrChange w:id="171" w:author="Abraham E Springer" w:date="2025-02-17T12:19:00Z" w16du:dateUtc="2025-02-17T19:19:00Z">
          <w:pPr>
            <w:spacing w:line="240" w:lineRule="auto"/>
            <w:ind w:left="360"/>
          </w:pPr>
        </w:pPrChange>
      </w:pPr>
      <w:commentRangeStart w:id="172"/>
      <w:r w:rsidRPr="005F4AE0">
        <w:rPr>
          <w:rFonts w:ascii="Times New Roman" w:eastAsia="Times New Roman" w:hAnsi="Times New Roman" w:cs="Times New Roman"/>
          <w:b/>
          <w:bCs/>
          <w:sz w:val="24"/>
          <w:szCs w:val="24"/>
        </w:rPr>
        <w:t>Limitations/Assumptions</w:t>
      </w:r>
    </w:p>
    <w:p w14:paraId="135EAFA6" w14:textId="00A064AB" w:rsidR="0001119E" w:rsidRPr="00C34FF1" w:rsidRDefault="00B96AB8">
      <w:pPr>
        <w:spacing w:line="480" w:lineRule="auto"/>
        <w:ind w:firstLine="360"/>
        <w:rPr>
          <w:rFonts w:ascii="Times New Roman" w:eastAsia="Times New Roman" w:hAnsi="Times New Roman" w:cs="Times New Roman"/>
          <w:sz w:val="24"/>
          <w:szCs w:val="24"/>
        </w:rPr>
        <w:pPrChange w:id="173" w:author="Abraham E Springer" w:date="2025-02-17T12:19:00Z" w16du:dateUtc="2025-02-17T19:19:00Z">
          <w:pPr>
            <w:spacing w:line="240" w:lineRule="auto"/>
            <w:ind w:firstLine="360"/>
          </w:pPr>
        </w:pPrChange>
      </w:pPr>
      <w:r w:rsidRPr="00E817FB">
        <w:rPr>
          <w:rFonts w:ascii="Times New Roman" w:eastAsia="Times New Roman" w:hAnsi="Times New Roman" w:cs="Times New Roman"/>
          <w:sz w:val="24"/>
          <w:szCs w:val="24"/>
        </w:rPr>
        <w:t xml:space="preserve">The series and cores collected are short in nature. This makes it difficult to produce high correlations for crossdating. COFECHA </w:t>
      </w:r>
      <w:r w:rsidR="00A8746B">
        <w:rPr>
          <w:rFonts w:ascii="Times New Roman" w:eastAsia="Times New Roman" w:hAnsi="Times New Roman" w:cs="Times New Roman"/>
          <w:sz w:val="24"/>
          <w:szCs w:val="24"/>
        </w:rPr>
        <w:t xml:space="preserve">was used </w:t>
      </w:r>
      <w:r w:rsidRPr="00E817FB">
        <w:rPr>
          <w:rFonts w:ascii="Times New Roman" w:eastAsia="Times New Roman" w:hAnsi="Times New Roman" w:cs="Times New Roman"/>
          <w:sz w:val="24"/>
          <w:szCs w:val="24"/>
        </w:rPr>
        <w:t>to select cores that were correlated to each other and the overall collection of tree cores to use for further analysis. Because Fremont cottonwoods grow in riparian areas with access to year around water, it is unlikely that rings are missing which means that the trees are likely dated correctly even though this may be difficult to statistically prove.</w:t>
      </w:r>
      <w:commentRangeEnd w:id="172"/>
      <w:r>
        <w:rPr>
          <w:rStyle w:val="CommentReference"/>
        </w:rPr>
        <w:commentReference w:id="172"/>
      </w:r>
      <w:r w:rsidR="00C34FF1">
        <w:rPr>
          <w:rFonts w:ascii="Times New Roman" w:eastAsia="Times New Roman" w:hAnsi="Times New Roman" w:cs="Times New Roman"/>
          <w:sz w:val="24"/>
          <w:szCs w:val="24"/>
        </w:rPr>
        <w:t xml:space="preserve"> </w:t>
      </w:r>
      <w:r w:rsidR="0001119E" w:rsidRPr="00E817FB">
        <w:rPr>
          <w:rFonts w:ascii="Times New Roman" w:eastAsia="Times New Roman" w:hAnsi="Times New Roman" w:cs="Times New Roman"/>
          <w:bCs/>
          <w:sz w:val="24"/>
          <w:szCs w:val="24"/>
        </w:rPr>
        <w:t xml:space="preserve">Another challenge with this project is that most trees are young. This makes it more difficult </w:t>
      </w:r>
      <w:bookmarkStart w:id="174" w:name="_Toc187849265"/>
      <w:r w:rsidR="0001119E" w:rsidRPr="00E817FB">
        <w:rPr>
          <w:rFonts w:ascii="Times New Roman" w:eastAsia="Times New Roman" w:hAnsi="Times New Roman" w:cs="Times New Roman"/>
          <w:bCs/>
          <w:sz w:val="24"/>
          <w:szCs w:val="24"/>
        </w:rPr>
        <w:t>to crossdate</w:t>
      </w:r>
      <w:r w:rsidR="005F4AE0">
        <w:rPr>
          <w:rFonts w:ascii="Times New Roman" w:eastAsia="Times New Roman" w:hAnsi="Times New Roman" w:cs="Times New Roman"/>
          <w:bCs/>
          <w:sz w:val="24"/>
          <w:szCs w:val="24"/>
        </w:rPr>
        <w:t xml:space="preserve"> the</w:t>
      </w:r>
      <w:r w:rsidR="0001119E" w:rsidRPr="00E817FB">
        <w:rPr>
          <w:rFonts w:ascii="Times New Roman" w:eastAsia="Times New Roman" w:hAnsi="Times New Roman" w:cs="Times New Roman"/>
          <w:bCs/>
          <w:sz w:val="24"/>
          <w:szCs w:val="24"/>
        </w:rPr>
        <w:t xml:space="preserve"> series as well as could make </w:t>
      </w:r>
      <w:r w:rsidR="008F6BDC" w:rsidRPr="00E817FB">
        <w:rPr>
          <w:rFonts w:ascii="Times New Roman" w:eastAsia="Times New Roman" w:hAnsi="Times New Roman" w:cs="Times New Roman"/>
          <w:bCs/>
          <w:sz w:val="24"/>
          <w:szCs w:val="24"/>
        </w:rPr>
        <w:t xml:space="preserve">reaching a critical P-value of </w:t>
      </w:r>
      <w:r w:rsidR="00A8746B">
        <w:rPr>
          <w:rFonts w:ascii="Times New Roman" w:eastAsia="Times New Roman" w:hAnsi="Times New Roman" w:cs="Times New Roman"/>
          <w:bCs/>
          <w:sz w:val="24"/>
          <w:szCs w:val="24"/>
        </w:rPr>
        <w:t>0</w:t>
      </w:r>
      <w:r w:rsidR="008F6BDC" w:rsidRPr="00E817FB">
        <w:rPr>
          <w:rFonts w:ascii="Times New Roman" w:eastAsia="Times New Roman" w:hAnsi="Times New Roman" w:cs="Times New Roman"/>
          <w:bCs/>
          <w:sz w:val="24"/>
          <w:szCs w:val="24"/>
        </w:rPr>
        <w:t>.05 more difficult for statistical tests.</w:t>
      </w:r>
    </w:p>
    <w:p w14:paraId="056F57B1" w14:textId="0F218101" w:rsidR="00F11619" w:rsidRPr="00192E61" w:rsidRDefault="00F11619">
      <w:pPr>
        <w:spacing w:line="480" w:lineRule="auto"/>
        <w:rPr>
          <w:rFonts w:ascii="Times New Roman" w:hAnsi="Times New Roman" w:cs="Times New Roman"/>
          <w:b/>
          <w:bCs/>
          <w:sz w:val="24"/>
          <w:szCs w:val="24"/>
        </w:rPr>
        <w:pPrChange w:id="175" w:author="Abraham E Springer" w:date="2025-02-17T12:19:00Z" w16du:dateUtc="2025-02-17T19:19:00Z">
          <w:pPr>
            <w:spacing w:line="240" w:lineRule="auto"/>
          </w:pPr>
        </w:pPrChange>
      </w:pPr>
      <w:r w:rsidRPr="00192E61">
        <w:rPr>
          <w:rFonts w:ascii="Times New Roman" w:hAnsi="Times New Roman" w:cs="Times New Roman"/>
          <w:b/>
          <w:bCs/>
          <w:sz w:val="24"/>
          <w:szCs w:val="24"/>
        </w:rPr>
        <w:t>Conclusions and Implications</w:t>
      </w:r>
      <w:bookmarkEnd w:id="174"/>
    </w:p>
    <w:p w14:paraId="7CB64E0A" w14:textId="37F09D18" w:rsidR="00827935" w:rsidRPr="00827935" w:rsidRDefault="00F11619" w:rsidP="00827935">
      <w:pPr>
        <w:spacing w:line="480" w:lineRule="auto"/>
        <w:ind w:firstLine="720"/>
        <w:rPr>
          <w:rFonts w:ascii="Times New Roman" w:hAnsi="Times New Roman" w:cs="Times New Roman"/>
          <w:sz w:val="24"/>
          <w:szCs w:val="24"/>
        </w:rPr>
      </w:pPr>
      <w:r w:rsidRPr="00E817FB">
        <w:rPr>
          <w:rFonts w:ascii="Times New Roman" w:hAnsi="Times New Roman" w:cs="Times New Roman"/>
          <w:sz w:val="24"/>
          <w:szCs w:val="24"/>
        </w:rPr>
        <w:t xml:space="preserve">Fremont cottonwoods that established after the 2023 winter floods continue to grow and reduce in density. Seedling plots seem to be impacted </w:t>
      </w:r>
      <w:r w:rsidR="004E56EB">
        <w:rPr>
          <w:rFonts w:ascii="Times New Roman" w:hAnsi="Times New Roman" w:cs="Times New Roman"/>
          <w:sz w:val="24"/>
          <w:szCs w:val="24"/>
        </w:rPr>
        <w:t>by light and percent fines being significant across both sites and herbaceous competition at BRAP</w:t>
      </w:r>
      <w:r w:rsidRPr="00E817FB">
        <w:rPr>
          <w:rFonts w:ascii="Times New Roman" w:hAnsi="Times New Roman" w:cs="Times New Roman"/>
          <w:sz w:val="24"/>
          <w:szCs w:val="24"/>
        </w:rPr>
        <w:t xml:space="preserve">. </w:t>
      </w:r>
      <w:r w:rsidR="006C291B">
        <w:rPr>
          <w:rFonts w:ascii="Times New Roman" w:hAnsi="Times New Roman" w:cs="Times New Roman"/>
          <w:sz w:val="24"/>
          <w:szCs w:val="24"/>
        </w:rPr>
        <w:t>T</w:t>
      </w:r>
      <w:r w:rsidRPr="00E817FB">
        <w:rPr>
          <w:rFonts w:ascii="Times New Roman" w:hAnsi="Times New Roman" w:cs="Times New Roman"/>
          <w:sz w:val="24"/>
          <w:szCs w:val="24"/>
        </w:rPr>
        <w:t xml:space="preserve">he </w:t>
      </w:r>
      <w:r w:rsidR="004E56EB">
        <w:rPr>
          <w:rFonts w:ascii="Times New Roman" w:hAnsi="Times New Roman" w:cs="Times New Roman"/>
          <w:sz w:val="24"/>
          <w:szCs w:val="24"/>
        </w:rPr>
        <w:t xml:space="preserve">differing </w:t>
      </w:r>
      <w:r w:rsidRPr="00E817FB">
        <w:rPr>
          <w:rFonts w:ascii="Times New Roman" w:hAnsi="Times New Roman" w:cs="Times New Roman"/>
          <w:sz w:val="24"/>
          <w:szCs w:val="24"/>
        </w:rPr>
        <w:t xml:space="preserve">significant variables impacting seedling survival shows that a combination of factors is important in maintaining </w:t>
      </w:r>
      <w:r w:rsidRPr="00E817FB">
        <w:rPr>
          <w:rFonts w:ascii="Times New Roman" w:hAnsi="Times New Roman" w:cs="Times New Roman"/>
          <w:sz w:val="24"/>
          <w:szCs w:val="24"/>
        </w:rPr>
        <w:lastRenderedPageBreak/>
        <w:t xml:space="preserve">seedlings. Most Fremont cottonwoods on the Verde are relatively young and date to the year 2000. </w:t>
      </w:r>
      <w:r w:rsidR="004E56EB">
        <w:rPr>
          <w:rFonts w:ascii="Times New Roman" w:hAnsi="Times New Roman" w:cs="Times New Roman"/>
          <w:sz w:val="24"/>
          <w:szCs w:val="24"/>
        </w:rPr>
        <w:t xml:space="preserve">Despite their young age, </w:t>
      </w:r>
      <w:r w:rsidRPr="00E817FB">
        <w:rPr>
          <w:rFonts w:ascii="Times New Roman" w:hAnsi="Times New Roman" w:cs="Times New Roman"/>
          <w:sz w:val="24"/>
          <w:szCs w:val="24"/>
        </w:rPr>
        <w:t>Fremont cottonwood growth appears to</w:t>
      </w:r>
      <w:r w:rsidR="005F4AE0">
        <w:rPr>
          <w:rFonts w:ascii="Times New Roman" w:hAnsi="Times New Roman" w:cs="Times New Roman"/>
          <w:sz w:val="24"/>
          <w:szCs w:val="24"/>
        </w:rPr>
        <w:t xml:space="preserve"> have achieved a mature growth rate. Their growth also is</w:t>
      </w:r>
      <w:r w:rsidRPr="00E817FB">
        <w:rPr>
          <w:rFonts w:ascii="Times New Roman" w:hAnsi="Times New Roman" w:cs="Times New Roman"/>
          <w:sz w:val="24"/>
          <w:szCs w:val="24"/>
        </w:rPr>
        <w:t xml:space="preserve"> driven by </w:t>
      </w:r>
      <w:r w:rsidR="005F4AE0">
        <w:rPr>
          <w:rFonts w:ascii="Times New Roman" w:hAnsi="Times New Roman" w:cs="Times New Roman"/>
          <w:sz w:val="24"/>
          <w:szCs w:val="24"/>
        </w:rPr>
        <w:t>early-</w:t>
      </w:r>
      <w:r w:rsidRPr="00E817FB">
        <w:rPr>
          <w:rFonts w:ascii="Times New Roman" w:hAnsi="Times New Roman" w:cs="Times New Roman"/>
          <w:sz w:val="24"/>
          <w:szCs w:val="24"/>
        </w:rPr>
        <w:t xml:space="preserve">summer streamflow. This </w:t>
      </w:r>
      <w:r w:rsidR="00EA503E">
        <w:rPr>
          <w:rFonts w:ascii="Times New Roman" w:hAnsi="Times New Roman" w:cs="Times New Roman"/>
          <w:sz w:val="24"/>
          <w:szCs w:val="24"/>
        </w:rPr>
        <w:t xml:space="preserve">season </w:t>
      </w:r>
      <w:r w:rsidR="00EA503E" w:rsidRPr="00E817FB">
        <w:rPr>
          <w:rFonts w:ascii="Times New Roman" w:hAnsi="Times New Roman" w:cs="Times New Roman"/>
          <w:sz w:val="24"/>
          <w:szCs w:val="24"/>
        </w:rPr>
        <w:t>is</w:t>
      </w:r>
      <w:r w:rsidRPr="00E817FB">
        <w:rPr>
          <w:rFonts w:ascii="Times New Roman" w:hAnsi="Times New Roman" w:cs="Times New Roman"/>
          <w:sz w:val="24"/>
          <w:szCs w:val="24"/>
        </w:rPr>
        <w:t xml:space="preserve"> when streamflows are the lowest and temperatures are the highest</w:t>
      </w:r>
      <w:r w:rsidR="00A8746B">
        <w:rPr>
          <w:rFonts w:ascii="Times New Roman" w:hAnsi="Times New Roman" w:cs="Times New Roman"/>
          <w:sz w:val="24"/>
          <w:szCs w:val="24"/>
        </w:rPr>
        <w:t xml:space="preserve"> and irrigation diversion season is at a</w:t>
      </w:r>
      <w:r w:rsidR="005F4AE0">
        <w:rPr>
          <w:rFonts w:ascii="Times New Roman" w:hAnsi="Times New Roman" w:cs="Times New Roman"/>
          <w:sz w:val="24"/>
          <w:szCs w:val="24"/>
        </w:rPr>
        <w:t xml:space="preserve"> peak in the region.</w:t>
      </w:r>
      <w:r w:rsidRPr="00E817FB">
        <w:rPr>
          <w:rFonts w:ascii="Times New Roman" w:hAnsi="Times New Roman" w:cs="Times New Roman"/>
          <w:sz w:val="24"/>
          <w:szCs w:val="24"/>
        </w:rPr>
        <w:t xml:space="preserve"> As base</w:t>
      </w:r>
      <w:r w:rsidR="00A8746B">
        <w:rPr>
          <w:rFonts w:ascii="Times New Roman" w:hAnsi="Times New Roman" w:cs="Times New Roman"/>
          <w:sz w:val="24"/>
          <w:szCs w:val="24"/>
        </w:rPr>
        <w:t xml:space="preserve"> </w:t>
      </w:r>
      <w:r w:rsidRPr="00E817FB">
        <w:rPr>
          <w:rFonts w:ascii="Times New Roman" w:hAnsi="Times New Roman" w:cs="Times New Roman"/>
          <w:sz w:val="24"/>
          <w:szCs w:val="24"/>
        </w:rPr>
        <w:t>flow</w:t>
      </w:r>
      <w:r w:rsidR="00EA503E">
        <w:rPr>
          <w:rFonts w:ascii="Times New Roman" w:hAnsi="Times New Roman" w:cs="Times New Roman"/>
          <w:sz w:val="24"/>
          <w:szCs w:val="24"/>
        </w:rPr>
        <w:t>s</w:t>
      </w:r>
      <w:r w:rsidRPr="00E817FB">
        <w:rPr>
          <w:rFonts w:ascii="Times New Roman" w:hAnsi="Times New Roman" w:cs="Times New Roman"/>
          <w:sz w:val="24"/>
          <w:szCs w:val="24"/>
        </w:rPr>
        <w:t xml:space="preserve"> </w:t>
      </w:r>
      <w:r w:rsidR="000E6DBB" w:rsidRPr="00E817FB">
        <w:rPr>
          <w:rFonts w:ascii="Times New Roman" w:hAnsi="Times New Roman" w:cs="Times New Roman"/>
          <w:sz w:val="24"/>
          <w:szCs w:val="24"/>
        </w:rPr>
        <w:t>continue</w:t>
      </w:r>
      <w:r w:rsidRPr="00E817FB">
        <w:rPr>
          <w:rFonts w:ascii="Times New Roman" w:hAnsi="Times New Roman" w:cs="Times New Roman"/>
          <w:sz w:val="24"/>
          <w:szCs w:val="24"/>
        </w:rPr>
        <w:t xml:space="preserve"> to decline, </w:t>
      </w:r>
      <w:r w:rsidR="00A8746B">
        <w:rPr>
          <w:rFonts w:ascii="Times New Roman" w:hAnsi="Times New Roman" w:cs="Times New Roman"/>
          <w:sz w:val="24"/>
          <w:szCs w:val="24"/>
        </w:rPr>
        <w:t>cottonwood</w:t>
      </w:r>
      <w:r w:rsidR="00A8746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growth and resilience could be at risk. Maintaining higher flows during the summer irrigation season would positively benefit riparian forests. </w:t>
      </w:r>
      <w:r w:rsidR="005F4AE0">
        <w:rPr>
          <w:rFonts w:ascii="Times New Roman" w:hAnsi="Times New Roman" w:cs="Times New Roman"/>
          <w:sz w:val="24"/>
          <w:szCs w:val="24"/>
        </w:rPr>
        <w:t xml:space="preserve">However, Fremont cottonwoods still require large, winter floods to create habitat required for their regeneration. </w:t>
      </w:r>
      <w:r w:rsidR="00C34FF1">
        <w:rPr>
          <w:rFonts w:ascii="Times New Roman" w:hAnsi="Times New Roman" w:cs="Times New Roman"/>
          <w:sz w:val="24"/>
          <w:szCs w:val="24"/>
        </w:rPr>
        <w:t xml:space="preserve">A flood magnitude of ten percent AEP or lower seems to be able to recruit cottonwoods on a large, river scale. </w:t>
      </w:r>
      <w:r w:rsidRPr="00E817FB">
        <w:rPr>
          <w:rFonts w:ascii="Times New Roman" w:hAnsi="Times New Roman" w:cs="Times New Roman"/>
          <w:sz w:val="24"/>
          <w:szCs w:val="24"/>
        </w:rPr>
        <w:t xml:space="preserve">Keeping the natural systems and </w:t>
      </w:r>
      <w:r w:rsidR="006C291B">
        <w:rPr>
          <w:rFonts w:ascii="Times New Roman" w:hAnsi="Times New Roman" w:cs="Times New Roman"/>
          <w:sz w:val="24"/>
          <w:szCs w:val="24"/>
        </w:rPr>
        <w:t>environmental flows</w:t>
      </w:r>
      <w:r w:rsidR="006C291B" w:rsidRPr="00E817FB">
        <w:rPr>
          <w:rFonts w:ascii="Times New Roman" w:hAnsi="Times New Roman" w:cs="Times New Roman"/>
          <w:sz w:val="24"/>
          <w:szCs w:val="24"/>
        </w:rPr>
        <w:t xml:space="preserve"> </w:t>
      </w:r>
      <w:r w:rsidRPr="00E817FB">
        <w:rPr>
          <w:rFonts w:ascii="Times New Roman" w:hAnsi="Times New Roman" w:cs="Times New Roman"/>
          <w:sz w:val="24"/>
          <w:szCs w:val="24"/>
        </w:rPr>
        <w:t xml:space="preserve">along the Verde River </w:t>
      </w:r>
      <w:r w:rsidR="00C34FF1">
        <w:rPr>
          <w:rFonts w:ascii="Times New Roman" w:hAnsi="Times New Roman" w:cs="Times New Roman"/>
          <w:sz w:val="24"/>
          <w:szCs w:val="24"/>
        </w:rPr>
        <w:t>will maintain</w:t>
      </w:r>
      <w:r w:rsidRPr="00E817FB">
        <w:rPr>
          <w:rFonts w:ascii="Times New Roman" w:hAnsi="Times New Roman" w:cs="Times New Roman"/>
          <w:sz w:val="24"/>
          <w:szCs w:val="24"/>
        </w:rPr>
        <w:t xml:space="preserve"> and </w:t>
      </w:r>
      <w:r w:rsidR="00C34FF1">
        <w:rPr>
          <w:rFonts w:ascii="Times New Roman" w:hAnsi="Times New Roman" w:cs="Times New Roman"/>
          <w:sz w:val="24"/>
          <w:szCs w:val="24"/>
        </w:rPr>
        <w:t>protect</w:t>
      </w:r>
      <w:r w:rsidRPr="00E817FB">
        <w:rPr>
          <w:rFonts w:ascii="Times New Roman" w:hAnsi="Times New Roman" w:cs="Times New Roman"/>
          <w:sz w:val="24"/>
          <w:szCs w:val="24"/>
        </w:rPr>
        <w:t xml:space="preserve"> its riparian forests.</w:t>
      </w:r>
      <w:r w:rsidR="00E51802">
        <w:rPr>
          <w:sz w:val="24"/>
          <w:szCs w:val="24"/>
        </w:rPr>
        <w:br w:type="page"/>
      </w:r>
    </w:p>
    <w:p w14:paraId="7B2C7C58" w14:textId="27490925" w:rsidR="00827935" w:rsidRDefault="00827935" w:rsidP="00827935">
      <w:pPr>
        <w:pStyle w:val="Bibliography"/>
        <w:rPr>
          <w:sz w:val="24"/>
          <w:szCs w:val="24"/>
        </w:rPr>
      </w:pPr>
      <w:r>
        <w:rPr>
          <w:sz w:val="24"/>
          <w:szCs w:val="24"/>
        </w:rPr>
        <w:lastRenderedPageBreak/>
        <w:t>Works Cited</w:t>
      </w:r>
    </w:p>
    <w:p w14:paraId="79640303" w14:textId="76782B92" w:rsidR="00827935" w:rsidRPr="00827935" w:rsidRDefault="00827935" w:rsidP="00827935">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Pr="00827935">
        <w:rPr>
          <w:rFonts w:ascii="Times New Roman" w:hAnsi="Times New Roman" w:cs="Times New Roman"/>
          <w:sz w:val="24"/>
        </w:rPr>
        <w:t xml:space="preserve">Alam, J. (1997). Irrigation in the Verde Valley. </w:t>
      </w:r>
      <w:r w:rsidRPr="00827935">
        <w:rPr>
          <w:rFonts w:ascii="Times New Roman" w:hAnsi="Times New Roman" w:cs="Times New Roman"/>
          <w:i/>
          <w:iCs/>
          <w:sz w:val="24"/>
        </w:rPr>
        <w:t>A Report of the Irrigation Diversion Improvement Project. Verde Natural Resource Conservation District</w:t>
      </w:r>
      <w:r w:rsidRPr="00827935">
        <w:rPr>
          <w:rFonts w:ascii="Times New Roman" w:hAnsi="Times New Roman" w:cs="Times New Roman"/>
          <w:sz w:val="24"/>
        </w:rPr>
        <w:t>.</w:t>
      </w:r>
    </w:p>
    <w:p w14:paraId="0CD4820E"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Bhattacharjee, J., Taylor, J. P., Smith, L. M., &amp; Spence, L. E. (2008). The Importance of Soil Characteristics in Determining Survival of First‐Year Cottonwood Seedlings in Altered Riparian Habitats. </w:t>
      </w:r>
      <w:r w:rsidRPr="00827935">
        <w:rPr>
          <w:rFonts w:ascii="Times New Roman" w:hAnsi="Times New Roman" w:cs="Times New Roman"/>
          <w:i/>
          <w:iCs/>
          <w:sz w:val="24"/>
        </w:rPr>
        <w:t>Restoration Ecology</w:t>
      </w:r>
      <w:r w:rsidRPr="00827935">
        <w:rPr>
          <w:rFonts w:ascii="Times New Roman" w:hAnsi="Times New Roman" w:cs="Times New Roman"/>
          <w:sz w:val="24"/>
        </w:rPr>
        <w:t xml:space="preserve">, </w:t>
      </w:r>
      <w:r w:rsidRPr="00827935">
        <w:rPr>
          <w:rFonts w:ascii="Times New Roman" w:hAnsi="Times New Roman" w:cs="Times New Roman"/>
          <w:i/>
          <w:iCs/>
          <w:sz w:val="24"/>
        </w:rPr>
        <w:t>16</w:t>
      </w:r>
      <w:r w:rsidRPr="00827935">
        <w:rPr>
          <w:rFonts w:ascii="Times New Roman" w:hAnsi="Times New Roman" w:cs="Times New Roman"/>
          <w:sz w:val="24"/>
        </w:rPr>
        <w:t>(4), 563–571. https://doi.org/10.1111/j.1526-100X.2007.00328.x</w:t>
      </w:r>
    </w:p>
    <w:p w14:paraId="4F8DFF3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Blasch, K. W., Hoffmann, J. P., Graser, L. F., Bryson, J. R., &amp; Flint, A. L. (2006). </w:t>
      </w:r>
      <w:r w:rsidRPr="00827935">
        <w:rPr>
          <w:rFonts w:ascii="Times New Roman" w:hAnsi="Times New Roman" w:cs="Times New Roman"/>
          <w:i/>
          <w:iCs/>
          <w:sz w:val="24"/>
        </w:rPr>
        <w:t>Hydrogeology of the upper and middle Verde River watersheds, central Arizona</w:t>
      </w:r>
      <w:r w:rsidRPr="00827935">
        <w:rPr>
          <w:rFonts w:ascii="Times New Roman" w:hAnsi="Times New Roman" w:cs="Times New Roman"/>
          <w:sz w:val="24"/>
        </w:rPr>
        <w:t>. U. S. Geological Survey.</w:t>
      </w:r>
    </w:p>
    <w:p w14:paraId="1584E0A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Bradley D. Garner &amp; Donald J. Bills. (2012). </w:t>
      </w:r>
      <w:r w:rsidRPr="00827935">
        <w:rPr>
          <w:rFonts w:ascii="Times New Roman" w:hAnsi="Times New Roman" w:cs="Times New Roman"/>
          <w:i/>
          <w:iCs/>
          <w:sz w:val="24"/>
        </w:rPr>
        <w:t>Spatial and seasonal variability of base flow in the Verde Valley, central Arizona, 2007 and 2011</w:t>
      </w:r>
      <w:r w:rsidRPr="00827935">
        <w:rPr>
          <w:rFonts w:ascii="Times New Roman" w:hAnsi="Times New Roman" w:cs="Times New Roman"/>
          <w:sz w:val="24"/>
        </w:rPr>
        <w:t xml:space="preserve"> (Scientific Investigations Report) [Scientific Investigations Report].</w:t>
      </w:r>
    </w:p>
    <w:p w14:paraId="25AB7AA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Braun-Blanquet, J. (1964). </w:t>
      </w:r>
      <w:r w:rsidRPr="00827935">
        <w:rPr>
          <w:rFonts w:ascii="Times New Roman" w:hAnsi="Times New Roman" w:cs="Times New Roman"/>
          <w:i/>
          <w:iCs/>
          <w:sz w:val="24"/>
        </w:rPr>
        <w:t>Pflanzensoziologie</w:t>
      </w:r>
      <w:r w:rsidRPr="00827935">
        <w:rPr>
          <w:rFonts w:ascii="Times New Roman" w:hAnsi="Times New Roman" w:cs="Times New Roman"/>
          <w:sz w:val="24"/>
        </w:rPr>
        <w:t>. Springer Vienna. https://doi.org/10.1007/978-3-7091-8110-2</w:t>
      </w:r>
    </w:p>
    <w:p w14:paraId="3E8D288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Bunn, A. G. (2010). Statistical and visual crossdating in R using the dplR library. </w:t>
      </w:r>
      <w:r w:rsidRPr="00827935">
        <w:rPr>
          <w:rFonts w:ascii="Times New Roman" w:hAnsi="Times New Roman" w:cs="Times New Roman"/>
          <w:i/>
          <w:iCs/>
          <w:sz w:val="24"/>
        </w:rPr>
        <w:t>Dendrochronologia</w:t>
      </w:r>
      <w:r w:rsidRPr="00827935">
        <w:rPr>
          <w:rFonts w:ascii="Times New Roman" w:hAnsi="Times New Roman" w:cs="Times New Roman"/>
          <w:sz w:val="24"/>
        </w:rPr>
        <w:t xml:space="preserve">, </w:t>
      </w:r>
      <w:r w:rsidRPr="00827935">
        <w:rPr>
          <w:rFonts w:ascii="Times New Roman" w:hAnsi="Times New Roman" w:cs="Times New Roman"/>
          <w:i/>
          <w:iCs/>
          <w:sz w:val="24"/>
        </w:rPr>
        <w:t>28</w:t>
      </w:r>
      <w:r w:rsidRPr="00827935">
        <w:rPr>
          <w:rFonts w:ascii="Times New Roman" w:hAnsi="Times New Roman" w:cs="Times New Roman"/>
          <w:sz w:val="24"/>
        </w:rPr>
        <w:t>(4), 251–258. https://doi.org/10.1016/j.dendro.2009.12.001</w:t>
      </w:r>
    </w:p>
    <w:p w14:paraId="48592819"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Cooper, D. J., Merritt, D. M., Andersen, D. C., &amp; Chimner, R. A. (1999). Factors controlling the establishment of Fremont cottonwood seedlings on the upper Green River, USA. </w:t>
      </w:r>
      <w:r w:rsidRPr="00827935">
        <w:rPr>
          <w:rFonts w:ascii="Times New Roman" w:hAnsi="Times New Roman" w:cs="Times New Roman"/>
          <w:i/>
          <w:iCs/>
          <w:sz w:val="24"/>
        </w:rPr>
        <w:t>Regulated Rivers: Research &amp; Management: An International Journal Devoted to River Research and Management</w:t>
      </w:r>
      <w:r w:rsidRPr="00827935">
        <w:rPr>
          <w:rFonts w:ascii="Times New Roman" w:hAnsi="Times New Roman" w:cs="Times New Roman"/>
          <w:sz w:val="24"/>
        </w:rPr>
        <w:t xml:space="preserve">, </w:t>
      </w:r>
      <w:r w:rsidRPr="00827935">
        <w:rPr>
          <w:rFonts w:ascii="Times New Roman" w:hAnsi="Times New Roman" w:cs="Times New Roman"/>
          <w:i/>
          <w:iCs/>
          <w:sz w:val="24"/>
        </w:rPr>
        <w:t>15</w:t>
      </w:r>
      <w:r w:rsidRPr="00827935">
        <w:rPr>
          <w:rFonts w:ascii="Times New Roman" w:hAnsi="Times New Roman" w:cs="Times New Roman"/>
          <w:sz w:val="24"/>
        </w:rPr>
        <w:t>(5), 419–440.</w:t>
      </w:r>
    </w:p>
    <w:p w14:paraId="1F642B7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i/>
          <w:iCs/>
          <w:sz w:val="24"/>
        </w:rPr>
        <w:lastRenderedPageBreak/>
        <w:t>Ecological Implications of Verde River Flows</w:t>
      </w:r>
      <w:r w:rsidRPr="00827935">
        <w:rPr>
          <w:rFonts w:ascii="Times New Roman" w:hAnsi="Times New Roman" w:cs="Times New Roman"/>
          <w:sz w:val="24"/>
        </w:rPr>
        <w:t xml:space="preserve"> (Hydrology of the Upper and Middle Verde, pp. 5–14). (2008). Arizona Water Institute, The Nature Conservancy, and Verde River Basin Partnership.</w:t>
      </w:r>
    </w:p>
    <w:p w14:paraId="60E51D2B"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Ffolliott, P. F., DeBano, L. F., Baker Jr, M. B., Neary, D. G., &amp; Brooks, K. N. (2004). Hydrology and impacts of disturbances on hydrologic function. </w:t>
      </w:r>
      <w:r w:rsidRPr="00827935">
        <w:rPr>
          <w:rFonts w:ascii="Times New Roman" w:hAnsi="Times New Roman" w:cs="Times New Roman"/>
          <w:i/>
          <w:iCs/>
          <w:sz w:val="24"/>
        </w:rPr>
        <w:t>Riparian Areas of the Southwestern United States: Hydrology, Ecology, and Management; Baker, MB, Ffolliott, PF, DeBano, LF, Neary, DG, Eds</w:t>
      </w:r>
      <w:r w:rsidRPr="00827935">
        <w:rPr>
          <w:rFonts w:ascii="Times New Roman" w:hAnsi="Times New Roman" w:cs="Times New Roman"/>
          <w:sz w:val="24"/>
        </w:rPr>
        <w:t>, 51.</w:t>
      </w:r>
    </w:p>
    <w:p w14:paraId="509CF4C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Meko, D. M., Touchan, R., &amp; Anchukaitis, K. J. (2011). Seascorr: A MATLAB program for identifying the seasonal climate signal in an annual tree-ring time series. </w:t>
      </w:r>
      <w:r w:rsidRPr="00827935">
        <w:rPr>
          <w:rFonts w:ascii="Times New Roman" w:hAnsi="Times New Roman" w:cs="Times New Roman"/>
          <w:i/>
          <w:iCs/>
          <w:sz w:val="24"/>
        </w:rPr>
        <w:t>Computers &amp; Geosciences</w:t>
      </w:r>
      <w:r w:rsidRPr="00827935">
        <w:rPr>
          <w:rFonts w:ascii="Times New Roman" w:hAnsi="Times New Roman" w:cs="Times New Roman"/>
          <w:sz w:val="24"/>
        </w:rPr>
        <w:t xml:space="preserve">, </w:t>
      </w:r>
      <w:r w:rsidRPr="00827935">
        <w:rPr>
          <w:rFonts w:ascii="Times New Roman" w:hAnsi="Times New Roman" w:cs="Times New Roman"/>
          <w:i/>
          <w:iCs/>
          <w:sz w:val="24"/>
        </w:rPr>
        <w:t>37</w:t>
      </w:r>
      <w:r w:rsidRPr="00827935">
        <w:rPr>
          <w:rFonts w:ascii="Times New Roman" w:hAnsi="Times New Roman" w:cs="Times New Roman"/>
          <w:sz w:val="24"/>
        </w:rPr>
        <w:t>(9), 1234–1241. https://doi.org/10.1016/j.cageo.2011.01.013</w:t>
      </w:r>
    </w:p>
    <w:p w14:paraId="30666CC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Moran, M. E., Aparecido, L. M. T., Koepke, D. F., Cooper, H. F., Doughty, C. E., Gehring, C. A., Throop, H. L., Whitham, T. G., Allan, G. J., &amp; Hultine, K. R. (2023). Limits of thermal and hydrological tolerance in a foundation tree species ( </w:t>
      </w:r>
      <w:r w:rsidRPr="00827935">
        <w:rPr>
          <w:rFonts w:ascii="Times New Roman" w:hAnsi="Times New Roman" w:cs="Times New Roman"/>
          <w:i/>
          <w:iCs/>
          <w:sz w:val="24"/>
        </w:rPr>
        <w:t>Populus fremontii</w:t>
      </w:r>
      <w:r w:rsidRPr="00827935">
        <w:rPr>
          <w:rFonts w:ascii="Times New Roman" w:hAnsi="Times New Roman" w:cs="Times New Roman"/>
          <w:sz w:val="24"/>
        </w:rPr>
        <w:t xml:space="preserve"> ) in the desert southwestern United States. </w:t>
      </w:r>
      <w:r w:rsidRPr="00827935">
        <w:rPr>
          <w:rFonts w:ascii="Times New Roman" w:hAnsi="Times New Roman" w:cs="Times New Roman"/>
          <w:i/>
          <w:iCs/>
          <w:sz w:val="24"/>
        </w:rPr>
        <w:t>New Phytologist</w:t>
      </w:r>
      <w:r w:rsidRPr="00827935">
        <w:rPr>
          <w:rFonts w:ascii="Times New Roman" w:hAnsi="Times New Roman" w:cs="Times New Roman"/>
          <w:sz w:val="24"/>
        </w:rPr>
        <w:t xml:space="preserve">, </w:t>
      </w:r>
      <w:r w:rsidRPr="00827935">
        <w:rPr>
          <w:rFonts w:ascii="Times New Roman" w:hAnsi="Times New Roman" w:cs="Times New Roman"/>
          <w:i/>
          <w:iCs/>
          <w:sz w:val="24"/>
        </w:rPr>
        <w:t>240</w:t>
      </w:r>
      <w:r w:rsidRPr="00827935">
        <w:rPr>
          <w:rFonts w:ascii="Times New Roman" w:hAnsi="Times New Roman" w:cs="Times New Roman"/>
          <w:sz w:val="24"/>
        </w:rPr>
        <w:t>(6), 2298–2311. https://doi.org/10.1111/nph.19247</w:t>
      </w:r>
    </w:p>
    <w:p w14:paraId="6468C265"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 Willms, C., W. Pearce, D., &amp; B. Rood, S. (2006). Growth of riparian cottonwoods: A developmental pattern and the influence of geomorphic context. </w:t>
      </w:r>
      <w:r w:rsidRPr="00827935">
        <w:rPr>
          <w:rFonts w:ascii="Times New Roman" w:hAnsi="Times New Roman" w:cs="Times New Roman"/>
          <w:i/>
          <w:iCs/>
          <w:sz w:val="24"/>
        </w:rPr>
        <w:t>Trees</w:t>
      </w:r>
      <w:r w:rsidRPr="00827935">
        <w:rPr>
          <w:rFonts w:ascii="Times New Roman" w:hAnsi="Times New Roman" w:cs="Times New Roman"/>
          <w:sz w:val="24"/>
        </w:rPr>
        <w:t xml:space="preserve">, </w:t>
      </w:r>
      <w:r w:rsidRPr="00827935">
        <w:rPr>
          <w:rFonts w:ascii="Times New Roman" w:hAnsi="Times New Roman" w:cs="Times New Roman"/>
          <w:i/>
          <w:iCs/>
          <w:sz w:val="24"/>
        </w:rPr>
        <w:t>20</w:t>
      </w:r>
      <w:r w:rsidRPr="00827935">
        <w:rPr>
          <w:rFonts w:ascii="Times New Roman" w:hAnsi="Times New Roman" w:cs="Times New Roman"/>
          <w:sz w:val="24"/>
        </w:rPr>
        <w:t>(2), 210–218. https://doi.org/10.1007/s00468-005-0027-1</w:t>
      </w:r>
    </w:p>
    <w:p w14:paraId="21F6994D"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Rood, S. B., &amp; Polzin, M. L. (2003). Big old cottonwoods. </w:t>
      </w:r>
      <w:r w:rsidRPr="00827935">
        <w:rPr>
          <w:rFonts w:ascii="Times New Roman" w:hAnsi="Times New Roman" w:cs="Times New Roman"/>
          <w:i/>
          <w:iCs/>
          <w:sz w:val="24"/>
        </w:rPr>
        <w:t>Canadian Journal of Botany</w:t>
      </w:r>
      <w:r w:rsidRPr="00827935">
        <w:rPr>
          <w:rFonts w:ascii="Times New Roman" w:hAnsi="Times New Roman" w:cs="Times New Roman"/>
          <w:sz w:val="24"/>
        </w:rPr>
        <w:t xml:space="preserve">, </w:t>
      </w:r>
      <w:r w:rsidRPr="00827935">
        <w:rPr>
          <w:rFonts w:ascii="Times New Roman" w:hAnsi="Times New Roman" w:cs="Times New Roman"/>
          <w:i/>
          <w:iCs/>
          <w:sz w:val="24"/>
        </w:rPr>
        <w:t>81</w:t>
      </w:r>
      <w:r w:rsidRPr="00827935">
        <w:rPr>
          <w:rFonts w:ascii="Times New Roman" w:hAnsi="Times New Roman" w:cs="Times New Roman"/>
          <w:sz w:val="24"/>
        </w:rPr>
        <w:t>(7), 764–767. https://doi.org/10.1139/b03-065</w:t>
      </w:r>
    </w:p>
    <w:p w14:paraId="0C63D513"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Schook, D. M., Friedman, J. M., &amp; Rathburn, S. L. (2016). Flow reconstructions in the Upper Missouri River Basin using riparian tree rings: Upper Missouri River Basin flow </w:t>
      </w:r>
      <w:r w:rsidRPr="00827935">
        <w:rPr>
          <w:rFonts w:ascii="Times New Roman" w:hAnsi="Times New Roman" w:cs="Times New Roman"/>
          <w:sz w:val="24"/>
        </w:rPr>
        <w:lastRenderedPageBreak/>
        <w:t xml:space="preserve">reconstructions. </w:t>
      </w:r>
      <w:r w:rsidRPr="00827935">
        <w:rPr>
          <w:rFonts w:ascii="Times New Roman" w:hAnsi="Times New Roman" w:cs="Times New Roman"/>
          <w:i/>
          <w:iCs/>
          <w:sz w:val="24"/>
        </w:rPr>
        <w:t>Water Resources Research</w:t>
      </w:r>
      <w:r w:rsidRPr="00827935">
        <w:rPr>
          <w:rFonts w:ascii="Times New Roman" w:hAnsi="Times New Roman" w:cs="Times New Roman"/>
          <w:sz w:val="24"/>
        </w:rPr>
        <w:t xml:space="preserve">, </w:t>
      </w:r>
      <w:r w:rsidRPr="00827935">
        <w:rPr>
          <w:rFonts w:ascii="Times New Roman" w:hAnsi="Times New Roman" w:cs="Times New Roman"/>
          <w:i/>
          <w:iCs/>
          <w:sz w:val="24"/>
        </w:rPr>
        <w:t>52</w:t>
      </w:r>
      <w:r w:rsidRPr="00827935">
        <w:rPr>
          <w:rFonts w:ascii="Times New Roman" w:hAnsi="Times New Roman" w:cs="Times New Roman"/>
          <w:sz w:val="24"/>
        </w:rPr>
        <w:t>(10), 8159–8173. https://doi.org/10.1002/2016WR018845</w:t>
      </w:r>
    </w:p>
    <w:p w14:paraId="6CF1F2E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Schultz, R., Isenhart, T., Colletti, J., Simpkins, W., Udawatta, R., &amp; Schultz, P. (2009). Riparian and upland buffer practices. </w:t>
      </w:r>
      <w:r w:rsidRPr="00827935">
        <w:rPr>
          <w:rFonts w:ascii="Times New Roman" w:hAnsi="Times New Roman" w:cs="Times New Roman"/>
          <w:i/>
          <w:iCs/>
          <w:sz w:val="24"/>
        </w:rPr>
        <w:t>North American Agroforestry: An Integrated Science and Practice</w:t>
      </w:r>
      <w:r w:rsidRPr="00827935">
        <w:rPr>
          <w:rFonts w:ascii="Times New Roman" w:hAnsi="Times New Roman" w:cs="Times New Roman"/>
          <w:sz w:val="24"/>
        </w:rPr>
        <w:t>, 163–218.</w:t>
      </w:r>
    </w:p>
    <w:p w14:paraId="19012A58"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Sharon Masek Lopez &amp; Abraham E. Springer. (2002). </w:t>
      </w:r>
      <w:r w:rsidRPr="00827935">
        <w:rPr>
          <w:rFonts w:ascii="Times New Roman" w:hAnsi="Times New Roman" w:cs="Times New Roman"/>
          <w:i/>
          <w:iCs/>
          <w:sz w:val="24"/>
        </w:rPr>
        <w:t>Assessment of Human Influence on Riparian Change in the Verde Valley, Arizona</w:t>
      </w:r>
      <w:r w:rsidRPr="00827935">
        <w:rPr>
          <w:rFonts w:ascii="Times New Roman" w:hAnsi="Times New Roman" w:cs="Times New Roman"/>
          <w:sz w:val="24"/>
        </w:rPr>
        <w:t>.</w:t>
      </w:r>
    </w:p>
    <w:p w14:paraId="5CC226F1"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(1993). Fremont cottonwood-Goodding willow riparian forests: A review of their ecology, threats, and recovery potential. </w:t>
      </w:r>
      <w:r w:rsidRPr="00827935">
        <w:rPr>
          <w:rFonts w:ascii="Times New Roman" w:hAnsi="Times New Roman" w:cs="Times New Roman"/>
          <w:i/>
          <w:iCs/>
          <w:sz w:val="24"/>
        </w:rPr>
        <w:t>Journal of the Arizona-Nevada Academy of Science</w:t>
      </w:r>
      <w:r w:rsidRPr="00827935">
        <w:rPr>
          <w:rFonts w:ascii="Times New Roman" w:hAnsi="Times New Roman" w:cs="Times New Roman"/>
          <w:sz w:val="24"/>
        </w:rPr>
        <w:t>, 97–110.</w:t>
      </w:r>
    </w:p>
    <w:p w14:paraId="1F5CD580"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Stromberg, J. C. (1997). Growth and survivorship of Fremont cottonwood, Goodding willow, and salt cedar seedlings after large floods in central Arizona. </w:t>
      </w:r>
      <w:r w:rsidRPr="00827935">
        <w:rPr>
          <w:rFonts w:ascii="Times New Roman" w:hAnsi="Times New Roman" w:cs="Times New Roman"/>
          <w:i/>
          <w:iCs/>
          <w:sz w:val="24"/>
        </w:rPr>
        <w:t>The Great Basin Naturalist</w:t>
      </w:r>
      <w:r w:rsidRPr="00827935">
        <w:rPr>
          <w:rFonts w:ascii="Times New Roman" w:hAnsi="Times New Roman" w:cs="Times New Roman"/>
          <w:sz w:val="24"/>
        </w:rPr>
        <w:t>, 198–208.</w:t>
      </w:r>
    </w:p>
    <w:p w14:paraId="4777633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USDA. (2012). </w:t>
      </w:r>
      <w:r w:rsidRPr="00827935">
        <w:rPr>
          <w:rFonts w:ascii="Times New Roman" w:hAnsi="Times New Roman" w:cs="Times New Roman"/>
          <w:i/>
          <w:iCs/>
          <w:sz w:val="24"/>
        </w:rPr>
        <w:t>Yavapai County Profile</w:t>
      </w:r>
      <w:r w:rsidRPr="00827935">
        <w:rPr>
          <w:rFonts w:ascii="Times New Roman" w:hAnsi="Times New Roman" w:cs="Times New Roman"/>
          <w:sz w:val="24"/>
        </w:rPr>
        <w:t xml:space="preserve"> (Census of Agriculture). https://agcensus.library.cornell.edu/wp-content/uploads/2012-Arizona-cp04025.pdf</w:t>
      </w:r>
    </w:p>
    <w:p w14:paraId="4A254AE2"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Varani, H., Margolis, E. Q., Muldavin, E. H., &amp; Pockman, W. T. (2024). Patterns and drivers of cottonwood mortality in the middle Rio Grande, New Mexico, USA. </w:t>
      </w:r>
      <w:r w:rsidRPr="00827935">
        <w:rPr>
          <w:rFonts w:ascii="Times New Roman" w:hAnsi="Times New Roman" w:cs="Times New Roman"/>
          <w:i/>
          <w:iCs/>
          <w:sz w:val="24"/>
        </w:rPr>
        <w:t>Ecohydrology</w:t>
      </w:r>
      <w:r w:rsidRPr="00827935">
        <w:rPr>
          <w:rFonts w:ascii="Times New Roman" w:hAnsi="Times New Roman" w:cs="Times New Roman"/>
          <w:sz w:val="24"/>
        </w:rPr>
        <w:t xml:space="preserve">, </w:t>
      </w:r>
      <w:r w:rsidRPr="00827935">
        <w:rPr>
          <w:rFonts w:ascii="Times New Roman" w:hAnsi="Times New Roman" w:cs="Times New Roman"/>
          <w:i/>
          <w:iCs/>
          <w:sz w:val="24"/>
        </w:rPr>
        <w:t>17</w:t>
      </w:r>
      <w:r w:rsidRPr="00827935">
        <w:rPr>
          <w:rFonts w:ascii="Times New Roman" w:hAnsi="Times New Roman" w:cs="Times New Roman"/>
          <w:sz w:val="24"/>
        </w:rPr>
        <w:t>(8), e2692. https://doi.org/10.1002/eco.2692</w:t>
      </w:r>
    </w:p>
    <w:p w14:paraId="13B6922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Wirt, L., DeWitt, E., &amp; Langenheim, V. E. (2005). </w:t>
      </w:r>
      <w:r w:rsidRPr="00827935">
        <w:rPr>
          <w:rFonts w:ascii="Times New Roman" w:hAnsi="Times New Roman" w:cs="Times New Roman"/>
          <w:i/>
          <w:iCs/>
          <w:sz w:val="24"/>
        </w:rPr>
        <w:t>Geologic framework of aquifer units and ground-water flowpaths, Verde River headwaters, north-central Arizona</w:t>
      </w:r>
      <w:r w:rsidRPr="00827935">
        <w:rPr>
          <w:rFonts w:ascii="Times New Roman" w:hAnsi="Times New Roman" w:cs="Times New Roman"/>
          <w:sz w:val="24"/>
        </w:rPr>
        <w:t>. US Geological Survey.</w:t>
      </w:r>
    </w:p>
    <w:p w14:paraId="5E1191AC"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t xml:space="preserve">Zang, C., &amp; Biondi, F. (2015). treeclim: An R package for the numerical calibration of proxy‐climate relationships. </w:t>
      </w:r>
      <w:r w:rsidRPr="00827935">
        <w:rPr>
          <w:rFonts w:ascii="Times New Roman" w:hAnsi="Times New Roman" w:cs="Times New Roman"/>
          <w:i/>
          <w:iCs/>
          <w:sz w:val="24"/>
        </w:rPr>
        <w:t>Ecography</w:t>
      </w:r>
      <w:r w:rsidRPr="00827935">
        <w:rPr>
          <w:rFonts w:ascii="Times New Roman" w:hAnsi="Times New Roman" w:cs="Times New Roman"/>
          <w:sz w:val="24"/>
        </w:rPr>
        <w:t xml:space="preserve">, </w:t>
      </w:r>
      <w:r w:rsidRPr="00827935">
        <w:rPr>
          <w:rFonts w:ascii="Times New Roman" w:hAnsi="Times New Roman" w:cs="Times New Roman"/>
          <w:i/>
          <w:iCs/>
          <w:sz w:val="24"/>
        </w:rPr>
        <w:t>38</w:t>
      </w:r>
      <w:r w:rsidRPr="00827935">
        <w:rPr>
          <w:rFonts w:ascii="Times New Roman" w:hAnsi="Times New Roman" w:cs="Times New Roman"/>
          <w:sz w:val="24"/>
        </w:rPr>
        <w:t>(4), 431–436. https://doi.org/10.1111/ecog.01335</w:t>
      </w:r>
    </w:p>
    <w:p w14:paraId="630E5377" w14:textId="77777777" w:rsidR="00827935" w:rsidRPr="00827935" w:rsidRDefault="00827935" w:rsidP="00827935">
      <w:pPr>
        <w:pStyle w:val="Bibliography"/>
        <w:rPr>
          <w:rFonts w:ascii="Times New Roman" w:hAnsi="Times New Roman" w:cs="Times New Roman"/>
          <w:sz w:val="24"/>
        </w:rPr>
      </w:pPr>
      <w:r w:rsidRPr="00827935">
        <w:rPr>
          <w:rFonts w:ascii="Times New Roman" w:hAnsi="Times New Roman" w:cs="Times New Roman"/>
          <w:sz w:val="24"/>
        </w:rPr>
        <w:lastRenderedPageBreak/>
        <w:t xml:space="preserve">Zhao, X., Du, D., Xiong, J., Springer, A., Masek Lopez, S. R., Winkler, B., &amp; Hubler, K. (2019). The impact of forest restoration on agriculture in the Verde River watershed, Arizona, USA. </w:t>
      </w:r>
      <w:r w:rsidRPr="00827935">
        <w:rPr>
          <w:rFonts w:ascii="Times New Roman" w:hAnsi="Times New Roman" w:cs="Times New Roman"/>
          <w:i/>
          <w:iCs/>
          <w:sz w:val="24"/>
        </w:rPr>
        <w:t>Forest Policy and Economics</w:t>
      </w:r>
      <w:r w:rsidRPr="00827935">
        <w:rPr>
          <w:rFonts w:ascii="Times New Roman" w:hAnsi="Times New Roman" w:cs="Times New Roman"/>
          <w:sz w:val="24"/>
        </w:rPr>
        <w:t xml:space="preserve">, </w:t>
      </w:r>
      <w:r w:rsidRPr="00827935">
        <w:rPr>
          <w:rFonts w:ascii="Times New Roman" w:hAnsi="Times New Roman" w:cs="Times New Roman"/>
          <w:i/>
          <w:iCs/>
          <w:sz w:val="24"/>
        </w:rPr>
        <w:t>109</w:t>
      </w:r>
      <w:r w:rsidRPr="00827935">
        <w:rPr>
          <w:rFonts w:ascii="Times New Roman" w:hAnsi="Times New Roman" w:cs="Times New Roman"/>
          <w:sz w:val="24"/>
        </w:rPr>
        <w:t>, 101999. https://doi.org/10.1016/j.forpol.2019.101999</w:t>
      </w:r>
    </w:p>
    <w:p w14:paraId="334924E0" w14:textId="1FB846DA" w:rsidR="00E51802" w:rsidRDefault="00827935">
      <w:pPr>
        <w:spacing w:after="160" w:line="278" w:lineRule="auto"/>
        <w:rPr>
          <w:rFonts w:ascii="Times New Roman" w:hAnsi="Times New Roman" w:cs="Times New Roman"/>
          <w:sz w:val="24"/>
          <w:szCs w:val="24"/>
        </w:rPr>
      </w:pPr>
      <w:r>
        <w:rPr>
          <w:rFonts w:ascii="Times New Roman" w:hAnsi="Times New Roman" w:cs="Times New Roman"/>
          <w:sz w:val="24"/>
          <w:szCs w:val="24"/>
        </w:rPr>
        <w:fldChar w:fldCharType="end"/>
      </w:r>
    </w:p>
    <w:p w14:paraId="7CF4C971" w14:textId="77777777" w:rsidR="008D7A70" w:rsidRPr="00E817FB" w:rsidRDefault="008D7A70">
      <w:pPr>
        <w:spacing w:line="480" w:lineRule="auto"/>
        <w:ind w:firstLine="720"/>
        <w:rPr>
          <w:rFonts w:ascii="Times New Roman" w:hAnsi="Times New Roman" w:cs="Times New Roman"/>
          <w:sz w:val="24"/>
          <w:szCs w:val="24"/>
        </w:rPr>
        <w:pPrChange w:id="176" w:author="Abraham E Springer" w:date="2025-02-17T12:19:00Z" w16du:dateUtc="2025-02-17T19:19:00Z">
          <w:pPr/>
        </w:pPrChange>
      </w:pPr>
    </w:p>
    <w:sectPr w:rsidR="008D7A70" w:rsidRPr="00E817FB" w:rsidSect="00973E57">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Quentin R McCalla" w:date="2024-08-27T13:03:00Z" w:initials="QM">
    <w:p w14:paraId="4813E69A" w14:textId="77777777" w:rsidR="00692843" w:rsidRDefault="00692843" w:rsidP="00692843">
      <w:pPr>
        <w:pStyle w:val="CommentText"/>
      </w:pPr>
      <w:r>
        <w:rPr>
          <w:rStyle w:val="CommentReference"/>
        </w:rPr>
        <w:annotationRef/>
      </w:r>
      <w:r>
        <w:t>Add error and uncertainty</w:t>
      </w:r>
    </w:p>
  </w:comment>
  <w:comment w:id="1" w:author="Quentin R McCalla" w:date="2024-08-27T13:04:00Z" w:initials="QM">
    <w:p w14:paraId="3E82757E" w14:textId="77777777" w:rsidR="00692843" w:rsidRDefault="00692843" w:rsidP="00692843">
      <w:pPr>
        <w:pStyle w:val="CommentText"/>
      </w:pPr>
      <w:r>
        <w:rPr>
          <w:rStyle w:val="CommentReference"/>
        </w:rPr>
        <w:annotationRef/>
      </w:r>
      <w:r>
        <w:t>Add significant digits to caliphers</w:t>
      </w:r>
    </w:p>
  </w:comment>
  <w:comment w:id="2" w:author="Quentin R McCalla" w:date="2024-08-27T13:06:00Z" w:initials="QM">
    <w:p w14:paraId="2DE22A8E" w14:textId="77777777" w:rsidR="00692843" w:rsidRDefault="00692843" w:rsidP="00692843">
      <w:pPr>
        <w:pStyle w:val="CommentText"/>
      </w:pPr>
      <w:r>
        <w:rPr>
          <w:rStyle w:val="CommentReference"/>
        </w:rPr>
        <w:annotationRef/>
      </w:r>
      <w:r>
        <w:t>Add specs of all instruments</w:t>
      </w:r>
    </w:p>
  </w:comment>
  <w:comment w:id="3" w:author="Quentin R McCalla" w:date="2024-08-27T13:23:00Z" w:initials="QM">
    <w:p w14:paraId="588763E0" w14:textId="77777777" w:rsidR="00692843" w:rsidRDefault="00692843" w:rsidP="00692843">
      <w:pPr>
        <w:pStyle w:val="CommentText"/>
      </w:pPr>
      <w:r>
        <w:rPr>
          <w:rStyle w:val="CommentReference"/>
        </w:rPr>
        <w:annotationRef/>
      </w:r>
      <w:r>
        <w:t>Investigate journals</w:t>
      </w:r>
    </w:p>
  </w:comment>
  <w:comment w:id="4" w:author="Quentin R McCalla" w:date="2024-08-27T13:26:00Z" w:initials="QM">
    <w:p w14:paraId="5D0F5D7E" w14:textId="77777777" w:rsidR="00692843" w:rsidRDefault="00692843" w:rsidP="00692843">
      <w:pPr>
        <w:pStyle w:val="CommentText"/>
      </w:pPr>
      <w:r>
        <w:rPr>
          <w:rStyle w:val="CommentReference"/>
        </w:rPr>
        <w:annotationRef/>
      </w:r>
      <w:r>
        <w:t>Field, laboratory , analysis methods</w:t>
      </w:r>
    </w:p>
  </w:comment>
  <w:comment w:id="5" w:author="Quentin R McCalla" w:date="2025-02-12T09:57:00Z" w:initials="QM">
    <w:p w14:paraId="53E215C2" w14:textId="77777777" w:rsidR="00FC1ECA" w:rsidRDefault="00FC1ECA" w:rsidP="00FC1ECA">
      <w:pPr>
        <w:pStyle w:val="CommentText"/>
      </w:pPr>
      <w:r>
        <w:rPr>
          <w:rStyle w:val="CommentReference"/>
        </w:rPr>
        <w:annotationRef/>
      </w:r>
      <w:r>
        <w:t>Topic sentences and transitions to next paragraph</w:t>
      </w:r>
    </w:p>
  </w:comment>
  <w:comment w:id="8" w:author="Abraham E Springer" w:date="2025-02-17T11:04:00Z" w:initials="AS">
    <w:p w14:paraId="34096B2B" w14:textId="77777777" w:rsidR="002563F8" w:rsidRDefault="002563F8" w:rsidP="002563F8">
      <w:pPr>
        <w:pStyle w:val="CommentText"/>
      </w:pPr>
      <w:r>
        <w:rPr>
          <w:rStyle w:val="CommentReference"/>
        </w:rPr>
        <w:annotationRef/>
      </w:r>
      <w:r>
        <w:t>Include quantification of the magnitude of the flood disturbance.</w:t>
      </w:r>
    </w:p>
  </w:comment>
  <w:comment w:id="9" w:author="Quentin R McCalla" w:date="2025-02-20T10:13:00Z" w:initials="QM">
    <w:p w14:paraId="2E580D81" w14:textId="77777777" w:rsidR="00951CAD" w:rsidRDefault="00951CAD" w:rsidP="00951CAD">
      <w:pPr>
        <w:pStyle w:val="CommentText"/>
      </w:pPr>
      <w:r>
        <w:rPr>
          <w:rStyle w:val="CommentReference"/>
        </w:rPr>
        <w:annotationRef/>
      </w:r>
      <w:r>
        <w:t>Both AEP and year</w:t>
      </w:r>
    </w:p>
  </w:comment>
  <w:comment w:id="16" w:author="Quentin R McCalla" w:date="2025-02-12T09:35:00Z" w:initials="QM">
    <w:p w14:paraId="3E2457C7" w14:textId="1D9479C8" w:rsidR="00CE6A20" w:rsidRDefault="00CE6A20" w:rsidP="00CE6A20">
      <w:pPr>
        <w:pStyle w:val="CommentText"/>
      </w:pPr>
      <w:r>
        <w:rPr>
          <w:rStyle w:val="CommentReference"/>
        </w:rPr>
        <w:annotationRef/>
      </w:r>
      <w:r>
        <w:t>Consistency, ex. Reach</w:t>
      </w:r>
    </w:p>
  </w:comment>
  <w:comment w:id="17" w:author="Quentin R McCalla" w:date="2025-02-12T09:35:00Z" w:initials="QM">
    <w:p w14:paraId="5B183E30" w14:textId="77777777" w:rsidR="00CE6A20" w:rsidRDefault="00CE6A20" w:rsidP="00CE6A20">
      <w:pPr>
        <w:pStyle w:val="CommentText"/>
      </w:pPr>
      <w:r>
        <w:rPr>
          <w:rStyle w:val="CommentReference"/>
        </w:rPr>
        <w:annotationRef/>
      </w:r>
      <w:r>
        <w:t xml:space="preserve">BRAP </w:t>
      </w:r>
    </w:p>
  </w:comment>
  <w:comment w:id="23" w:author="Quentin R McCalla" w:date="2025-02-12T09:37:00Z" w:initials="QM">
    <w:p w14:paraId="1D755B27" w14:textId="77777777" w:rsidR="00CE6A20" w:rsidRDefault="00CE6A20" w:rsidP="00CE6A20">
      <w:pPr>
        <w:pStyle w:val="CommentText"/>
      </w:pPr>
      <w:r>
        <w:rPr>
          <w:rStyle w:val="CommentReference"/>
        </w:rPr>
        <w:annotationRef/>
      </w:r>
      <w:r>
        <w:t>Map with different reaches</w:t>
      </w:r>
    </w:p>
  </w:comment>
  <w:comment w:id="26" w:author="Abraham E Springer" w:date="2024-10-18T13:42:00Z" w:initials="AS">
    <w:p w14:paraId="442A0A68" w14:textId="18A593ED" w:rsidR="009A0005" w:rsidRDefault="009A0005" w:rsidP="009A0005">
      <w:pPr>
        <w:pStyle w:val="CommentText"/>
      </w:pPr>
      <w:r>
        <w:rPr>
          <w:rStyle w:val="CommentReference"/>
        </w:rPr>
        <w:annotationRef/>
      </w:r>
      <w:r>
        <w:t>Also use Gardner 2012 and 2013</w:t>
      </w:r>
    </w:p>
  </w:comment>
  <w:comment w:id="32" w:author="Abraham E Springer" w:date="2025-02-21T15:13:00Z" w:initials="AS">
    <w:p w14:paraId="384AD81B" w14:textId="77777777" w:rsidR="009D497C" w:rsidRDefault="009D497C" w:rsidP="009D497C">
      <w:pPr>
        <w:pStyle w:val="CommentText"/>
      </w:pPr>
      <w:r>
        <w:rPr>
          <w:rStyle w:val="CommentReference"/>
        </w:rPr>
        <w:annotationRef/>
      </w:r>
      <w:r>
        <w:t>Do you have literature to comment on asexual establishment of Fremont?</w:t>
      </w:r>
    </w:p>
  </w:comment>
  <w:comment w:id="35" w:author="Quentin R McCalla" w:date="2025-02-12T09:53:00Z" w:initials="QM">
    <w:p w14:paraId="58408599" w14:textId="3A5DF2B7" w:rsidR="00C56BF0" w:rsidRDefault="004C5264" w:rsidP="00C56BF0">
      <w:pPr>
        <w:pStyle w:val="CommentText"/>
      </w:pPr>
      <w:r>
        <w:rPr>
          <w:rStyle w:val="CommentReference"/>
        </w:rPr>
        <w:annotationRef/>
      </w:r>
      <w:r w:rsidR="00C56BF0">
        <w:t>Hydrograph of Verde?</w:t>
      </w:r>
    </w:p>
  </w:comment>
  <w:comment w:id="36" w:author="Abraham E Springer" w:date="2025-02-17T12:08:00Z" w:initials="AS">
    <w:p w14:paraId="66803352" w14:textId="77777777" w:rsidR="007D00BA" w:rsidRDefault="007D00BA" w:rsidP="007D00BA">
      <w:pPr>
        <w:pStyle w:val="CommentText"/>
      </w:pPr>
      <w:r>
        <w:rPr>
          <w:rStyle w:val="CommentReference"/>
        </w:rPr>
        <w:annotationRef/>
      </w:r>
      <w:r>
        <w:t>Probably include the 2023 water year hydrograph and label base flow, peak flow, recession, and summer low flow.</w:t>
      </w:r>
    </w:p>
  </w:comment>
  <w:comment w:id="37" w:author="Quentin R McCalla" w:date="2025-02-20T10:14:00Z" w:initials="QM">
    <w:p w14:paraId="31D57B27" w14:textId="77777777" w:rsidR="00535B52" w:rsidRDefault="00535B52" w:rsidP="00535B52">
      <w:pPr>
        <w:pStyle w:val="CommentText"/>
      </w:pPr>
      <w:r>
        <w:rPr>
          <w:rStyle w:val="CommentReference"/>
        </w:rPr>
        <w:annotationRef/>
      </w:r>
      <w:r>
        <w:t>Move as a result</w:t>
      </w:r>
    </w:p>
  </w:comment>
  <w:comment w:id="44" w:author="Quentin R McCalla" w:date="2025-02-12T09:43:00Z" w:initials="QM">
    <w:p w14:paraId="5B6B8742" w14:textId="76CCE844" w:rsidR="00640FF1" w:rsidRDefault="00640FF1" w:rsidP="00640FF1">
      <w:pPr>
        <w:pStyle w:val="CommentText"/>
      </w:pPr>
      <w:r>
        <w:rPr>
          <w:rStyle w:val="CommentReference"/>
        </w:rPr>
        <w:annotationRef/>
      </w:r>
      <w:r>
        <w:t>Map= 2 column width, Tables and figures 1 width</w:t>
      </w:r>
    </w:p>
  </w:comment>
  <w:comment w:id="45" w:author="Quentin R McCalla" w:date="2025-02-12T09:45:00Z" w:initials="QM">
    <w:p w14:paraId="18DABFC7" w14:textId="77777777" w:rsidR="00640FF1" w:rsidRDefault="00640FF1" w:rsidP="00640FF1">
      <w:pPr>
        <w:pStyle w:val="CommentText"/>
      </w:pPr>
      <w:r>
        <w:rPr>
          <w:rStyle w:val="CommentReference"/>
        </w:rPr>
        <w:annotationRef/>
      </w:r>
      <w:r>
        <w:t>Figures as SVG</w:t>
      </w:r>
    </w:p>
  </w:comment>
  <w:comment w:id="48" w:author="Quentin R McCalla" w:date="2025-02-12T09:40:00Z" w:initials="QM">
    <w:p w14:paraId="3F447824" w14:textId="38393E42" w:rsidR="00CE6A20" w:rsidRDefault="00CE6A20" w:rsidP="00CE6A20">
      <w:pPr>
        <w:pStyle w:val="CommentText"/>
      </w:pPr>
      <w:r>
        <w:rPr>
          <w:rStyle w:val="CommentReference"/>
        </w:rPr>
        <w:annotationRef/>
      </w:r>
      <w:r>
        <w:t>Inset map: Arizona state boundary, make bigger</w:t>
      </w:r>
    </w:p>
  </w:comment>
  <w:comment w:id="49" w:author="Quentin R McCalla" w:date="2025-02-12T09:41:00Z" w:initials="QM">
    <w:p w14:paraId="595945FA" w14:textId="77777777" w:rsidR="00CE6A20" w:rsidRDefault="00CE6A20" w:rsidP="00CE6A20">
      <w:pPr>
        <w:pStyle w:val="CommentText"/>
      </w:pPr>
      <w:r>
        <w:rPr>
          <w:rStyle w:val="CommentReference"/>
        </w:rPr>
        <w:annotationRef/>
      </w:r>
      <w:r>
        <w:t>Lat long on corners, remove labels of roads, hillshade, inset map bigger</w:t>
      </w:r>
    </w:p>
  </w:comment>
  <w:comment w:id="50" w:author="Quentin R McCalla" w:date="2025-02-12T09:43:00Z" w:initials="QM">
    <w:p w14:paraId="4B0655C2" w14:textId="77777777" w:rsidR="00640FF1" w:rsidRDefault="00640FF1" w:rsidP="00640FF1">
      <w:pPr>
        <w:pStyle w:val="CommentText"/>
      </w:pPr>
      <w:r>
        <w:rPr>
          <w:rStyle w:val="CommentReference"/>
        </w:rPr>
        <w:annotationRef/>
      </w:r>
      <w:r>
        <w:t>Label anything mentioned</w:t>
      </w:r>
    </w:p>
  </w:comment>
  <w:comment w:id="51" w:author="Abraham E Springer" w:date="2025-02-17T12:11:00Z" w:initials="AS">
    <w:p w14:paraId="39A7CA3C" w14:textId="77777777" w:rsidR="007D00BA" w:rsidRDefault="007D00BA" w:rsidP="007D00BA">
      <w:pPr>
        <w:pStyle w:val="CommentText"/>
      </w:pPr>
      <w:r>
        <w:rPr>
          <w:rStyle w:val="CommentReference"/>
        </w:rPr>
        <w:annotationRef/>
      </w:r>
      <w:r>
        <w:t>Lat/long on figure corners. Label the blue line as the perennial reach of the river?</w:t>
      </w:r>
    </w:p>
  </w:comment>
  <w:comment w:id="61" w:author="Abraham E Springer" w:date="2025-02-17T12:15:00Z" w:initials="AS">
    <w:p w14:paraId="387BB7EB" w14:textId="77777777" w:rsidR="00C00DA9" w:rsidRDefault="00C00DA9" w:rsidP="00C00DA9">
      <w:pPr>
        <w:pStyle w:val="CommentText"/>
      </w:pPr>
      <w:r>
        <w:rPr>
          <w:rStyle w:val="CommentReference"/>
        </w:rPr>
        <w:annotationRef/>
      </w:r>
      <w:r>
        <w:t>List the accuracy of the instrument in + or -</w:t>
      </w:r>
    </w:p>
  </w:comment>
  <w:comment w:id="66" w:author="Quentin R McCalla" w:date="2024-12-17T11:46:00Z" w:initials="QM">
    <w:p w14:paraId="7EB7CB7C" w14:textId="5678E3A7" w:rsidR="00140FC2" w:rsidRDefault="00140FC2" w:rsidP="00140FC2">
      <w:pPr>
        <w:pStyle w:val="CommentText"/>
      </w:pPr>
      <w:r>
        <w:rPr>
          <w:rStyle w:val="CommentReference"/>
        </w:rPr>
        <w:annotationRef/>
      </w:r>
      <w:r>
        <w:t>cite</w:t>
      </w:r>
    </w:p>
  </w:comment>
  <w:comment w:id="67" w:author="Abraham E Springer" w:date="2025-02-24T10:42:00Z" w:initials="AS">
    <w:p w14:paraId="029A9742" w14:textId="77777777" w:rsidR="008D52E2" w:rsidRDefault="008D52E2" w:rsidP="008D52E2">
      <w:pPr>
        <w:pStyle w:val="CommentText"/>
      </w:pPr>
      <w:r>
        <w:rPr>
          <w:rStyle w:val="CommentReference"/>
        </w:rPr>
        <w:annotationRef/>
      </w:r>
      <w:r>
        <w:t>Describe what you mean by considered.</w:t>
      </w:r>
    </w:p>
  </w:comment>
  <w:comment w:id="96" w:author="Quentin R McCalla" w:date="2024-12-16T14:07:00Z" w:initials="QM">
    <w:p w14:paraId="7F5C0C9C" w14:textId="5F5022B9" w:rsidR="008C4730" w:rsidRDefault="008C4730" w:rsidP="008C4730">
      <w:pPr>
        <w:pStyle w:val="CommentText"/>
      </w:pPr>
      <w:r>
        <w:rPr>
          <w:rStyle w:val="CommentReference"/>
        </w:rPr>
        <w:annotationRef/>
      </w:r>
      <w:r>
        <w:t>Response function analysis description</w:t>
      </w:r>
    </w:p>
  </w:comment>
  <w:comment w:id="98" w:author="Quentin R McCalla" w:date="2024-12-12T13:48:00Z" w:initials="QM">
    <w:p w14:paraId="095CB4A3" w14:textId="77777777" w:rsidR="008C4730" w:rsidRDefault="008C4730" w:rsidP="008C4730">
      <w:pPr>
        <w:pStyle w:val="CommentText"/>
      </w:pPr>
      <w:r>
        <w:rPr>
          <w:rStyle w:val="CommentReference"/>
        </w:rPr>
        <w:annotationRef/>
      </w:r>
      <w:r>
        <w:t>Find citation</w:t>
      </w:r>
    </w:p>
  </w:comment>
  <w:comment w:id="118" w:author="Abraham E Springer" w:date="2025-02-17T13:43:00Z" w:initials="AS">
    <w:p w14:paraId="2CE5B9E3" w14:textId="77777777" w:rsidR="00B96AB8" w:rsidRDefault="00B96AB8" w:rsidP="00B96AB8">
      <w:pPr>
        <w:pStyle w:val="CommentText"/>
      </w:pPr>
      <w:r>
        <w:rPr>
          <w:rStyle w:val="CommentReference"/>
        </w:rPr>
        <w:annotationRef/>
      </w:r>
      <w:r>
        <w:t>This would be a fine paragraph in your results section.</w:t>
      </w:r>
    </w:p>
  </w:comment>
  <w:comment w:id="128" w:author="Abraham E Springer" w:date="2025-02-24T11:32:00Z" w:initials="AS">
    <w:p w14:paraId="2DE21389" w14:textId="77777777" w:rsidR="00387A7B" w:rsidRDefault="00387A7B" w:rsidP="00387A7B">
      <w:pPr>
        <w:pStyle w:val="CommentText"/>
      </w:pPr>
      <w:r>
        <w:rPr>
          <w:rStyle w:val="CommentReference"/>
        </w:rPr>
        <w:annotationRef/>
      </w:r>
      <w:r>
        <w:t>Survivorship?</w:t>
      </w:r>
    </w:p>
  </w:comment>
  <w:comment w:id="131" w:author="Abraham E Springer" w:date="2025-02-17T13:34:00Z" w:initials="AS">
    <w:p w14:paraId="1774D690" w14:textId="2E2E5BDE" w:rsidR="008C7B4A" w:rsidRDefault="008C7B4A" w:rsidP="008C7B4A">
      <w:pPr>
        <w:pStyle w:val="CommentText"/>
      </w:pPr>
      <w:r>
        <w:rPr>
          <w:rStyle w:val="CommentReference"/>
        </w:rPr>
        <w:annotationRef/>
      </w:r>
      <w:r>
        <w:t>Was her study in a canyon with limited light, or not constrained by light in a wide flood plain?</w:t>
      </w:r>
    </w:p>
  </w:comment>
  <w:comment w:id="132" w:author="Quentin R McCalla" w:date="2025-02-20T10:20:00Z" w:initials="QM">
    <w:p w14:paraId="38C37876" w14:textId="77777777" w:rsidR="00951CAD" w:rsidRDefault="00951CAD" w:rsidP="00951CAD">
      <w:pPr>
        <w:pStyle w:val="CommentText"/>
      </w:pPr>
      <w:r>
        <w:rPr>
          <w:rStyle w:val="CommentReference"/>
        </w:rPr>
        <w:annotationRef/>
      </w:r>
      <w:r>
        <w:t>Stromberg open reaches</w:t>
      </w:r>
    </w:p>
  </w:comment>
  <w:comment w:id="134" w:author="Quentin R McCalla" w:date="2025-02-03T10:44:00Z" w:initials="QM">
    <w:p w14:paraId="66B213C1" w14:textId="032170F6" w:rsidR="00C97A93" w:rsidRDefault="00C97A93" w:rsidP="00C97A93">
      <w:pPr>
        <w:pStyle w:val="CommentText"/>
      </w:pPr>
      <w:r>
        <w:rPr>
          <w:rStyle w:val="CommentReference"/>
        </w:rPr>
        <w:annotationRef/>
      </w:r>
      <w:r>
        <w:t>Wait for model comments</w:t>
      </w:r>
    </w:p>
  </w:comment>
  <w:comment w:id="149" w:author="Quentin R McCalla" w:date="2025-02-18T11:45:00Z" w:initials="QM">
    <w:p w14:paraId="36156FF5" w14:textId="77777777" w:rsidR="00BD6EE2" w:rsidRDefault="00BD6EE2" w:rsidP="00BD6EE2">
      <w:pPr>
        <w:pStyle w:val="CommentText"/>
      </w:pPr>
      <w:r>
        <w:rPr>
          <w:rStyle w:val="CommentReference"/>
        </w:rPr>
        <w:annotationRef/>
      </w:r>
      <w:r>
        <w:t>Find p-value from code</w:t>
      </w:r>
    </w:p>
  </w:comment>
  <w:comment w:id="153" w:author="Quentin R McCalla" w:date="2025-02-20T10:38:00Z" w:initials="QM">
    <w:p w14:paraId="260E6AA6" w14:textId="77777777" w:rsidR="0033562F" w:rsidRDefault="0033562F" w:rsidP="0033562F">
      <w:pPr>
        <w:pStyle w:val="CommentText"/>
      </w:pPr>
      <w:r>
        <w:rPr>
          <w:rStyle w:val="CommentReference"/>
        </w:rPr>
        <w:annotationRef/>
      </w:r>
      <w:r>
        <w:t>Add establishment and maintance section</w:t>
      </w:r>
    </w:p>
  </w:comment>
  <w:comment w:id="159" w:author="Quentin R McCalla" w:date="2025-02-03T15:54:00Z" w:initials="QM">
    <w:p w14:paraId="533A97C7" w14:textId="148AE525" w:rsidR="006859BD" w:rsidRDefault="006859BD" w:rsidP="006859BD">
      <w:pPr>
        <w:pStyle w:val="CommentText"/>
      </w:pPr>
      <w:r>
        <w:rPr>
          <w:rStyle w:val="CommentReference"/>
        </w:rPr>
        <w:annotationRef/>
      </w:r>
      <w:hyperlink r:id="rId1" w:history="1">
        <w:r w:rsidRPr="00F702E0">
          <w:rPr>
            <w:rStyle w:val="Hyperlink"/>
          </w:rPr>
          <w:t>https://agupubs.onlinelibrary.wiley.com/doi/full/10.1002/2016WR018845</w:t>
        </w:r>
      </w:hyperlink>
    </w:p>
  </w:comment>
  <w:comment w:id="161" w:author="Quentin R McCalla" w:date="2025-02-04T10:37:00Z" w:initials="QM">
    <w:p w14:paraId="0274BDB8" w14:textId="6BE7F2AB" w:rsidR="0089221C" w:rsidRDefault="0089221C" w:rsidP="0089221C">
      <w:pPr>
        <w:pStyle w:val="CommentText"/>
      </w:pPr>
      <w:r>
        <w:rPr>
          <w:rStyle w:val="CommentReference"/>
        </w:rPr>
        <w:annotationRef/>
      </w:r>
      <w:r>
        <w:t>Cite</w:t>
      </w:r>
    </w:p>
  </w:comment>
  <w:comment w:id="162" w:author="Quentin R McCalla" w:date="2025-02-12T12:32:00Z" w:initials="QM">
    <w:p w14:paraId="3A2FA81D" w14:textId="77777777" w:rsidR="00B35759" w:rsidRDefault="00B35759" w:rsidP="00B35759">
      <w:pPr>
        <w:pStyle w:val="CommentText"/>
      </w:pPr>
      <w:r>
        <w:rPr>
          <w:rStyle w:val="CommentReference"/>
        </w:rPr>
        <w:annotationRef/>
      </w:r>
      <w:r>
        <w:t>Gardner irrigation report</w:t>
      </w:r>
    </w:p>
  </w:comment>
  <w:comment w:id="163" w:author="Quentin R McCalla" w:date="2025-02-20T14:02:00Z" w:initials="QM">
    <w:p w14:paraId="6E106EAF" w14:textId="77777777" w:rsidR="00194CE3" w:rsidRDefault="00194CE3" w:rsidP="00194CE3">
      <w:pPr>
        <w:pStyle w:val="CommentText"/>
      </w:pPr>
      <w:r>
        <w:rPr>
          <w:rStyle w:val="CommentReference"/>
        </w:rPr>
        <w:annotationRef/>
      </w:r>
      <w:r>
        <w:t>Really went fully based on my ideas and what makes sense to me. Let me know what I missed or what to add</w:t>
      </w:r>
    </w:p>
  </w:comment>
  <w:comment w:id="164" w:author="Quentin R McCalla" w:date="2025-02-21T10:38:00Z" w:initials="QM">
    <w:p w14:paraId="5E26234E" w14:textId="77777777" w:rsidR="00C34FF1" w:rsidRDefault="00C34FF1" w:rsidP="00C34FF1">
      <w:pPr>
        <w:pStyle w:val="CommentText"/>
      </w:pPr>
      <w:r>
        <w:rPr>
          <w:rStyle w:val="CommentReference"/>
        </w:rPr>
        <w:annotationRef/>
      </w:r>
      <w:r>
        <w:t>Went pretty bold/my ideas in this section. Let me know if I was too ambitious with my claims.</w:t>
      </w:r>
    </w:p>
  </w:comment>
  <w:comment w:id="167" w:author="Quentin R McCalla" w:date="2025-02-21T10:37:00Z" w:initials="QM">
    <w:p w14:paraId="0AF0CEC3" w14:textId="03B21B10" w:rsidR="00C34FF1" w:rsidRDefault="00C34FF1" w:rsidP="00C34FF1">
      <w:pPr>
        <w:pStyle w:val="CommentText"/>
      </w:pPr>
      <w:r>
        <w:rPr>
          <w:rStyle w:val="CommentReference"/>
        </w:rPr>
        <w:annotationRef/>
      </w:r>
      <w:r>
        <w:t xml:space="preserve">Should I include CFS? </w:t>
      </w:r>
    </w:p>
  </w:comment>
  <w:comment w:id="168" w:author="Abraham E Springer" w:date="2025-02-24T11:53:00Z" w:initials="AS">
    <w:p w14:paraId="5F00458A" w14:textId="77777777" w:rsidR="00A8746B" w:rsidRDefault="00A8746B" w:rsidP="00A8746B">
      <w:pPr>
        <w:pStyle w:val="CommentText"/>
      </w:pPr>
      <w:r>
        <w:rPr>
          <w:rStyle w:val="CommentReference"/>
        </w:rPr>
        <w:annotationRef/>
      </w:r>
      <w:r>
        <w:t>Yes, you could say “An AEP of 10 % at the Camp Verde gage is a flood with a discharge of xxxx m3/s (xxxxxxx cfs).</w:t>
      </w:r>
    </w:p>
  </w:comment>
  <w:comment w:id="169" w:author="Quentin R McCalla" w:date="2025-02-20T15:20:00Z" w:initials="QM">
    <w:p w14:paraId="34C01253" w14:textId="3F076353" w:rsidR="00833686" w:rsidRDefault="00833686" w:rsidP="00833686">
      <w:pPr>
        <w:pStyle w:val="CommentText"/>
      </w:pPr>
      <w:r>
        <w:rPr>
          <w:rStyle w:val="CommentReference"/>
        </w:rPr>
        <w:annotationRef/>
      </w:r>
      <w:r>
        <w:t>Should I include this section?</w:t>
      </w:r>
    </w:p>
  </w:comment>
  <w:comment w:id="170" w:author="Abraham E Springer" w:date="2025-02-24T11:54:00Z" w:initials="AS">
    <w:p w14:paraId="11A08673" w14:textId="77777777" w:rsidR="00A8746B" w:rsidRDefault="00A8746B" w:rsidP="00A8746B">
      <w:pPr>
        <w:pStyle w:val="CommentText"/>
      </w:pPr>
      <w:r>
        <w:rPr>
          <w:rStyle w:val="CommentReference"/>
        </w:rPr>
        <w:annotationRef/>
      </w:r>
      <w:r>
        <w:t>Yes, let’s see what your committee thinks about this section.</w:t>
      </w:r>
    </w:p>
  </w:comment>
  <w:comment w:id="172" w:author="Abraham E Springer" w:date="2025-02-17T12:33:00Z" w:initials="AS">
    <w:p w14:paraId="1CBE3B5F" w14:textId="7B25B433" w:rsidR="00B96AB8" w:rsidRDefault="00B96AB8" w:rsidP="00B96AB8">
      <w:pPr>
        <w:pStyle w:val="CommentText"/>
      </w:pPr>
      <w:r>
        <w:rPr>
          <w:rStyle w:val="CommentReference"/>
        </w:rPr>
        <w:annotationRef/>
      </w:r>
      <w:r>
        <w:t>Move this section to your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13E69A" w15:done="1"/>
  <w15:commentEx w15:paraId="3E82757E" w15:paraIdParent="4813E69A" w15:done="1"/>
  <w15:commentEx w15:paraId="2DE22A8E" w15:paraIdParent="4813E69A" w15:done="1"/>
  <w15:commentEx w15:paraId="588763E0" w15:paraIdParent="4813E69A" w15:done="1"/>
  <w15:commentEx w15:paraId="5D0F5D7E" w15:paraIdParent="4813E69A" w15:done="1"/>
  <w15:commentEx w15:paraId="53E215C2" w15:done="1"/>
  <w15:commentEx w15:paraId="34096B2B" w15:done="1"/>
  <w15:commentEx w15:paraId="2E580D81" w15:paraIdParent="34096B2B" w15:done="1"/>
  <w15:commentEx w15:paraId="3E2457C7" w15:done="1"/>
  <w15:commentEx w15:paraId="5B183E30" w15:paraIdParent="3E2457C7" w15:done="1"/>
  <w15:commentEx w15:paraId="1D755B27" w15:done="1"/>
  <w15:commentEx w15:paraId="442A0A68" w15:done="1"/>
  <w15:commentEx w15:paraId="384AD81B" w15:done="0"/>
  <w15:commentEx w15:paraId="58408599" w15:done="1"/>
  <w15:commentEx w15:paraId="66803352" w15:paraIdParent="58408599" w15:done="1"/>
  <w15:commentEx w15:paraId="31D57B27" w15:done="1"/>
  <w15:commentEx w15:paraId="5B6B8742" w15:done="1"/>
  <w15:commentEx w15:paraId="18DABFC7" w15:paraIdParent="5B6B8742" w15:done="1"/>
  <w15:commentEx w15:paraId="3F447824" w15:done="1"/>
  <w15:commentEx w15:paraId="595945FA" w15:paraIdParent="3F447824" w15:done="1"/>
  <w15:commentEx w15:paraId="4B0655C2" w15:paraIdParent="3F447824" w15:done="1"/>
  <w15:commentEx w15:paraId="39A7CA3C" w15:paraIdParent="3F447824" w15:done="1"/>
  <w15:commentEx w15:paraId="387BB7EB" w15:done="1"/>
  <w15:commentEx w15:paraId="7EB7CB7C" w15:done="1"/>
  <w15:commentEx w15:paraId="029A9742" w15:done="1"/>
  <w15:commentEx w15:paraId="7F5C0C9C" w15:done="1"/>
  <w15:commentEx w15:paraId="095CB4A3" w15:done="1"/>
  <w15:commentEx w15:paraId="2CE5B9E3" w15:done="1"/>
  <w15:commentEx w15:paraId="2DE21389" w15:done="1"/>
  <w15:commentEx w15:paraId="1774D690" w15:done="1"/>
  <w15:commentEx w15:paraId="38C37876" w15:done="1"/>
  <w15:commentEx w15:paraId="66B213C1" w15:done="1"/>
  <w15:commentEx w15:paraId="36156FF5" w15:done="1"/>
  <w15:commentEx w15:paraId="260E6AA6" w15:done="1"/>
  <w15:commentEx w15:paraId="533A97C7" w15:done="1"/>
  <w15:commentEx w15:paraId="0274BDB8" w15:done="1"/>
  <w15:commentEx w15:paraId="3A2FA81D" w15:paraIdParent="0274BDB8" w15:done="1"/>
  <w15:commentEx w15:paraId="6E106EAF" w15:done="1"/>
  <w15:commentEx w15:paraId="5E26234E" w15:done="1"/>
  <w15:commentEx w15:paraId="0AF0CEC3" w15:done="1"/>
  <w15:commentEx w15:paraId="5F00458A" w15:paraIdParent="0AF0CEC3" w15:done="1"/>
  <w15:commentEx w15:paraId="34C01253" w15:done="0"/>
  <w15:commentEx w15:paraId="11A08673" w15:paraIdParent="34C01253" w15:done="0"/>
  <w15:commentEx w15:paraId="1CBE3B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3B67EF" w16cex:dateUtc="2024-08-27T20:03:00Z"/>
  <w16cex:commentExtensible w16cex:durableId="6E2219D7" w16cex:dateUtc="2024-08-27T20:04:00Z"/>
  <w16cex:commentExtensible w16cex:durableId="6A71BC86" w16cex:dateUtc="2024-08-27T20:06:00Z"/>
  <w16cex:commentExtensible w16cex:durableId="43C28BA9" w16cex:dateUtc="2024-08-27T20:23:00Z"/>
  <w16cex:commentExtensible w16cex:durableId="750C8631" w16cex:dateUtc="2024-08-27T20:26:00Z"/>
  <w16cex:commentExtensible w16cex:durableId="1ED700A8" w16cex:dateUtc="2025-02-12T16:57:00Z"/>
  <w16cex:commentExtensible w16cex:durableId="6A61E044" w16cex:dateUtc="2025-02-17T18:04:00Z"/>
  <w16cex:commentExtensible w16cex:durableId="359D4A8E" w16cex:dateUtc="2025-02-20T17:13:00Z"/>
  <w16cex:commentExtensible w16cex:durableId="34647D10" w16cex:dateUtc="2025-02-12T16:35:00Z"/>
  <w16cex:commentExtensible w16cex:durableId="6599E900" w16cex:dateUtc="2025-02-12T16:35:00Z"/>
  <w16cex:commentExtensible w16cex:durableId="67FF5F47" w16cex:dateUtc="2025-02-12T16:37:00Z"/>
  <w16cex:commentExtensible w16cex:durableId="34B75044" w16cex:dateUtc="2024-10-18T20:42:00Z"/>
  <w16cex:commentExtensible w16cex:durableId="2C70F277" w16cex:dateUtc="2025-02-21T22:13:00Z"/>
  <w16cex:commentExtensible w16cex:durableId="07606DD1" w16cex:dateUtc="2025-02-12T16:53:00Z"/>
  <w16cex:commentExtensible w16cex:durableId="75494336" w16cex:dateUtc="2025-02-17T19:08:00Z"/>
  <w16cex:commentExtensible w16cex:durableId="1D6FDFB8" w16cex:dateUtc="2025-02-20T17:14:00Z"/>
  <w16cex:commentExtensible w16cex:durableId="4CDE9094" w16cex:dateUtc="2025-02-12T16:43:00Z"/>
  <w16cex:commentExtensible w16cex:durableId="18B50540" w16cex:dateUtc="2025-02-12T16:45:00Z"/>
  <w16cex:commentExtensible w16cex:durableId="7D1F3F53" w16cex:dateUtc="2025-02-12T16:40:00Z"/>
  <w16cex:commentExtensible w16cex:durableId="7AFCDB22" w16cex:dateUtc="2025-02-12T16:41:00Z"/>
  <w16cex:commentExtensible w16cex:durableId="2D9B1548" w16cex:dateUtc="2025-02-12T16:43:00Z"/>
  <w16cex:commentExtensible w16cex:durableId="2688E487" w16cex:dateUtc="2025-02-17T19:11:00Z"/>
  <w16cex:commentExtensible w16cex:durableId="01FE4878" w16cex:dateUtc="2025-02-17T19:15:00Z"/>
  <w16cex:commentExtensible w16cex:durableId="63573891" w16cex:dateUtc="2024-12-17T16:46:00Z"/>
  <w16cex:commentExtensible w16cex:durableId="0CB5E700" w16cex:dateUtc="2025-02-24T17:42:00Z"/>
  <w16cex:commentExtensible w16cex:durableId="2BBAAD5B" w16cex:dateUtc="2024-12-16T21:07:00Z"/>
  <w16cex:commentExtensible w16cex:durableId="40C52713" w16cex:dateUtc="2024-12-12T20:48:00Z"/>
  <w16cex:commentExtensible w16cex:durableId="4179E068" w16cex:dateUtc="2025-02-17T20:43:00Z"/>
  <w16cex:commentExtensible w16cex:durableId="1238FCE7" w16cex:dateUtc="2025-02-24T18:32:00Z"/>
  <w16cex:commentExtensible w16cex:durableId="5D41DFF8" w16cex:dateUtc="2025-02-17T20:34:00Z"/>
  <w16cex:commentExtensible w16cex:durableId="5B05DB8C" w16cex:dateUtc="2025-02-20T17:20:00Z"/>
  <w16cex:commentExtensible w16cex:durableId="62C49997" w16cex:dateUtc="2025-02-03T18:44:00Z"/>
  <w16cex:commentExtensible w16cex:durableId="2E57DCC3" w16cex:dateUtc="2025-02-18T18:45:00Z"/>
  <w16cex:commentExtensible w16cex:durableId="107DA414" w16cex:dateUtc="2025-02-20T17:38:00Z"/>
  <w16cex:commentExtensible w16cex:durableId="60CEC942" w16cex:dateUtc="2025-02-03T23:54:00Z"/>
  <w16cex:commentExtensible w16cex:durableId="691BC579" w16cex:dateUtc="2025-02-04T18:37:00Z"/>
  <w16cex:commentExtensible w16cex:durableId="229D4C74" w16cex:dateUtc="2025-02-12T19:32:00Z"/>
  <w16cex:commentExtensible w16cex:durableId="18EF70E1" w16cex:dateUtc="2025-02-20T21:02:00Z"/>
  <w16cex:commentExtensible w16cex:durableId="5A5A08FB" w16cex:dateUtc="2025-02-21T17:38:00Z"/>
  <w16cex:commentExtensible w16cex:durableId="1FAAA94D" w16cex:dateUtc="2025-02-21T17:37:00Z"/>
  <w16cex:commentExtensible w16cex:durableId="3853C8CB" w16cex:dateUtc="2025-02-24T18:53:00Z"/>
  <w16cex:commentExtensible w16cex:durableId="526C19D1" w16cex:dateUtc="2025-02-20T22:20:00Z"/>
  <w16cex:commentExtensible w16cex:durableId="51B9D4C5" w16cex:dateUtc="2025-02-24T18:54:00Z"/>
  <w16cex:commentExtensible w16cex:durableId="23D7A4FB" w16cex:dateUtc="2025-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13E69A" w16cid:durableId="0A3B67EF"/>
  <w16cid:commentId w16cid:paraId="3E82757E" w16cid:durableId="6E2219D7"/>
  <w16cid:commentId w16cid:paraId="2DE22A8E" w16cid:durableId="6A71BC86"/>
  <w16cid:commentId w16cid:paraId="588763E0" w16cid:durableId="43C28BA9"/>
  <w16cid:commentId w16cid:paraId="5D0F5D7E" w16cid:durableId="750C8631"/>
  <w16cid:commentId w16cid:paraId="53E215C2" w16cid:durableId="1ED700A8"/>
  <w16cid:commentId w16cid:paraId="34096B2B" w16cid:durableId="6A61E044"/>
  <w16cid:commentId w16cid:paraId="2E580D81" w16cid:durableId="359D4A8E"/>
  <w16cid:commentId w16cid:paraId="3E2457C7" w16cid:durableId="34647D10"/>
  <w16cid:commentId w16cid:paraId="5B183E30" w16cid:durableId="6599E900"/>
  <w16cid:commentId w16cid:paraId="1D755B27" w16cid:durableId="67FF5F47"/>
  <w16cid:commentId w16cid:paraId="442A0A68" w16cid:durableId="34B75044"/>
  <w16cid:commentId w16cid:paraId="384AD81B" w16cid:durableId="2C70F277"/>
  <w16cid:commentId w16cid:paraId="58408599" w16cid:durableId="07606DD1"/>
  <w16cid:commentId w16cid:paraId="66803352" w16cid:durableId="75494336"/>
  <w16cid:commentId w16cid:paraId="31D57B27" w16cid:durableId="1D6FDFB8"/>
  <w16cid:commentId w16cid:paraId="5B6B8742" w16cid:durableId="4CDE9094"/>
  <w16cid:commentId w16cid:paraId="18DABFC7" w16cid:durableId="18B50540"/>
  <w16cid:commentId w16cid:paraId="3F447824" w16cid:durableId="7D1F3F53"/>
  <w16cid:commentId w16cid:paraId="595945FA" w16cid:durableId="7AFCDB22"/>
  <w16cid:commentId w16cid:paraId="4B0655C2" w16cid:durableId="2D9B1548"/>
  <w16cid:commentId w16cid:paraId="39A7CA3C" w16cid:durableId="2688E487"/>
  <w16cid:commentId w16cid:paraId="387BB7EB" w16cid:durableId="01FE4878"/>
  <w16cid:commentId w16cid:paraId="7EB7CB7C" w16cid:durableId="63573891"/>
  <w16cid:commentId w16cid:paraId="029A9742" w16cid:durableId="0CB5E700"/>
  <w16cid:commentId w16cid:paraId="7F5C0C9C" w16cid:durableId="2BBAAD5B"/>
  <w16cid:commentId w16cid:paraId="095CB4A3" w16cid:durableId="40C52713"/>
  <w16cid:commentId w16cid:paraId="2CE5B9E3" w16cid:durableId="4179E068"/>
  <w16cid:commentId w16cid:paraId="2DE21389" w16cid:durableId="1238FCE7"/>
  <w16cid:commentId w16cid:paraId="1774D690" w16cid:durableId="5D41DFF8"/>
  <w16cid:commentId w16cid:paraId="38C37876" w16cid:durableId="5B05DB8C"/>
  <w16cid:commentId w16cid:paraId="66B213C1" w16cid:durableId="62C49997"/>
  <w16cid:commentId w16cid:paraId="36156FF5" w16cid:durableId="2E57DCC3"/>
  <w16cid:commentId w16cid:paraId="260E6AA6" w16cid:durableId="107DA414"/>
  <w16cid:commentId w16cid:paraId="533A97C7" w16cid:durableId="60CEC942"/>
  <w16cid:commentId w16cid:paraId="0274BDB8" w16cid:durableId="691BC579"/>
  <w16cid:commentId w16cid:paraId="3A2FA81D" w16cid:durableId="229D4C74"/>
  <w16cid:commentId w16cid:paraId="6E106EAF" w16cid:durableId="18EF70E1"/>
  <w16cid:commentId w16cid:paraId="5E26234E" w16cid:durableId="5A5A08FB"/>
  <w16cid:commentId w16cid:paraId="0AF0CEC3" w16cid:durableId="1FAAA94D"/>
  <w16cid:commentId w16cid:paraId="5F00458A" w16cid:durableId="3853C8CB"/>
  <w16cid:commentId w16cid:paraId="34C01253" w16cid:durableId="526C19D1"/>
  <w16cid:commentId w16cid:paraId="11A08673" w16cid:durableId="51B9D4C5"/>
  <w16cid:commentId w16cid:paraId="1CBE3B5F" w16cid:durableId="23D7A4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CCEF" w14:textId="77777777" w:rsidR="00F53CF6" w:rsidRDefault="00F53CF6" w:rsidP="00C00DA9">
      <w:pPr>
        <w:spacing w:line="240" w:lineRule="auto"/>
      </w:pPr>
      <w:r>
        <w:separator/>
      </w:r>
    </w:p>
  </w:endnote>
  <w:endnote w:type="continuationSeparator" w:id="0">
    <w:p w14:paraId="73F0D810" w14:textId="77777777" w:rsidR="00F53CF6" w:rsidRDefault="00F53CF6" w:rsidP="00C00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10" w:author="Abraham E Springer" w:date="2025-02-17T12:17:00Z"/>
  <w:sdt>
    <w:sdtPr>
      <w:id w:val="-1334681355"/>
      <w:docPartObj>
        <w:docPartGallery w:val="Page Numbers (Bottom of Page)"/>
        <w:docPartUnique/>
      </w:docPartObj>
    </w:sdtPr>
    <w:sdtEndPr>
      <w:rPr>
        <w:noProof/>
      </w:rPr>
    </w:sdtEndPr>
    <w:sdtContent>
      <w:customXmlInsRangeEnd w:id="10"/>
      <w:p w14:paraId="39F05074" w14:textId="796CD5E6" w:rsidR="00C00DA9" w:rsidRDefault="00C00DA9">
        <w:pPr>
          <w:pStyle w:val="Footer"/>
          <w:jc w:val="center"/>
          <w:rPr>
            <w:ins w:id="11" w:author="Abraham E Springer" w:date="2025-02-17T12:17:00Z" w16du:dateUtc="2025-02-17T19:17:00Z"/>
          </w:rPr>
        </w:pPr>
        <w:ins w:id="12" w:author="Abraham E Springer" w:date="2025-02-17T12:17:00Z" w16du:dateUtc="2025-02-17T19:17:00Z">
          <w:r>
            <w:fldChar w:fldCharType="begin"/>
          </w:r>
          <w:r>
            <w:instrText xml:space="preserve"> PAGE   \* MERGEFORMAT </w:instrText>
          </w:r>
          <w:r>
            <w:fldChar w:fldCharType="separate"/>
          </w:r>
          <w:r>
            <w:rPr>
              <w:noProof/>
            </w:rPr>
            <w:t>2</w:t>
          </w:r>
          <w:r>
            <w:rPr>
              <w:noProof/>
            </w:rPr>
            <w:fldChar w:fldCharType="end"/>
          </w:r>
        </w:ins>
      </w:p>
      <w:customXmlInsRangeStart w:id="13" w:author="Abraham E Springer" w:date="2025-02-17T12:17:00Z"/>
    </w:sdtContent>
  </w:sdt>
  <w:customXmlInsRangeEnd w:id="13"/>
  <w:p w14:paraId="4989C7FB" w14:textId="77777777" w:rsidR="00C00DA9" w:rsidRDefault="00C00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00292" w14:textId="77777777" w:rsidR="00F53CF6" w:rsidRDefault="00F53CF6" w:rsidP="00C00DA9">
      <w:pPr>
        <w:spacing w:line="240" w:lineRule="auto"/>
      </w:pPr>
      <w:r>
        <w:separator/>
      </w:r>
    </w:p>
  </w:footnote>
  <w:footnote w:type="continuationSeparator" w:id="0">
    <w:p w14:paraId="2844C561" w14:textId="77777777" w:rsidR="00F53CF6" w:rsidRDefault="00F53CF6" w:rsidP="00C00D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AE4"/>
    <w:multiLevelType w:val="hybridMultilevel"/>
    <w:tmpl w:val="7C648478"/>
    <w:lvl w:ilvl="0" w:tplc="4E2EA9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92E08"/>
    <w:multiLevelType w:val="hybridMultilevel"/>
    <w:tmpl w:val="121642A8"/>
    <w:lvl w:ilvl="0" w:tplc="C4B83C7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E2317"/>
    <w:multiLevelType w:val="hybridMultilevel"/>
    <w:tmpl w:val="236C5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C35AB"/>
    <w:multiLevelType w:val="hybridMultilevel"/>
    <w:tmpl w:val="311C734A"/>
    <w:lvl w:ilvl="0" w:tplc="EEA608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A1725E"/>
    <w:multiLevelType w:val="hybridMultilevel"/>
    <w:tmpl w:val="B43CD702"/>
    <w:lvl w:ilvl="0" w:tplc="497C930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82299"/>
    <w:multiLevelType w:val="hybridMultilevel"/>
    <w:tmpl w:val="3A36759E"/>
    <w:lvl w:ilvl="0" w:tplc="E29E5EA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514C3"/>
    <w:multiLevelType w:val="hybridMultilevel"/>
    <w:tmpl w:val="2256BE1E"/>
    <w:lvl w:ilvl="0" w:tplc="40E6026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990499">
    <w:abstractNumId w:val="1"/>
  </w:num>
  <w:num w:numId="2" w16cid:durableId="495727214">
    <w:abstractNumId w:val="5"/>
  </w:num>
  <w:num w:numId="3" w16cid:durableId="1813055205">
    <w:abstractNumId w:val="6"/>
  </w:num>
  <w:num w:numId="4" w16cid:durableId="1127166855">
    <w:abstractNumId w:val="3"/>
  </w:num>
  <w:num w:numId="5" w16cid:durableId="395662975">
    <w:abstractNumId w:val="2"/>
  </w:num>
  <w:num w:numId="6" w16cid:durableId="1375231406">
    <w:abstractNumId w:val="0"/>
  </w:num>
  <w:num w:numId="7" w16cid:durableId="91455568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Quentin R McCalla">
    <w15:presenceInfo w15:providerId="AD" w15:userId="S::qm43@nau.edu::286ae024-a980-4c77-9399-2a95e1ecfbda"/>
  </w15:person>
  <w15:person w15:author="Merritt, David - FS, CO">
    <w15:presenceInfo w15:providerId="AD" w15:userId="S-1-5-21-2443529608-3098792306-3041422421-299900"/>
  </w15:person>
  <w15:person w15:author="Abraham E Springer">
    <w15:presenceInfo w15:providerId="AD" w15:userId="S::Abe.Springer@nau.edu::1d0a048d-6d92-4ff3-91fc-943c08ec52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843"/>
    <w:rsid w:val="0001119E"/>
    <w:rsid w:val="00014552"/>
    <w:rsid w:val="000176E1"/>
    <w:rsid w:val="00046225"/>
    <w:rsid w:val="00050EA9"/>
    <w:rsid w:val="00060344"/>
    <w:rsid w:val="000616CA"/>
    <w:rsid w:val="000840CC"/>
    <w:rsid w:val="0008638E"/>
    <w:rsid w:val="000945FC"/>
    <w:rsid w:val="000B3C9B"/>
    <w:rsid w:val="000B3E3A"/>
    <w:rsid w:val="000D2A90"/>
    <w:rsid w:val="000E131F"/>
    <w:rsid w:val="000E5DD3"/>
    <w:rsid w:val="000E6DBB"/>
    <w:rsid w:val="000F3C3E"/>
    <w:rsid w:val="0010431D"/>
    <w:rsid w:val="0011464B"/>
    <w:rsid w:val="00115F9B"/>
    <w:rsid w:val="00120AEE"/>
    <w:rsid w:val="00122E73"/>
    <w:rsid w:val="00131260"/>
    <w:rsid w:val="00134C9C"/>
    <w:rsid w:val="0013684F"/>
    <w:rsid w:val="00137F56"/>
    <w:rsid w:val="00140FC2"/>
    <w:rsid w:val="001432D1"/>
    <w:rsid w:val="001504C0"/>
    <w:rsid w:val="0015340C"/>
    <w:rsid w:val="00191104"/>
    <w:rsid w:val="00192E61"/>
    <w:rsid w:val="00194CE3"/>
    <w:rsid w:val="001968BE"/>
    <w:rsid w:val="001A416A"/>
    <w:rsid w:val="001B3E95"/>
    <w:rsid w:val="001E0244"/>
    <w:rsid w:val="001E78B7"/>
    <w:rsid w:val="001F2122"/>
    <w:rsid w:val="001F4D7C"/>
    <w:rsid w:val="002028D3"/>
    <w:rsid w:val="00203AE5"/>
    <w:rsid w:val="002054B5"/>
    <w:rsid w:val="00214B44"/>
    <w:rsid w:val="00223541"/>
    <w:rsid w:val="00231964"/>
    <w:rsid w:val="002563F8"/>
    <w:rsid w:val="00277FD2"/>
    <w:rsid w:val="00283AA9"/>
    <w:rsid w:val="0028629F"/>
    <w:rsid w:val="0029180D"/>
    <w:rsid w:val="00294E72"/>
    <w:rsid w:val="0029521D"/>
    <w:rsid w:val="002A2B15"/>
    <w:rsid w:val="002B02E9"/>
    <w:rsid w:val="002B15C2"/>
    <w:rsid w:val="002B2C48"/>
    <w:rsid w:val="002B382B"/>
    <w:rsid w:val="002C0F00"/>
    <w:rsid w:val="002D5725"/>
    <w:rsid w:val="002F6A20"/>
    <w:rsid w:val="0030203B"/>
    <w:rsid w:val="0030613E"/>
    <w:rsid w:val="00323119"/>
    <w:rsid w:val="003250C2"/>
    <w:rsid w:val="00332D90"/>
    <w:rsid w:val="0033562F"/>
    <w:rsid w:val="00335F2A"/>
    <w:rsid w:val="00343140"/>
    <w:rsid w:val="003437C1"/>
    <w:rsid w:val="0035091D"/>
    <w:rsid w:val="00351A90"/>
    <w:rsid w:val="00357135"/>
    <w:rsid w:val="003601F4"/>
    <w:rsid w:val="00365972"/>
    <w:rsid w:val="003738E9"/>
    <w:rsid w:val="00376AD5"/>
    <w:rsid w:val="00382187"/>
    <w:rsid w:val="00387A7B"/>
    <w:rsid w:val="003920EE"/>
    <w:rsid w:val="00395361"/>
    <w:rsid w:val="003C57AA"/>
    <w:rsid w:val="003F0091"/>
    <w:rsid w:val="003F0E3A"/>
    <w:rsid w:val="0040272A"/>
    <w:rsid w:val="00413AC7"/>
    <w:rsid w:val="0043278B"/>
    <w:rsid w:val="0044164C"/>
    <w:rsid w:val="004441DF"/>
    <w:rsid w:val="00453DA3"/>
    <w:rsid w:val="00482326"/>
    <w:rsid w:val="00494D16"/>
    <w:rsid w:val="004B095F"/>
    <w:rsid w:val="004C5264"/>
    <w:rsid w:val="004D0238"/>
    <w:rsid w:val="004D3DED"/>
    <w:rsid w:val="004E1570"/>
    <w:rsid w:val="004E3123"/>
    <w:rsid w:val="004E3D9E"/>
    <w:rsid w:val="004E56EB"/>
    <w:rsid w:val="004E6176"/>
    <w:rsid w:val="005054B0"/>
    <w:rsid w:val="0050557B"/>
    <w:rsid w:val="00515FF4"/>
    <w:rsid w:val="0053192E"/>
    <w:rsid w:val="005327A1"/>
    <w:rsid w:val="00532AF3"/>
    <w:rsid w:val="00535B52"/>
    <w:rsid w:val="005407B4"/>
    <w:rsid w:val="00554611"/>
    <w:rsid w:val="005600A9"/>
    <w:rsid w:val="0056317F"/>
    <w:rsid w:val="0056630E"/>
    <w:rsid w:val="00590F61"/>
    <w:rsid w:val="005B4459"/>
    <w:rsid w:val="005B47D3"/>
    <w:rsid w:val="005B4E85"/>
    <w:rsid w:val="005B6E63"/>
    <w:rsid w:val="005C19E0"/>
    <w:rsid w:val="005C56AF"/>
    <w:rsid w:val="005D4747"/>
    <w:rsid w:val="005D722B"/>
    <w:rsid w:val="005F3435"/>
    <w:rsid w:val="005F4AE0"/>
    <w:rsid w:val="00601AC2"/>
    <w:rsid w:val="00613C12"/>
    <w:rsid w:val="0062135E"/>
    <w:rsid w:val="00640FF1"/>
    <w:rsid w:val="0064393E"/>
    <w:rsid w:val="00643F29"/>
    <w:rsid w:val="00644803"/>
    <w:rsid w:val="0065203F"/>
    <w:rsid w:val="00654BC0"/>
    <w:rsid w:val="00655CE5"/>
    <w:rsid w:val="0066033F"/>
    <w:rsid w:val="006624E4"/>
    <w:rsid w:val="0066272E"/>
    <w:rsid w:val="00671D23"/>
    <w:rsid w:val="006744F7"/>
    <w:rsid w:val="006760A4"/>
    <w:rsid w:val="00681BDF"/>
    <w:rsid w:val="006859BD"/>
    <w:rsid w:val="00686176"/>
    <w:rsid w:val="00692843"/>
    <w:rsid w:val="006A0B3D"/>
    <w:rsid w:val="006A3C07"/>
    <w:rsid w:val="006A49F7"/>
    <w:rsid w:val="006B5CFD"/>
    <w:rsid w:val="006C154A"/>
    <w:rsid w:val="006C291B"/>
    <w:rsid w:val="006C7BE1"/>
    <w:rsid w:val="006D580D"/>
    <w:rsid w:val="006D6234"/>
    <w:rsid w:val="006E1CCC"/>
    <w:rsid w:val="006E2427"/>
    <w:rsid w:val="006E4BDD"/>
    <w:rsid w:val="006F1D60"/>
    <w:rsid w:val="0070032A"/>
    <w:rsid w:val="00701143"/>
    <w:rsid w:val="00705DEA"/>
    <w:rsid w:val="00712DFB"/>
    <w:rsid w:val="00721FD3"/>
    <w:rsid w:val="00730032"/>
    <w:rsid w:val="00731403"/>
    <w:rsid w:val="007336A7"/>
    <w:rsid w:val="00734FD4"/>
    <w:rsid w:val="00744158"/>
    <w:rsid w:val="007473B0"/>
    <w:rsid w:val="007503AA"/>
    <w:rsid w:val="00752D68"/>
    <w:rsid w:val="00756F4C"/>
    <w:rsid w:val="007627C3"/>
    <w:rsid w:val="00766CC9"/>
    <w:rsid w:val="00766ECE"/>
    <w:rsid w:val="007812CF"/>
    <w:rsid w:val="00787E94"/>
    <w:rsid w:val="00794EE5"/>
    <w:rsid w:val="007966A9"/>
    <w:rsid w:val="007A106A"/>
    <w:rsid w:val="007A3F29"/>
    <w:rsid w:val="007B424A"/>
    <w:rsid w:val="007C52EB"/>
    <w:rsid w:val="007D00BA"/>
    <w:rsid w:val="007D30B7"/>
    <w:rsid w:val="007E3D81"/>
    <w:rsid w:val="007F4E50"/>
    <w:rsid w:val="00807248"/>
    <w:rsid w:val="00820DF3"/>
    <w:rsid w:val="00822FF8"/>
    <w:rsid w:val="00826610"/>
    <w:rsid w:val="00827935"/>
    <w:rsid w:val="008306FC"/>
    <w:rsid w:val="00833686"/>
    <w:rsid w:val="00833CD9"/>
    <w:rsid w:val="00835673"/>
    <w:rsid w:val="00843A91"/>
    <w:rsid w:val="00855F9A"/>
    <w:rsid w:val="008663BA"/>
    <w:rsid w:val="0087254E"/>
    <w:rsid w:val="00881FBA"/>
    <w:rsid w:val="00883D1B"/>
    <w:rsid w:val="008856CC"/>
    <w:rsid w:val="0089221C"/>
    <w:rsid w:val="008B3C8B"/>
    <w:rsid w:val="008C4730"/>
    <w:rsid w:val="008C66DD"/>
    <w:rsid w:val="008C7B4A"/>
    <w:rsid w:val="008D52E2"/>
    <w:rsid w:val="008D7483"/>
    <w:rsid w:val="008D7A70"/>
    <w:rsid w:val="008F6BDC"/>
    <w:rsid w:val="008F6DB0"/>
    <w:rsid w:val="00914619"/>
    <w:rsid w:val="00916537"/>
    <w:rsid w:val="009269F3"/>
    <w:rsid w:val="009370D1"/>
    <w:rsid w:val="00937FDE"/>
    <w:rsid w:val="009412CC"/>
    <w:rsid w:val="00951CAD"/>
    <w:rsid w:val="0095318D"/>
    <w:rsid w:val="009612F1"/>
    <w:rsid w:val="00973E57"/>
    <w:rsid w:val="009954F4"/>
    <w:rsid w:val="009A0005"/>
    <w:rsid w:val="009A496E"/>
    <w:rsid w:val="009B137C"/>
    <w:rsid w:val="009B25A2"/>
    <w:rsid w:val="009B34A2"/>
    <w:rsid w:val="009D497C"/>
    <w:rsid w:val="009E1F5F"/>
    <w:rsid w:val="009E1F93"/>
    <w:rsid w:val="009F5464"/>
    <w:rsid w:val="009F6FD4"/>
    <w:rsid w:val="00A108B4"/>
    <w:rsid w:val="00A1262E"/>
    <w:rsid w:val="00A13FEA"/>
    <w:rsid w:val="00A27CF7"/>
    <w:rsid w:val="00A60F24"/>
    <w:rsid w:val="00A709EB"/>
    <w:rsid w:val="00A73EE0"/>
    <w:rsid w:val="00A75A24"/>
    <w:rsid w:val="00A8216B"/>
    <w:rsid w:val="00A828FD"/>
    <w:rsid w:val="00A83419"/>
    <w:rsid w:val="00A8611E"/>
    <w:rsid w:val="00A8746B"/>
    <w:rsid w:val="00AA1702"/>
    <w:rsid w:val="00AA2451"/>
    <w:rsid w:val="00AA7026"/>
    <w:rsid w:val="00AC131D"/>
    <w:rsid w:val="00AC38AC"/>
    <w:rsid w:val="00AD2706"/>
    <w:rsid w:val="00AE1135"/>
    <w:rsid w:val="00AE48AA"/>
    <w:rsid w:val="00AE7F5E"/>
    <w:rsid w:val="00AF1AA6"/>
    <w:rsid w:val="00AF520F"/>
    <w:rsid w:val="00AF7FA0"/>
    <w:rsid w:val="00B113AD"/>
    <w:rsid w:val="00B12AA8"/>
    <w:rsid w:val="00B334EC"/>
    <w:rsid w:val="00B35759"/>
    <w:rsid w:val="00B465B5"/>
    <w:rsid w:val="00B80B6A"/>
    <w:rsid w:val="00B83A78"/>
    <w:rsid w:val="00B96AB8"/>
    <w:rsid w:val="00BB3DE2"/>
    <w:rsid w:val="00BB3E8C"/>
    <w:rsid w:val="00BC187B"/>
    <w:rsid w:val="00BC4D2A"/>
    <w:rsid w:val="00BD6EE2"/>
    <w:rsid w:val="00BE2C08"/>
    <w:rsid w:val="00BE6769"/>
    <w:rsid w:val="00BF3F65"/>
    <w:rsid w:val="00C00DA9"/>
    <w:rsid w:val="00C1740D"/>
    <w:rsid w:val="00C24619"/>
    <w:rsid w:val="00C32A60"/>
    <w:rsid w:val="00C34FF1"/>
    <w:rsid w:val="00C37158"/>
    <w:rsid w:val="00C430DF"/>
    <w:rsid w:val="00C43567"/>
    <w:rsid w:val="00C43A5B"/>
    <w:rsid w:val="00C4453B"/>
    <w:rsid w:val="00C51A95"/>
    <w:rsid w:val="00C52A64"/>
    <w:rsid w:val="00C56BF0"/>
    <w:rsid w:val="00C97A93"/>
    <w:rsid w:val="00CA75BB"/>
    <w:rsid w:val="00CA7F36"/>
    <w:rsid w:val="00CB69F6"/>
    <w:rsid w:val="00CB70B7"/>
    <w:rsid w:val="00CE1334"/>
    <w:rsid w:val="00CE6A20"/>
    <w:rsid w:val="00D03C42"/>
    <w:rsid w:val="00D079C5"/>
    <w:rsid w:val="00D11EB7"/>
    <w:rsid w:val="00D205CD"/>
    <w:rsid w:val="00D23B58"/>
    <w:rsid w:val="00D2736C"/>
    <w:rsid w:val="00D31687"/>
    <w:rsid w:val="00D42EDA"/>
    <w:rsid w:val="00D52A25"/>
    <w:rsid w:val="00D54BC1"/>
    <w:rsid w:val="00D61B92"/>
    <w:rsid w:val="00D63568"/>
    <w:rsid w:val="00D73F95"/>
    <w:rsid w:val="00D762AD"/>
    <w:rsid w:val="00D84C4F"/>
    <w:rsid w:val="00DA2E5A"/>
    <w:rsid w:val="00DC021D"/>
    <w:rsid w:val="00DC7A48"/>
    <w:rsid w:val="00DD6FD8"/>
    <w:rsid w:val="00DF6AA8"/>
    <w:rsid w:val="00E0222F"/>
    <w:rsid w:val="00E06606"/>
    <w:rsid w:val="00E11BE0"/>
    <w:rsid w:val="00E13B87"/>
    <w:rsid w:val="00E25BFF"/>
    <w:rsid w:val="00E47F22"/>
    <w:rsid w:val="00E51802"/>
    <w:rsid w:val="00E57590"/>
    <w:rsid w:val="00E6283F"/>
    <w:rsid w:val="00E73221"/>
    <w:rsid w:val="00E744E4"/>
    <w:rsid w:val="00E76D4F"/>
    <w:rsid w:val="00E80AB1"/>
    <w:rsid w:val="00E817FB"/>
    <w:rsid w:val="00E850DA"/>
    <w:rsid w:val="00E93F3A"/>
    <w:rsid w:val="00E96B9D"/>
    <w:rsid w:val="00EA1D36"/>
    <w:rsid w:val="00EA503E"/>
    <w:rsid w:val="00EA7A7B"/>
    <w:rsid w:val="00EB7904"/>
    <w:rsid w:val="00EC247E"/>
    <w:rsid w:val="00ED2060"/>
    <w:rsid w:val="00ED70A7"/>
    <w:rsid w:val="00ED73F0"/>
    <w:rsid w:val="00EE07E2"/>
    <w:rsid w:val="00EE5571"/>
    <w:rsid w:val="00EF62A6"/>
    <w:rsid w:val="00F040A7"/>
    <w:rsid w:val="00F079F5"/>
    <w:rsid w:val="00F11619"/>
    <w:rsid w:val="00F11E48"/>
    <w:rsid w:val="00F1297B"/>
    <w:rsid w:val="00F133AF"/>
    <w:rsid w:val="00F231ED"/>
    <w:rsid w:val="00F243C9"/>
    <w:rsid w:val="00F43A10"/>
    <w:rsid w:val="00F43D54"/>
    <w:rsid w:val="00F53CF6"/>
    <w:rsid w:val="00F65CE9"/>
    <w:rsid w:val="00F67ED2"/>
    <w:rsid w:val="00F76484"/>
    <w:rsid w:val="00F8147A"/>
    <w:rsid w:val="00F90002"/>
    <w:rsid w:val="00FB43E4"/>
    <w:rsid w:val="00FC1ECA"/>
    <w:rsid w:val="00FC1F64"/>
    <w:rsid w:val="00FD4340"/>
    <w:rsid w:val="00FD5CA0"/>
    <w:rsid w:val="00FE2088"/>
    <w:rsid w:val="00FE4A05"/>
    <w:rsid w:val="00FF37AE"/>
    <w:rsid w:val="00FF4EBC"/>
    <w:rsid w:val="00FF6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2785"/>
  <w15:chartTrackingRefBased/>
  <w15:docId w15:val="{0B75232E-23FB-4D27-B1B6-4C0E1097A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43"/>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92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2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2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2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84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84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84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84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2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2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2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843"/>
    <w:rPr>
      <w:rFonts w:eastAsiaTheme="majorEastAsia" w:cstheme="majorBidi"/>
      <w:color w:val="272727" w:themeColor="text1" w:themeTint="D8"/>
    </w:rPr>
  </w:style>
  <w:style w:type="paragraph" w:styleId="Title">
    <w:name w:val="Title"/>
    <w:basedOn w:val="Normal"/>
    <w:next w:val="Normal"/>
    <w:link w:val="TitleChar"/>
    <w:uiPriority w:val="10"/>
    <w:qFormat/>
    <w:rsid w:val="00692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843"/>
    <w:pPr>
      <w:spacing w:before="160"/>
      <w:jc w:val="center"/>
    </w:pPr>
    <w:rPr>
      <w:i/>
      <w:iCs/>
      <w:color w:val="404040" w:themeColor="text1" w:themeTint="BF"/>
    </w:rPr>
  </w:style>
  <w:style w:type="character" w:customStyle="1" w:styleId="QuoteChar">
    <w:name w:val="Quote Char"/>
    <w:basedOn w:val="DefaultParagraphFont"/>
    <w:link w:val="Quote"/>
    <w:uiPriority w:val="29"/>
    <w:rsid w:val="00692843"/>
    <w:rPr>
      <w:i/>
      <w:iCs/>
      <w:color w:val="404040" w:themeColor="text1" w:themeTint="BF"/>
    </w:rPr>
  </w:style>
  <w:style w:type="paragraph" w:styleId="ListParagraph">
    <w:name w:val="List Paragraph"/>
    <w:basedOn w:val="Normal"/>
    <w:uiPriority w:val="34"/>
    <w:qFormat/>
    <w:rsid w:val="00692843"/>
    <w:pPr>
      <w:ind w:left="720"/>
      <w:contextualSpacing/>
    </w:pPr>
  </w:style>
  <w:style w:type="character" w:styleId="IntenseEmphasis">
    <w:name w:val="Intense Emphasis"/>
    <w:basedOn w:val="DefaultParagraphFont"/>
    <w:uiPriority w:val="21"/>
    <w:qFormat/>
    <w:rsid w:val="00692843"/>
    <w:rPr>
      <w:i/>
      <w:iCs/>
      <w:color w:val="0F4761" w:themeColor="accent1" w:themeShade="BF"/>
    </w:rPr>
  </w:style>
  <w:style w:type="paragraph" w:styleId="IntenseQuote">
    <w:name w:val="Intense Quote"/>
    <w:basedOn w:val="Normal"/>
    <w:next w:val="Normal"/>
    <w:link w:val="IntenseQuoteChar"/>
    <w:uiPriority w:val="30"/>
    <w:qFormat/>
    <w:rsid w:val="00692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843"/>
    <w:rPr>
      <w:i/>
      <w:iCs/>
      <w:color w:val="0F4761" w:themeColor="accent1" w:themeShade="BF"/>
    </w:rPr>
  </w:style>
  <w:style w:type="character" w:styleId="IntenseReference">
    <w:name w:val="Intense Reference"/>
    <w:basedOn w:val="DefaultParagraphFont"/>
    <w:uiPriority w:val="32"/>
    <w:qFormat/>
    <w:rsid w:val="00692843"/>
    <w:rPr>
      <w:b/>
      <w:bCs/>
      <w:smallCaps/>
      <w:color w:val="0F4761" w:themeColor="accent1" w:themeShade="BF"/>
      <w:spacing w:val="5"/>
    </w:rPr>
  </w:style>
  <w:style w:type="character" w:styleId="CommentReference">
    <w:name w:val="annotation reference"/>
    <w:basedOn w:val="DefaultParagraphFont"/>
    <w:uiPriority w:val="99"/>
    <w:semiHidden/>
    <w:unhideWhenUsed/>
    <w:rsid w:val="00692843"/>
    <w:rPr>
      <w:sz w:val="16"/>
      <w:szCs w:val="16"/>
    </w:rPr>
  </w:style>
  <w:style w:type="paragraph" w:styleId="CommentText">
    <w:name w:val="annotation text"/>
    <w:basedOn w:val="Normal"/>
    <w:link w:val="CommentTextChar"/>
    <w:uiPriority w:val="99"/>
    <w:unhideWhenUsed/>
    <w:rsid w:val="00692843"/>
    <w:pPr>
      <w:spacing w:line="240" w:lineRule="auto"/>
    </w:pPr>
    <w:rPr>
      <w:sz w:val="20"/>
      <w:szCs w:val="20"/>
    </w:rPr>
  </w:style>
  <w:style w:type="character" w:customStyle="1" w:styleId="CommentTextChar">
    <w:name w:val="Comment Text Char"/>
    <w:basedOn w:val="DefaultParagraphFont"/>
    <w:link w:val="CommentText"/>
    <w:uiPriority w:val="99"/>
    <w:rsid w:val="00692843"/>
    <w:rPr>
      <w:rFonts w:ascii="Arial" w:eastAsia="Arial" w:hAnsi="Arial" w:cs="Arial"/>
      <w:kern w:val="0"/>
      <w:sz w:val="20"/>
      <w:szCs w:val="20"/>
      <w:lang w:val="en"/>
      <w14:ligatures w14:val="none"/>
    </w:rPr>
  </w:style>
  <w:style w:type="paragraph" w:styleId="NoSpacing">
    <w:name w:val="No Spacing"/>
    <w:uiPriority w:val="1"/>
    <w:qFormat/>
    <w:rsid w:val="00692843"/>
    <w:pPr>
      <w:spacing w:after="0" w:line="240" w:lineRule="auto"/>
    </w:pPr>
    <w:rPr>
      <w:rFonts w:ascii="Arial" w:eastAsia="Arial" w:hAnsi="Arial" w:cs="Arial"/>
      <w:kern w:val="0"/>
      <w:sz w:val="22"/>
      <w:szCs w:val="22"/>
      <w:lang w:val="en"/>
      <w14:ligatures w14:val="none"/>
    </w:rPr>
  </w:style>
  <w:style w:type="paragraph" w:styleId="Caption">
    <w:name w:val="caption"/>
    <w:basedOn w:val="Normal"/>
    <w:next w:val="Normal"/>
    <w:uiPriority w:val="35"/>
    <w:unhideWhenUsed/>
    <w:qFormat/>
    <w:rsid w:val="00721FD3"/>
    <w:pPr>
      <w:spacing w:after="200" w:line="240" w:lineRule="auto"/>
    </w:pPr>
    <w:rPr>
      <w:i/>
      <w:iCs/>
      <w:color w:val="0E2841" w:themeColor="text2"/>
      <w:sz w:val="18"/>
      <w:szCs w:val="18"/>
    </w:rPr>
  </w:style>
  <w:style w:type="character" w:styleId="Hyperlink">
    <w:name w:val="Hyperlink"/>
    <w:basedOn w:val="DefaultParagraphFont"/>
    <w:uiPriority w:val="99"/>
    <w:unhideWhenUsed/>
    <w:rsid w:val="00721FD3"/>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DD6FD8"/>
    <w:rPr>
      <w:b/>
      <w:bCs/>
    </w:rPr>
  </w:style>
  <w:style w:type="character" w:customStyle="1" w:styleId="CommentSubjectChar">
    <w:name w:val="Comment Subject Char"/>
    <w:basedOn w:val="CommentTextChar"/>
    <w:link w:val="CommentSubject"/>
    <w:uiPriority w:val="99"/>
    <w:semiHidden/>
    <w:rsid w:val="00DD6FD8"/>
    <w:rPr>
      <w:rFonts w:ascii="Arial" w:eastAsia="Arial" w:hAnsi="Arial" w:cs="Arial"/>
      <w:b/>
      <w:bCs/>
      <w:kern w:val="0"/>
      <w:sz w:val="20"/>
      <w:szCs w:val="20"/>
      <w:lang w:val="en"/>
      <w14:ligatures w14:val="none"/>
    </w:rPr>
  </w:style>
  <w:style w:type="character" w:styleId="UnresolvedMention">
    <w:name w:val="Unresolved Mention"/>
    <w:basedOn w:val="DefaultParagraphFont"/>
    <w:uiPriority w:val="99"/>
    <w:semiHidden/>
    <w:unhideWhenUsed/>
    <w:rsid w:val="00AE48AA"/>
    <w:rPr>
      <w:color w:val="605E5C"/>
      <w:shd w:val="clear" w:color="auto" w:fill="E1DFDD"/>
    </w:rPr>
  </w:style>
  <w:style w:type="paragraph" w:styleId="Revision">
    <w:name w:val="Revision"/>
    <w:hidden/>
    <w:uiPriority w:val="99"/>
    <w:semiHidden/>
    <w:rsid w:val="002563F8"/>
    <w:pPr>
      <w:spacing w:after="0" w:line="240" w:lineRule="auto"/>
    </w:pPr>
    <w:rPr>
      <w:rFonts w:ascii="Arial" w:eastAsia="Arial" w:hAnsi="Arial" w:cs="Arial"/>
      <w:kern w:val="0"/>
      <w:sz w:val="22"/>
      <w:szCs w:val="22"/>
      <w:lang w:val="en"/>
      <w14:ligatures w14:val="none"/>
    </w:rPr>
  </w:style>
  <w:style w:type="paragraph" w:styleId="Header">
    <w:name w:val="header"/>
    <w:basedOn w:val="Normal"/>
    <w:link w:val="HeaderChar"/>
    <w:uiPriority w:val="99"/>
    <w:unhideWhenUsed/>
    <w:rsid w:val="00C00DA9"/>
    <w:pPr>
      <w:tabs>
        <w:tab w:val="center" w:pos="4680"/>
        <w:tab w:val="right" w:pos="9360"/>
      </w:tabs>
      <w:spacing w:line="240" w:lineRule="auto"/>
    </w:pPr>
  </w:style>
  <w:style w:type="character" w:customStyle="1" w:styleId="HeaderChar">
    <w:name w:val="Header Char"/>
    <w:basedOn w:val="DefaultParagraphFont"/>
    <w:link w:val="Header"/>
    <w:uiPriority w:val="99"/>
    <w:rsid w:val="00C00DA9"/>
    <w:rPr>
      <w:rFonts w:ascii="Arial" w:eastAsia="Arial" w:hAnsi="Arial" w:cs="Arial"/>
      <w:kern w:val="0"/>
      <w:sz w:val="22"/>
      <w:szCs w:val="22"/>
      <w:lang w:val="en"/>
      <w14:ligatures w14:val="none"/>
    </w:rPr>
  </w:style>
  <w:style w:type="paragraph" w:styleId="Footer">
    <w:name w:val="footer"/>
    <w:basedOn w:val="Normal"/>
    <w:link w:val="FooterChar"/>
    <w:uiPriority w:val="99"/>
    <w:unhideWhenUsed/>
    <w:rsid w:val="00C00DA9"/>
    <w:pPr>
      <w:tabs>
        <w:tab w:val="center" w:pos="4680"/>
        <w:tab w:val="right" w:pos="9360"/>
      </w:tabs>
      <w:spacing w:line="240" w:lineRule="auto"/>
    </w:pPr>
  </w:style>
  <w:style w:type="character" w:customStyle="1" w:styleId="FooterChar">
    <w:name w:val="Footer Char"/>
    <w:basedOn w:val="DefaultParagraphFont"/>
    <w:link w:val="Footer"/>
    <w:uiPriority w:val="99"/>
    <w:rsid w:val="00C00DA9"/>
    <w:rPr>
      <w:rFonts w:ascii="Arial" w:eastAsia="Arial" w:hAnsi="Arial" w:cs="Arial"/>
      <w:kern w:val="0"/>
      <w:sz w:val="22"/>
      <w:szCs w:val="22"/>
      <w:lang w:val="en"/>
      <w14:ligatures w14:val="none"/>
    </w:rPr>
  </w:style>
  <w:style w:type="character" w:styleId="LineNumber">
    <w:name w:val="line number"/>
    <w:basedOn w:val="DefaultParagraphFont"/>
    <w:uiPriority w:val="99"/>
    <w:semiHidden/>
    <w:unhideWhenUsed/>
    <w:rsid w:val="00C00DA9"/>
  </w:style>
  <w:style w:type="character" w:styleId="FollowedHyperlink">
    <w:name w:val="FollowedHyperlink"/>
    <w:basedOn w:val="DefaultParagraphFont"/>
    <w:uiPriority w:val="99"/>
    <w:semiHidden/>
    <w:unhideWhenUsed/>
    <w:rsid w:val="00EA503E"/>
    <w:rPr>
      <w:color w:val="96607D" w:themeColor="followedHyperlink"/>
      <w:u w:val="single"/>
    </w:rPr>
  </w:style>
  <w:style w:type="paragraph" w:styleId="Bibliography">
    <w:name w:val="Bibliography"/>
    <w:basedOn w:val="Normal"/>
    <w:next w:val="Normal"/>
    <w:uiPriority w:val="37"/>
    <w:unhideWhenUsed/>
    <w:rsid w:val="00E5180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gupubs.onlinelibrary.wiley.com/doi/full/10.1002/2016WR01884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streamstats.usgs.gov/ss/?gage=09506000&amp;tab=info"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30</Pages>
  <Words>11405</Words>
  <Characters>65012</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 McCalla</dc:creator>
  <cp:keywords/>
  <dc:description/>
  <cp:lastModifiedBy>Quentin R McCalla</cp:lastModifiedBy>
  <cp:revision>23</cp:revision>
  <dcterms:created xsi:type="dcterms:W3CDTF">2025-02-21T19:08:00Z</dcterms:created>
  <dcterms:modified xsi:type="dcterms:W3CDTF">2025-02-26T21:03:00Z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id="ZmoZpfNj"/&gt;&lt;style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